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5CC" w:rsidRDefault="005915CC" w:rsidP="005915CC">
      <w:pPr>
        <w:pStyle w:val="Title"/>
      </w:pPr>
      <w:r w:rsidRPr="00F6482E">
        <w:rPr>
          <w:sz w:val="82"/>
        </w:rPr>
        <w:t xml:space="preserve">[Secret </w:t>
      </w:r>
      <w:r w:rsidR="00CB485B">
        <w:rPr>
          <w:sz w:val="82"/>
        </w:rPr>
        <w:t xml:space="preserve">Awesome </w:t>
      </w:r>
      <w:bookmarkStart w:id="0" w:name="_GoBack"/>
      <w:bookmarkEnd w:id="0"/>
      <w:r w:rsidRPr="00F6482E">
        <w:rPr>
          <w:sz w:val="82"/>
        </w:rPr>
        <w:t>Project]</w:t>
      </w: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Default="005915CC" w:rsidP="005915CC">
      <w:pPr>
        <w:jc w:val="center"/>
        <w:rPr>
          <w:sz w:val="36"/>
        </w:rPr>
      </w:pPr>
    </w:p>
    <w:p w:rsidR="005915CC" w:rsidRPr="00F6482E" w:rsidRDefault="005915CC" w:rsidP="005915CC">
      <w:pPr>
        <w:jc w:val="center"/>
        <w:rPr>
          <w:b/>
          <w:sz w:val="70"/>
        </w:rPr>
      </w:pPr>
      <w:r>
        <w:rPr>
          <w:b/>
          <w:sz w:val="70"/>
        </w:rPr>
        <w:t>Technical Review #1.docx</w:t>
      </w:r>
    </w:p>
    <w:p w:rsidR="005915CC" w:rsidRDefault="005915CC" w:rsidP="005915CC">
      <w:pPr>
        <w:jc w:val="center"/>
      </w:pPr>
    </w:p>
    <w:p w:rsidR="005915CC" w:rsidRDefault="005915CC" w:rsidP="005915CC">
      <w:pPr>
        <w:jc w:val="center"/>
      </w:pPr>
    </w:p>
    <w:p w:rsidR="005915CC" w:rsidRDefault="005915CC" w:rsidP="005915CC"/>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pPr>
    </w:p>
    <w:p w:rsidR="005915CC" w:rsidRDefault="005915CC" w:rsidP="005915CC">
      <w:pPr>
        <w:jc w:val="center"/>
        <w:rPr>
          <w:b/>
          <w:color w:val="FF0000"/>
          <w:sz w:val="40"/>
          <w:u w:val="single"/>
        </w:rPr>
      </w:pPr>
    </w:p>
    <w:p w:rsidR="005915CC" w:rsidRDefault="005915CC" w:rsidP="005915CC">
      <w:pPr>
        <w:jc w:val="center"/>
        <w:rPr>
          <w:b/>
          <w:color w:val="FF0000"/>
          <w:sz w:val="40"/>
          <w:u w:val="single"/>
        </w:rPr>
      </w:pPr>
    </w:p>
    <w:p w:rsidR="005915CC" w:rsidRDefault="005915CC" w:rsidP="005915CC">
      <w:pPr>
        <w:jc w:val="center"/>
        <w:rPr>
          <w:b/>
          <w:color w:val="FF0000"/>
          <w:sz w:val="40"/>
          <w:u w:val="single"/>
        </w:rPr>
      </w:pPr>
    </w:p>
    <w:p w:rsidR="005915CC" w:rsidRDefault="005915CC" w:rsidP="005915CC">
      <w:pPr>
        <w:jc w:val="center"/>
        <w:rPr>
          <w:b/>
          <w:color w:val="FF0000"/>
          <w:sz w:val="40"/>
          <w:u w:val="single"/>
        </w:rPr>
      </w:pPr>
    </w:p>
    <w:p w:rsidR="005915CC" w:rsidRDefault="005915CC" w:rsidP="005915CC"/>
    <w:p w:rsidR="005915CC" w:rsidRPr="00F6482E" w:rsidRDefault="005915CC" w:rsidP="005915CC">
      <w:pPr>
        <w:rPr>
          <w:sz w:val="34"/>
        </w:rPr>
      </w:pPr>
    </w:p>
    <w:p w:rsidR="005915CC" w:rsidRPr="00F6482E" w:rsidRDefault="005915CC" w:rsidP="005915CC">
      <w:pPr>
        <w:rPr>
          <w:sz w:val="30"/>
          <w:szCs w:val="30"/>
        </w:rPr>
      </w:pPr>
      <w:r w:rsidRPr="00F6482E">
        <w:rPr>
          <w:sz w:val="30"/>
          <w:szCs w:val="30"/>
        </w:rPr>
        <w:t>This file is one of Govdocs (</w:t>
      </w:r>
      <w:hyperlink r:id="rId7" w:history="1">
        <w:r w:rsidRPr="00F6482E">
          <w:rPr>
            <w:rStyle w:val="Hyperlink"/>
            <w:sz w:val="30"/>
            <w:szCs w:val="30"/>
          </w:rPr>
          <w:t>http://digitalcorpora.org/corpora/govdocs</w:t>
        </w:r>
      </w:hyperlink>
      <w:r w:rsidRPr="00F6482E">
        <w:rPr>
          <w:sz w:val="30"/>
          <w:szCs w:val="30"/>
        </w:rPr>
        <w:t>)</w:t>
      </w:r>
    </w:p>
    <w:p w:rsidR="005915CC" w:rsidRPr="00F6482E" w:rsidRDefault="005915CC" w:rsidP="005915CC">
      <w:pPr>
        <w:rPr>
          <w:sz w:val="30"/>
          <w:szCs w:val="30"/>
        </w:rPr>
      </w:pPr>
      <w:r>
        <w:rPr>
          <w:sz w:val="30"/>
          <w:szCs w:val="30"/>
        </w:rPr>
        <w:t>The first page is</w:t>
      </w:r>
      <w:r w:rsidRPr="00F6482E">
        <w:rPr>
          <w:sz w:val="30"/>
          <w:szCs w:val="30"/>
        </w:rPr>
        <w:t xml:space="preserve"> added by NIST CFReDS project</w:t>
      </w:r>
      <w:r>
        <w:rPr>
          <w:sz w:val="30"/>
          <w:szCs w:val="30"/>
        </w:rPr>
        <w:t>.</w:t>
      </w:r>
    </w:p>
    <w:p w:rsidR="005915CC" w:rsidRDefault="005915CC" w:rsidP="005915CC">
      <w:pPr>
        <w:rPr>
          <w:sz w:val="30"/>
          <w:szCs w:val="30"/>
        </w:rPr>
      </w:pPr>
      <w:r w:rsidRPr="00F6482E">
        <w:rPr>
          <w:sz w:val="30"/>
          <w:szCs w:val="30"/>
        </w:rPr>
        <w:t>All following pages</w:t>
      </w:r>
      <w:r>
        <w:rPr>
          <w:sz w:val="30"/>
          <w:szCs w:val="30"/>
        </w:rPr>
        <w:t xml:space="preserve"> have no connection with to the scenario</w:t>
      </w:r>
      <w:r w:rsidRPr="00F6482E">
        <w:rPr>
          <w:sz w:val="30"/>
          <w:szCs w:val="30"/>
        </w:rPr>
        <w:t>.</w:t>
      </w:r>
    </w:p>
    <w:p w:rsidR="005915CC" w:rsidRPr="00776944" w:rsidRDefault="005915CC" w:rsidP="005915CC">
      <w:pPr>
        <w:rPr>
          <w:sz w:val="30"/>
          <w:szCs w:val="30"/>
        </w:rPr>
      </w:pPr>
    </w:p>
    <w:p w:rsidR="005915CC" w:rsidRDefault="005915CC" w:rsidP="005915CC">
      <w:pPr>
        <w:rPr>
          <w:ins w:id="1" w:author="company" w:date="2015-01-05T03:56:00Z"/>
        </w:rPr>
      </w:pPr>
      <w:ins w:id="2" w:author="company" w:date="2015-01-05T03:56:00Z">
        <w:r>
          <w:lastRenderedPageBreak/>
          <w:br w:type="page"/>
        </w:r>
      </w:ins>
    </w:p>
    <w:tbl>
      <w:tblPr>
        <w:tblW w:w="0" w:type="auto"/>
        <w:tblLayout w:type="fixed"/>
        <w:tblLook w:val="0000" w:firstRow="0" w:lastRow="0" w:firstColumn="0" w:lastColumn="0" w:noHBand="0" w:noVBand="0"/>
      </w:tblPr>
      <w:tblGrid>
        <w:gridCol w:w="2880"/>
        <w:gridCol w:w="6480"/>
      </w:tblGrid>
      <w:tr w:rsidR="005915CC" w:rsidTr="00106766">
        <w:trPr>
          <w:trHeight w:val="12600"/>
        </w:trPr>
        <w:tc>
          <w:tcPr>
            <w:tcW w:w="2880" w:type="dxa"/>
          </w:tcPr>
          <w:p w:rsidR="005915CC" w:rsidRDefault="005915CC" w:rsidP="00106766">
            <w:pPr>
              <w:pStyle w:val="Footer"/>
              <w:tabs>
                <w:tab w:val="clear" w:pos="4320"/>
                <w:tab w:val="clear" w:pos="8640"/>
              </w:tabs>
              <w:spacing w:line="120" w:lineRule="exact"/>
            </w:pPr>
          </w:p>
          <w:p w:rsidR="005915CC" w:rsidRDefault="005915CC" w:rsidP="00106766">
            <w:pPr>
              <w:pBdr>
                <w:top w:val="single" w:sz="6" w:space="0" w:color="FFFFFF"/>
                <w:left w:val="single" w:sz="6" w:space="0" w:color="FFFFFF"/>
                <w:bottom w:val="single" w:sz="6" w:space="0" w:color="FFFFFF"/>
                <w:right w:val="single" w:sz="6" w:space="0" w:color="FFFFFF"/>
              </w:pBdr>
            </w:pPr>
            <w:r>
              <w:rPr>
                <w:noProof/>
                <w:lang w:val="id-ID" w:eastAsia="id-ID"/>
              </w:rPr>
              <w:drawing>
                <wp:inline distT="0" distB="0" distL="0" distR="0">
                  <wp:extent cx="1692275" cy="504825"/>
                  <wp:effectExtent l="0" t="0" r="3175" b="9525"/>
                  <wp:docPr id="1" name="Picture 1"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2275" cy="504825"/>
                          </a:xfrm>
                          <a:prstGeom prst="rect">
                            <a:avLst/>
                          </a:prstGeom>
                          <a:noFill/>
                          <a:ln>
                            <a:noFill/>
                          </a:ln>
                        </pic:spPr>
                      </pic:pic>
                    </a:graphicData>
                  </a:graphic>
                </wp:inline>
              </w:drawing>
            </w:r>
          </w:p>
          <w:p w:rsidR="005915CC" w:rsidRDefault="005915CC" w:rsidP="00106766">
            <w:pPr>
              <w:rPr>
                <w:b/>
              </w:rPr>
            </w:pPr>
          </w:p>
          <w:p w:rsidR="005915CC" w:rsidRDefault="005915CC" w:rsidP="00106766">
            <w:pPr>
              <w:rPr>
                <w:b/>
              </w:rPr>
            </w:pPr>
          </w:p>
          <w:p w:rsidR="005915CC" w:rsidRDefault="005915CC" w:rsidP="00106766">
            <w:pPr>
              <w:rPr>
                <w:b/>
              </w:rPr>
            </w:pPr>
          </w:p>
          <w:p w:rsidR="005915CC" w:rsidRDefault="005915CC" w:rsidP="00106766">
            <w:pPr>
              <w:rPr>
                <w:b/>
              </w:rPr>
            </w:pPr>
            <w:smartTag w:uri="urn:schemas-microsoft-com:office:smarttags" w:element="State">
              <w:smartTag w:uri="urn:schemas-microsoft-com:office:smarttags" w:element="place">
                <w:r>
                  <w:rPr>
                    <w:b/>
                  </w:rPr>
                  <w:t>Maine</w:t>
                </w:r>
              </w:smartTag>
            </w:smartTag>
            <w:r>
              <w:rPr>
                <w:b/>
              </w:rPr>
              <w:t xml:space="preserve"> Office:</w:t>
            </w:r>
          </w:p>
          <w:p w:rsidR="005915CC" w:rsidRDefault="005915CC" w:rsidP="00106766">
            <w:pPr>
              <w:rPr>
                <w:b/>
              </w:rPr>
            </w:pPr>
            <w:smartTag w:uri="urn:schemas-microsoft-com:office:smarttags" w:element="Street">
              <w:smartTag w:uri="urn:schemas-microsoft-com:office:smarttags" w:element="address">
                <w:r>
                  <w:rPr>
                    <w:b/>
                  </w:rPr>
                  <w:t>451 Presumpscot Street</w:t>
                </w:r>
              </w:smartTag>
            </w:smartTag>
          </w:p>
          <w:p w:rsidR="005915CC" w:rsidRDefault="005915CC" w:rsidP="00106766">
            <w:pPr>
              <w:rPr>
                <w:b/>
              </w:rPr>
            </w:pPr>
            <w:smartTag w:uri="urn:schemas-microsoft-com:office:smarttags" w:element="place">
              <w:smartTag w:uri="urn:schemas-microsoft-com:office:smarttags" w:element="City">
                <w:r>
                  <w:rPr>
                    <w:b/>
                  </w:rPr>
                  <w:t>Portland</w:t>
                </w:r>
              </w:smartTag>
              <w:r>
                <w:rPr>
                  <w:b/>
                </w:rPr>
                <w:t xml:space="preserve">, </w:t>
              </w:r>
              <w:smartTag w:uri="urn:schemas-microsoft-com:office:smarttags" w:element="State">
                <w:r>
                  <w:rPr>
                    <w:b/>
                  </w:rPr>
                  <w:t>Maine</w:t>
                </w:r>
              </w:smartTag>
              <w:r>
                <w:rPr>
                  <w:b/>
                </w:rPr>
                <w:t xml:space="preserve"> </w:t>
              </w:r>
              <w:smartTag w:uri="urn:schemas-microsoft-com:office:smarttags" w:element="PostalCode">
                <w:r>
                  <w:rPr>
                    <w:b/>
                  </w:rPr>
                  <w:t>04103</w:t>
                </w:r>
              </w:smartTag>
            </w:smartTag>
          </w:p>
          <w:p w:rsidR="005915CC" w:rsidRDefault="005915CC" w:rsidP="00106766">
            <w:pPr>
              <w:rPr>
                <w:b/>
              </w:rPr>
            </w:pPr>
          </w:p>
          <w:p w:rsidR="005915CC" w:rsidRDefault="005915CC" w:rsidP="00106766">
            <w:pPr>
              <w:rPr>
                <w:b/>
              </w:rPr>
            </w:pPr>
          </w:p>
          <w:p w:rsidR="005915CC" w:rsidRDefault="005915CC" w:rsidP="00106766">
            <w:pPr>
              <w:rPr>
                <w:b/>
              </w:rPr>
            </w:pPr>
          </w:p>
          <w:p w:rsidR="005915CC" w:rsidRDefault="005915CC" w:rsidP="00106766">
            <w:pPr>
              <w:rPr>
                <w:b/>
              </w:rPr>
            </w:pPr>
            <w:smartTag w:uri="urn:schemas-microsoft-com:office:smarttags" w:element="State">
              <w:smartTag w:uri="urn:schemas-microsoft-com:office:smarttags" w:element="place">
                <w:r>
                  <w:rPr>
                    <w:b/>
                  </w:rPr>
                  <w:t>New York</w:t>
                </w:r>
              </w:smartTag>
            </w:smartTag>
            <w:r>
              <w:rPr>
                <w:b/>
              </w:rPr>
              <w:t xml:space="preserve"> Office:</w:t>
            </w:r>
          </w:p>
          <w:p w:rsidR="005915CC" w:rsidRDefault="005915CC" w:rsidP="00106766">
            <w:pPr>
              <w:rPr>
                <w:b/>
              </w:rPr>
            </w:pPr>
            <w:smartTag w:uri="urn:schemas-microsoft-com:office:smarttags" w:element="Street">
              <w:smartTag w:uri="urn:schemas-microsoft-com:office:smarttags" w:element="address">
                <w:r>
                  <w:rPr>
                    <w:b/>
                  </w:rPr>
                  <w:t>10 Lafayette Square</w:t>
                </w:r>
              </w:smartTag>
            </w:smartTag>
          </w:p>
          <w:p w:rsidR="005915CC" w:rsidRDefault="005915CC" w:rsidP="00106766">
            <w:pPr>
              <w:rPr>
                <w:b/>
              </w:rPr>
            </w:pPr>
            <w:smartTag w:uri="urn:schemas-microsoft-com:office:smarttags" w:element="address">
              <w:smartTag w:uri="urn:schemas-microsoft-com:office:smarttags" w:element="Street">
                <w:r>
                  <w:rPr>
                    <w:b/>
                  </w:rPr>
                  <w:t>Suite</w:t>
                </w:r>
              </w:smartTag>
              <w:r>
                <w:rPr>
                  <w:b/>
                </w:rPr>
                <w:t xml:space="preserve"> 1601</w:t>
              </w:r>
            </w:smartTag>
          </w:p>
          <w:p w:rsidR="005915CC" w:rsidRDefault="005915CC" w:rsidP="00106766">
            <w:pPr>
              <w:rPr>
                <w:b/>
                <w:highlight w:val="cyan"/>
              </w:rPr>
            </w:pPr>
            <w:smartTag w:uri="urn:schemas-microsoft-com:office:smarttags" w:element="place">
              <w:smartTag w:uri="urn:schemas-microsoft-com:office:smarttags" w:element="City">
                <w:r>
                  <w:rPr>
                    <w:b/>
                  </w:rPr>
                  <w:t>Buffalo</w:t>
                </w:r>
              </w:smartTag>
              <w:r>
                <w:rPr>
                  <w:b/>
                </w:rPr>
                <w:t xml:space="preserve">, </w:t>
              </w:r>
              <w:smartTag w:uri="urn:schemas-microsoft-com:office:smarttags" w:element="State">
                <w:r>
                  <w:rPr>
                    <w:b/>
                  </w:rPr>
                  <w:t>New York</w:t>
                </w:r>
              </w:smartTag>
              <w:r>
                <w:rPr>
                  <w:b/>
                </w:rPr>
                <w:t xml:space="preserve"> </w:t>
              </w:r>
              <w:smartTag w:uri="urn:schemas-microsoft-com:office:smarttags" w:element="PostalCode">
                <w:r>
                  <w:rPr>
                    <w:b/>
                  </w:rPr>
                  <w:t>14203</w:t>
                </w:r>
              </w:smartTag>
            </w:smartTag>
          </w:p>
          <w:p w:rsidR="005915CC" w:rsidRDefault="005915CC" w:rsidP="00106766">
            <w:pPr>
              <w:rPr>
                <w:b/>
                <w:highlight w:val="cyan"/>
              </w:rPr>
            </w:pPr>
          </w:p>
          <w:p w:rsidR="005915CC" w:rsidRDefault="005915CC" w:rsidP="00106766">
            <w:pPr>
              <w:rPr>
                <w:b/>
                <w:highlight w:val="cyan"/>
              </w:rPr>
            </w:pPr>
          </w:p>
          <w:p w:rsidR="005915CC" w:rsidRDefault="005915CC" w:rsidP="00106766">
            <w:pPr>
              <w:rPr>
                <w:b/>
                <w:highlight w:val="cyan"/>
              </w:rPr>
            </w:pPr>
          </w:p>
          <w:p w:rsidR="005915CC" w:rsidRDefault="005915CC" w:rsidP="00106766">
            <w:pPr>
              <w:rPr>
                <w:b/>
              </w:rPr>
            </w:pPr>
            <w:smartTag w:uri="urn:schemas-microsoft-com:office:smarttags" w:element="State">
              <w:smartTag w:uri="urn:schemas-microsoft-com:office:smarttags" w:element="place">
                <w:r>
                  <w:rPr>
                    <w:b/>
                  </w:rPr>
                  <w:t>Pennsylvania</w:t>
                </w:r>
              </w:smartTag>
            </w:smartTag>
            <w:r>
              <w:rPr>
                <w:b/>
              </w:rPr>
              <w:t xml:space="preserve"> Office:</w:t>
            </w:r>
          </w:p>
          <w:p w:rsidR="005915CC" w:rsidRDefault="005915CC" w:rsidP="00106766">
            <w:pPr>
              <w:rPr>
                <w:b/>
              </w:rPr>
            </w:pPr>
            <w:smartTag w:uri="urn:schemas-microsoft-com:office:smarttags" w:element="Street">
              <w:smartTag w:uri="urn:schemas-microsoft-com:office:smarttags" w:element="address">
                <w:r>
                  <w:rPr>
                    <w:b/>
                  </w:rPr>
                  <w:t>134 Broad Street</w:t>
                </w:r>
              </w:smartTag>
            </w:smartTag>
          </w:p>
          <w:p w:rsidR="005915CC" w:rsidRDefault="005915CC" w:rsidP="00106766">
            <w:pPr>
              <w:pStyle w:val="TOC1"/>
            </w:pPr>
            <w:smartTag w:uri="urn:schemas-microsoft-com:office:smarttags" w:element="place">
              <w:smartTag w:uri="urn:schemas-microsoft-com:office:smarttags" w:element="City">
                <w:r>
                  <w:t>Stroudsburg</w:t>
                </w:r>
              </w:smartTag>
              <w:r>
                <w:rPr>
                  <w:smallCaps/>
                </w:rPr>
                <w:t xml:space="preserve">, </w:t>
              </w:r>
              <w:smartTag w:uri="urn:schemas-microsoft-com:office:smarttags" w:element="State">
                <w:r>
                  <w:t>Pennsylvania</w:t>
                </w:r>
              </w:smartTag>
              <w:r>
                <w:t xml:space="preserve">  </w:t>
              </w:r>
              <w:smartTag w:uri="urn:schemas-microsoft-com:office:smarttags" w:element="PostalCode">
                <w:r>
                  <w:t>18360</w:t>
                </w:r>
              </w:smartTag>
            </w:smartTag>
          </w:p>
          <w:p w:rsidR="005915CC" w:rsidRDefault="005915CC" w:rsidP="00106766">
            <w:pPr>
              <w:rPr>
                <w:b/>
              </w:rPr>
            </w:pPr>
          </w:p>
        </w:tc>
        <w:tc>
          <w:tcPr>
            <w:tcW w:w="6480" w:type="dxa"/>
            <w:tcBorders>
              <w:left w:val="double" w:sz="12" w:space="0" w:color="auto"/>
            </w:tcBorders>
          </w:tcPr>
          <w:p w:rsidR="005915CC" w:rsidRDefault="005915CC" w:rsidP="00106766">
            <w:pPr>
              <w:pStyle w:val="Heading1"/>
              <w:framePr w:wrap="around"/>
            </w:pPr>
          </w:p>
          <w:p w:rsidR="005915CC" w:rsidRDefault="005915CC" w:rsidP="00106766">
            <w:pPr>
              <w:pStyle w:val="Heading1"/>
              <w:framePr w:wrap="around"/>
            </w:pPr>
          </w:p>
          <w:p w:rsidR="005915CC" w:rsidRDefault="005915CC" w:rsidP="00106766"/>
          <w:p w:rsidR="005915CC" w:rsidRDefault="005915CC" w:rsidP="00106766"/>
          <w:p w:rsidR="005915CC" w:rsidRDefault="005915CC" w:rsidP="00106766">
            <w:pPr>
              <w:rPr>
                <w:b/>
                <w:bCs/>
                <w:caps/>
                <w:sz w:val="40"/>
              </w:rPr>
            </w:pPr>
            <w:bookmarkStart w:id="3" w:name="_Toc501258573"/>
          </w:p>
          <w:bookmarkEnd w:id="3"/>
          <w:p w:rsidR="005915CC" w:rsidRDefault="005915CC" w:rsidP="00106766">
            <w:pPr>
              <w:ind w:left="180"/>
              <w:rPr>
                <w:b/>
                <w:caps/>
                <w:sz w:val="40"/>
              </w:rPr>
            </w:pPr>
            <w:r>
              <w:rPr>
                <w:b/>
                <w:bCs/>
                <w:caps/>
                <w:sz w:val="40"/>
              </w:rPr>
              <w:t xml:space="preserve">Aquatic Finfish/Epibenthic Invertebrate Sampling Data Report </w:t>
            </w:r>
          </w:p>
          <w:p w:rsidR="005915CC" w:rsidRDefault="005915CC" w:rsidP="00106766">
            <w:pPr>
              <w:suppressAutoHyphens/>
              <w:ind w:left="180"/>
              <w:rPr>
                <w:b/>
                <w:caps/>
              </w:rPr>
            </w:pPr>
          </w:p>
          <w:p w:rsidR="005915CC" w:rsidRDefault="005915CC" w:rsidP="00106766">
            <w:pPr>
              <w:suppressAutoHyphens/>
              <w:ind w:left="180"/>
              <w:rPr>
                <w:b/>
                <w:caps/>
              </w:rPr>
            </w:pPr>
          </w:p>
          <w:p w:rsidR="005915CC" w:rsidRDefault="005915CC" w:rsidP="00106766">
            <w:pPr>
              <w:suppressAutoHyphens/>
              <w:ind w:left="180"/>
              <w:rPr>
                <w:b/>
                <w:caps/>
              </w:rPr>
            </w:pPr>
          </w:p>
          <w:p w:rsidR="005915CC" w:rsidRDefault="005915CC" w:rsidP="00106766">
            <w:pPr>
              <w:pStyle w:val="BodyTextIndent"/>
              <w:ind w:left="187" w:firstLine="0"/>
            </w:pPr>
            <w:r>
              <w:rPr>
                <w:b/>
                <w:sz w:val="28"/>
                <w:szCs w:val="28"/>
              </w:rPr>
              <w:t>AES Sparrows Point LNG Terminal</w:t>
            </w:r>
          </w:p>
          <w:p w:rsidR="005915CC" w:rsidRDefault="005915CC" w:rsidP="00106766">
            <w:pPr>
              <w:tabs>
                <w:tab w:val="left" w:pos="-720"/>
              </w:tabs>
              <w:suppressAutoHyphens/>
              <w:ind w:left="180"/>
              <w:rPr>
                <w:bCs/>
              </w:rPr>
            </w:pPr>
          </w:p>
          <w:p w:rsidR="005915CC" w:rsidRDefault="005915CC" w:rsidP="00106766">
            <w:pPr>
              <w:tabs>
                <w:tab w:val="left" w:pos="-720"/>
              </w:tabs>
              <w:suppressAutoHyphens/>
              <w:ind w:left="180"/>
              <w:rPr>
                <w:bCs/>
              </w:rPr>
            </w:pPr>
          </w:p>
          <w:p w:rsidR="005915CC" w:rsidRDefault="005915CC" w:rsidP="00106766">
            <w:pPr>
              <w:tabs>
                <w:tab w:val="left" w:pos="-720"/>
              </w:tabs>
              <w:suppressAutoHyphens/>
              <w:ind w:left="180"/>
              <w:rPr>
                <w:bCs/>
              </w:rPr>
            </w:pPr>
          </w:p>
          <w:p w:rsidR="005915CC" w:rsidRDefault="005915CC" w:rsidP="00106766">
            <w:pPr>
              <w:suppressAutoHyphens/>
              <w:ind w:left="180"/>
              <w:rPr>
                <w:bCs/>
              </w:rPr>
            </w:pPr>
          </w:p>
          <w:p w:rsidR="005915CC" w:rsidRDefault="005915CC" w:rsidP="00106766">
            <w:pPr>
              <w:tabs>
                <w:tab w:val="left" w:pos="-720"/>
              </w:tabs>
              <w:suppressAutoHyphens/>
              <w:ind w:left="180"/>
              <w:rPr>
                <w:bCs/>
              </w:rPr>
            </w:pPr>
          </w:p>
          <w:p w:rsidR="005915CC" w:rsidRDefault="005915CC" w:rsidP="00106766">
            <w:pPr>
              <w:tabs>
                <w:tab w:val="left" w:pos="-720"/>
              </w:tabs>
              <w:suppressAutoHyphens/>
              <w:ind w:left="180"/>
              <w:rPr>
                <w:bCs/>
              </w:rPr>
            </w:pPr>
          </w:p>
          <w:p w:rsidR="005915CC" w:rsidRDefault="005915CC" w:rsidP="00106766">
            <w:pPr>
              <w:tabs>
                <w:tab w:val="left" w:pos="-720"/>
              </w:tabs>
              <w:suppressAutoHyphens/>
              <w:ind w:left="180"/>
              <w:rPr>
                <w:bCs/>
              </w:rPr>
            </w:pPr>
          </w:p>
          <w:p w:rsidR="005915CC" w:rsidRDefault="005915CC" w:rsidP="00106766">
            <w:pPr>
              <w:suppressAutoHyphens/>
              <w:ind w:left="180"/>
              <w:rPr>
                <w:b/>
              </w:rPr>
            </w:pPr>
            <w:r>
              <w:rPr>
                <w:b/>
              </w:rPr>
              <w:t>Prepared for:</w:t>
            </w:r>
          </w:p>
          <w:p w:rsidR="005915CC" w:rsidRDefault="005915CC" w:rsidP="00106766">
            <w:pPr>
              <w:tabs>
                <w:tab w:val="left" w:pos="-720"/>
              </w:tabs>
              <w:suppressAutoHyphens/>
              <w:ind w:left="180"/>
              <w:rPr>
                <w:b/>
              </w:rPr>
            </w:pPr>
          </w:p>
          <w:p w:rsidR="005915CC" w:rsidRDefault="005915CC" w:rsidP="00106766">
            <w:pPr>
              <w:suppressAutoHyphens/>
              <w:ind w:left="180"/>
              <w:rPr>
                <w:b/>
              </w:rPr>
            </w:pPr>
            <w:smartTag w:uri="urn:schemas-microsoft-com:office:smarttags" w:element="place">
              <w:smartTag w:uri="urn:schemas-microsoft-com:office:smarttags" w:element="PlaceName">
                <w:r>
                  <w:rPr>
                    <w:b/>
                  </w:rPr>
                  <w:t>AES</w:t>
                </w:r>
              </w:smartTag>
              <w:r>
                <w:rPr>
                  <w:b/>
                </w:rPr>
                <w:t xml:space="preserve"> </w:t>
              </w:r>
              <w:smartTag w:uri="urn:schemas-microsoft-com:office:smarttags" w:element="PlaceName">
                <w:r>
                  <w:rPr>
                    <w:b/>
                  </w:rPr>
                  <w:t>Sparrows</w:t>
                </w:r>
              </w:smartTag>
              <w:r>
                <w:rPr>
                  <w:b/>
                </w:rPr>
                <w:t xml:space="preserve"> </w:t>
              </w:r>
              <w:smartTag w:uri="urn:schemas-microsoft-com:office:smarttags" w:element="PlaceType">
                <w:r>
                  <w:rPr>
                    <w:b/>
                  </w:rPr>
                  <w:t>Point</w:t>
                </w:r>
              </w:smartTag>
              <w:r>
                <w:rPr>
                  <w:b/>
                </w:rPr>
                <w:t xml:space="preserve"> </w:t>
              </w:r>
              <w:smartTag w:uri="urn:schemas-microsoft-com:office:smarttags" w:element="PlaceName">
                <w:r>
                  <w:rPr>
                    <w:b/>
                  </w:rPr>
                  <w:t>LNG</w:t>
                </w:r>
              </w:smartTag>
            </w:smartTag>
            <w:r>
              <w:rPr>
                <w:b/>
              </w:rPr>
              <w:t>, LLC</w:t>
            </w:r>
          </w:p>
          <w:p w:rsidR="005915CC" w:rsidRDefault="005915CC" w:rsidP="00106766">
            <w:pPr>
              <w:suppressAutoHyphens/>
              <w:ind w:left="180"/>
              <w:rPr>
                <w:b/>
              </w:rPr>
            </w:pPr>
            <w:smartTag w:uri="urn:schemas-microsoft-com:office:smarttags" w:element="place">
              <w:smartTag w:uri="urn:schemas-microsoft-com:office:smarttags" w:element="City">
                <w:r>
                  <w:rPr>
                    <w:b/>
                  </w:rPr>
                  <w:t>Baltimore</w:t>
                </w:r>
              </w:smartTag>
              <w:r>
                <w:rPr>
                  <w:b/>
                </w:rPr>
                <w:t xml:space="preserve">, </w:t>
              </w:r>
              <w:smartTag w:uri="urn:schemas-microsoft-com:office:smarttags" w:element="State">
                <w:r>
                  <w:rPr>
                    <w:b/>
                  </w:rPr>
                  <w:t>Maryland</w:t>
                </w:r>
              </w:smartTag>
            </w:smartTag>
          </w:p>
          <w:p w:rsidR="005915CC" w:rsidRDefault="005915CC" w:rsidP="00106766">
            <w:pPr>
              <w:tabs>
                <w:tab w:val="left" w:pos="-720"/>
              </w:tabs>
              <w:suppressAutoHyphens/>
              <w:ind w:left="180"/>
              <w:rPr>
                <w:b/>
              </w:rPr>
            </w:pPr>
          </w:p>
          <w:p w:rsidR="005915CC" w:rsidRDefault="005915CC" w:rsidP="00106766">
            <w:pPr>
              <w:tabs>
                <w:tab w:val="left" w:pos="-720"/>
              </w:tabs>
              <w:suppressAutoHyphens/>
              <w:ind w:left="180"/>
              <w:rPr>
                <w:b/>
              </w:rPr>
            </w:pPr>
          </w:p>
          <w:p w:rsidR="005915CC" w:rsidRDefault="005915CC" w:rsidP="00106766">
            <w:pPr>
              <w:suppressAutoHyphens/>
              <w:ind w:left="180"/>
              <w:rPr>
                <w:b/>
              </w:rPr>
            </w:pPr>
            <w:r>
              <w:rPr>
                <w:b/>
              </w:rPr>
              <w:t>Prepared by:</w:t>
            </w:r>
          </w:p>
          <w:p w:rsidR="005915CC" w:rsidRDefault="005915CC" w:rsidP="00106766">
            <w:pPr>
              <w:suppressAutoHyphens/>
              <w:ind w:left="180"/>
              <w:rPr>
                <w:b/>
              </w:rPr>
            </w:pPr>
          </w:p>
          <w:p w:rsidR="005915CC" w:rsidRDefault="005915CC" w:rsidP="00106766">
            <w:pPr>
              <w:suppressAutoHyphens/>
              <w:ind w:left="180"/>
              <w:rPr>
                <w:b/>
              </w:rPr>
            </w:pPr>
            <w:r>
              <w:rPr>
                <w:b/>
              </w:rPr>
              <w:t>Northern Ecological Associates, Inc.</w:t>
            </w:r>
          </w:p>
          <w:p w:rsidR="005915CC" w:rsidRDefault="005915CC" w:rsidP="00106766">
            <w:pPr>
              <w:tabs>
                <w:tab w:val="right" w:pos="9360"/>
              </w:tabs>
              <w:suppressAutoHyphens/>
              <w:ind w:left="180"/>
              <w:rPr>
                <w:b/>
              </w:rPr>
            </w:pPr>
            <w:smartTag w:uri="urn:schemas-microsoft-com:office:smarttags" w:element="place">
              <w:smartTag w:uri="urn:schemas-microsoft-com:office:smarttags" w:element="City">
                <w:r>
                  <w:rPr>
                    <w:b/>
                  </w:rPr>
                  <w:t>Portland</w:t>
                </w:r>
              </w:smartTag>
              <w:r>
                <w:rPr>
                  <w:b/>
                </w:rPr>
                <w:t xml:space="preserve">, </w:t>
              </w:r>
              <w:smartTag w:uri="urn:schemas-microsoft-com:office:smarttags" w:element="State">
                <w:r>
                  <w:rPr>
                    <w:b/>
                  </w:rPr>
                  <w:t>Maine</w:t>
                </w:r>
              </w:smartTag>
            </w:smartTag>
          </w:p>
          <w:p w:rsidR="005915CC" w:rsidRDefault="005915CC" w:rsidP="00106766">
            <w:pPr>
              <w:tabs>
                <w:tab w:val="right" w:pos="9360"/>
              </w:tabs>
              <w:suppressAutoHyphens/>
              <w:ind w:left="180"/>
              <w:rPr>
                <w:b/>
              </w:rPr>
            </w:pPr>
          </w:p>
          <w:p w:rsidR="005915CC" w:rsidRDefault="005915CC" w:rsidP="00106766">
            <w:pPr>
              <w:tabs>
                <w:tab w:val="right" w:pos="9360"/>
              </w:tabs>
              <w:suppressAutoHyphens/>
              <w:ind w:left="180"/>
              <w:rPr>
                <w:b/>
              </w:rPr>
            </w:pPr>
          </w:p>
          <w:p w:rsidR="005915CC" w:rsidRDefault="005915CC" w:rsidP="00106766">
            <w:pPr>
              <w:tabs>
                <w:tab w:val="right" w:pos="9360"/>
              </w:tabs>
              <w:suppressAutoHyphens/>
              <w:ind w:left="180"/>
              <w:rPr>
                <w:b/>
              </w:rPr>
            </w:pPr>
          </w:p>
          <w:p w:rsidR="005915CC" w:rsidRDefault="005915CC" w:rsidP="00106766">
            <w:pPr>
              <w:tabs>
                <w:tab w:val="right" w:pos="9360"/>
              </w:tabs>
              <w:suppressAutoHyphens/>
              <w:ind w:left="180"/>
              <w:rPr>
                <w:b/>
              </w:rPr>
            </w:pPr>
          </w:p>
          <w:p w:rsidR="005915CC" w:rsidRDefault="005915CC" w:rsidP="00106766">
            <w:pPr>
              <w:pStyle w:val="Heading6"/>
              <w:ind w:left="187"/>
            </w:pPr>
            <w:r>
              <w:t>JANUARY 2007</w:t>
            </w:r>
          </w:p>
        </w:tc>
      </w:tr>
    </w:tbl>
    <w:p w:rsidR="005915CC" w:rsidRDefault="005915CC" w:rsidP="005915CC">
      <w:pPr>
        <w:jc w:val="center"/>
        <w:rPr>
          <w:sz w:val="19"/>
        </w:rPr>
        <w:sectPr w:rsidR="005915CC" w:rsidSect="005915CC">
          <w:footerReference w:type="default" r:id="rId9"/>
          <w:pgSz w:w="12240" w:h="15840" w:code="1"/>
          <w:pgMar w:top="1440" w:right="1440" w:bottom="1440" w:left="1440" w:header="720" w:footer="720" w:gutter="0"/>
          <w:pgNumType w:fmt="lowerRoman" w:start="1"/>
          <w:cols w:space="720"/>
        </w:sectPr>
      </w:pPr>
    </w:p>
    <w:p w:rsidR="005915CC" w:rsidRDefault="005915CC" w:rsidP="005915CC">
      <w:pPr>
        <w:jc w:val="center"/>
        <w:rPr>
          <w:b/>
          <w:bCs/>
        </w:rPr>
      </w:pPr>
      <w:r>
        <w:rPr>
          <w:b/>
          <w:bCs/>
        </w:rPr>
        <w:lastRenderedPageBreak/>
        <w:t>TABLE OF CONTENTS</w:t>
      </w:r>
    </w:p>
    <w:p w:rsidR="005915CC" w:rsidRDefault="005915CC" w:rsidP="005915CC">
      <w:pPr>
        <w:jc w:val="center"/>
        <w:rPr>
          <w:b/>
          <w:bCs/>
        </w:rPr>
      </w:pPr>
    </w:p>
    <w:p w:rsidR="005915CC" w:rsidRDefault="005915CC" w:rsidP="005915CC">
      <w:pPr>
        <w:pStyle w:val="Subtitle"/>
        <w:pBdr>
          <w:bottom w:val="single" w:sz="4" w:space="1" w:color="auto"/>
        </w:pBdr>
        <w:tabs>
          <w:tab w:val="clear" w:pos="8640"/>
          <w:tab w:val="right" w:pos="9360"/>
        </w:tabs>
        <w:rPr>
          <w:bCs/>
        </w:rPr>
      </w:pPr>
      <w:r>
        <w:rPr>
          <w:bCs/>
        </w:rPr>
        <w:t>Section</w:t>
      </w:r>
      <w:r>
        <w:rPr>
          <w:bCs/>
        </w:rPr>
        <w:tab/>
        <w:t>Page</w:t>
      </w:r>
    </w:p>
    <w:p w:rsidR="005915CC" w:rsidRDefault="005915CC" w:rsidP="005915CC">
      <w:pPr>
        <w:pStyle w:val="TOC1"/>
      </w:pPr>
    </w:p>
    <w:p w:rsidR="005915CC" w:rsidRDefault="005915CC" w:rsidP="005915CC">
      <w:pPr>
        <w:pStyle w:val="TOC2"/>
        <w:tabs>
          <w:tab w:val="left" w:pos="990"/>
        </w:tabs>
        <w:rPr>
          <w:rFonts w:ascii="Times New Roman" w:hAnsi="Times New Roman"/>
          <w:b w:val="0"/>
          <w:caps w:val="0"/>
          <w:szCs w:val="24"/>
        </w:rPr>
      </w:pPr>
      <w:r>
        <w:rPr>
          <w:smallCaps/>
        </w:rPr>
        <w:fldChar w:fldCharType="begin"/>
      </w:r>
      <w:r>
        <w:rPr>
          <w:smallCaps/>
        </w:rPr>
        <w:instrText xml:space="preserve"> TOC \o "1-4" \h \z </w:instrText>
      </w:r>
      <w:r>
        <w:rPr>
          <w:smallCaps/>
        </w:rPr>
        <w:fldChar w:fldCharType="separate"/>
      </w:r>
      <w:hyperlink w:anchor="_Toc152661934" w:history="1">
        <w:r>
          <w:rPr>
            <w:rStyle w:val="Hyperlink"/>
          </w:rPr>
          <w:t>1.0</w:t>
        </w:r>
        <w:r>
          <w:rPr>
            <w:rFonts w:ascii="Times New Roman" w:hAnsi="Times New Roman"/>
            <w:b w:val="0"/>
            <w:caps w:val="0"/>
            <w:szCs w:val="24"/>
          </w:rPr>
          <w:tab/>
        </w:r>
        <w:r>
          <w:rPr>
            <w:rStyle w:val="Hyperlink"/>
          </w:rPr>
          <w:t>Introduction</w:t>
        </w:r>
        <w:r>
          <w:rPr>
            <w:webHidden/>
          </w:rPr>
          <w:tab/>
        </w:r>
        <w:r>
          <w:rPr>
            <w:webHidden/>
          </w:rPr>
          <w:fldChar w:fldCharType="begin"/>
        </w:r>
        <w:r>
          <w:rPr>
            <w:webHidden/>
          </w:rPr>
          <w:instrText xml:space="preserve"> PAGEREF _Toc152661934 \h </w:instrText>
        </w:r>
        <w:r>
          <w:rPr>
            <w:webHidden/>
          </w:rPr>
        </w:r>
        <w:r>
          <w:rPr>
            <w:webHidden/>
          </w:rPr>
          <w:fldChar w:fldCharType="separate"/>
        </w:r>
        <w:r>
          <w:rPr>
            <w:webHidden/>
          </w:rPr>
          <w:t>1</w:t>
        </w:r>
        <w:r>
          <w:rPr>
            <w:webHidden/>
          </w:rPr>
          <w:fldChar w:fldCharType="end"/>
        </w:r>
      </w:hyperlink>
    </w:p>
    <w:p w:rsidR="005915CC" w:rsidRDefault="00320A66" w:rsidP="005915CC">
      <w:pPr>
        <w:pStyle w:val="TOC2"/>
        <w:tabs>
          <w:tab w:val="left" w:pos="990"/>
        </w:tabs>
        <w:rPr>
          <w:rFonts w:ascii="Times New Roman" w:hAnsi="Times New Roman"/>
          <w:b w:val="0"/>
          <w:caps w:val="0"/>
          <w:szCs w:val="24"/>
        </w:rPr>
      </w:pPr>
      <w:hyperlink w:anchor="_Toc152661935" w:history="1">
        <w:r w:rsidR="005915CC">
          <w:rPr>
            <w:rStyle w:val="Hyperlink"/>
          </w:rPr>
          <w:t>2.0</w:t>
        </w:r>
        <w:r w:rsidR="005915CC">
          <w:rPr>
            <w:rFonts w:ascii="Times New Roman" w:hAnsi="Times New Roman"/>
            <w:b w:val="0"/>
            <w:caps w:val="0"/>
            <w:szCs w:val="24"/>
          </w:rPr>
          <w:tab/>
        </w:r>
        <w:r w:rsidR="005915CC">
          <w:rPr>
            <w:rStyle w:val="Hyperlink"/>
          </w:rPr>
          <w:t>Objectives</w:t>
        </w:r>
        <w:r w:rsidR="005915CC">
          <w:rPr>
            <w:webHidden/>
          </w:rPr>
          <w:tab/>
        </w:r>
        <w:r w:rsidR="005915CC">
          <w:rPr>
            <w:webHidden/>
          </w:rPr>
          <w:fldChar w:fldCharType="begin"/>
        </w:r>
        <w:r w:rsidR="005915CC">
          <w:rPr>
            <w:webHidden/>
          </w:rPr>
          <w:instrText xml:space="preserve"> PAGEREF _Toc152661935 \h </w:instrText>
        </w:r>
        <w:r w:rsidR="005915CC">
          <w:rPr>
            <w:webHidden/>
          </w:rPr>
        </w:r>
        <w:r w:rsidR="005915CC">
          <w:rPr>
            <w:webHidden/>
          </w:rPr>
          <w:fldChar w:fldCharType="separate"/>
        </w:r>
        <w:r w:rsidR="005915CC">
          <w:rPr>
            <w:webHidden/>
          </w:rPr>
          <w:t>2</w:t>
        </w:r>
        <w:r w:rsidR="005915CC">
          <w:rPr>
            <w:webHidden/>
          </w:rPr>
          <w:fldChar w:fldCharType="end"/>
        </w:r>
      </w:hyperlink>
    </w:p>
    <w:p w:rsidR="005915CC" w:rsidRDefault="00320A66" w:rsidP="005915CC">
      <w:pPr>
        <w:pStyle w:val="TOC2"/>
        <w:tabs>
          <w:tab w:val="left" w:pos="990"/>
        </w:tabs>
        <w:rPr>
          <w:rFonts w:ascii="Times New Roman" w:hAnsi="Times New Roman"/>
          <w:b w:val="0"/>
          <w:caps w:val="0"/>
          <w:szCs w:val="24"/>
        </w:rPr>
      </w:pPr>
      <w:hyperlink w:anchor="_Toc152661936" w:history="1">
        <w:r w:rsidR="005915CC">
          <w:rPr>
            <w:rStyle w:val="Hyperlink"/>
          </w:rPr>
          <w:t>3.0</w:t>
        </w:r>
        <w:r w:rsidR="005915CC">
          <w:rPr>
            <w:rFonts w:ascii="Times New Roman" w:hAnsi="Times New Roman"/>
            <w:b w:val="0"/>
            <w:caps w:val="0"/>
            <w:szCs w:val="24"/>
          </w:rPr>
          <w:tab/>
        </w:r>
        <w:r w:rsidR="005915CC">
          <w:rPr>
            <w:rStyle w:val="Hyperlink"/>
          </w:rPr>
          <w:t>Methodology</w:t>
        </w:r>
        <w:r w:rsidR="005915CC">
          <w:rPr>
            <w:webHidden/>
          </w:rPr>
          <w:tab/>
        </w:r>
        <w:r w:rsidR="005915CC">
          <w:rPr>
            <w:webHidden/>
          </w:rPr>
          <w:fldChar w:fldCharType="begin"/>
        </w:r>
        <w:r w:rsidR="005915CC">
          <w:rPr>
            <w:webHidden/>
          </w:rPr>
          <w:instrText xml:space="preserve"> PAGEREF _Toc152661936 \h </w:instrText>
        </w:r>
        <w:r w:rsidR="005915CC">
          <w:rPr>
            <w:webHidden/>
          </w:rPr>
        </w:r>
        <w:r w:rsidR="005915CC">
          <w:rPr>
            <w:webHidden/>
          </w:rPr>
          <w:fldChar w:fldCharType="separate"/>
        </w:r>
        <w:r w:rsidR="005915CC">
          <w:rPr>
            <w:webHidden/>
          </w:rPr>
          <w:t>2</w:t>
        </w:r>
        <w:r w:rsidR="005915CC">
          <w:rPr>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37" w:history="1">
        <w:r w:rsidR="005915CC">
          <w:rPr>
            <w:rStyle w:val="Hyperlink"/>
            <w:smallCaps/>
            <w:noProof/>
          </w:rPr>
          <w:t>3.1</w:t>
        </w:r>
        <w:r w:rsidR="005915CC">
          <w:rPr>
            <w:rFonts w:ascii="Times New Roman" w:hAnsi="Times New Roman"/>
            <w:b w:val="0"/>
            <w:noProof/>
            <w:szCs w:val="24"/>
          </w:rPr>
          <w:tab/>
        </w:r>
        <w:r w:rsidR="005915CC">
          <w:rPr>
            <w:rStyle w:val="Hyperlink"/>
            <w:smallCaps/>
            <w:noProof/>
          </w:rPr>
          <w:t>Sampling Tasks</w:t>
        </w:r>
        <w:r w:rsidR="005915CC">
          <w:rPr>
            <w:noProof/>
            <w:webHidden/>
          </w:rPr>
          <w:tab/>
        </w:r>
        <w:r w:rsidR="005915CC">
          <w:rPr>
            <w:noProof/>
            <w:webHidden/>
          </w:rPr>
          <w:fldChar w:fldCharType="begin"/>
        </w:r>
        <w:r w:rsidR="005915CC">
          <w:rPr>
            <w:noProof/>
            <w:webHidden/>
          </w:rPr>
          <w:instrText xml:space="preserve"> PAGEREF _Toc152661937 \h </w:instrText>
        </w:r>
        <w:r w:rsidR="005915CC">
          <w:rPr>
            <w:noProof/>
            <w:webHidden/>
          </w:rPr>
        </w:r>
        <w:r w:rsidR="005915CC">
          <w:rPr>
            <w:noProof/>
            <w:webHidden/>
          </w:rPr>
          <w:fldChar w:fldCharType="separate"/>
        </w:r>
        <w:r w:rsidR="005915CC">
          <w:rPr>
            <w:noProof/>
            <w:webHidden/>
          </w:rPr>
          <w:t>2</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38" w:history="1">
        <w:r w:rsidR="005915CC">
          <w:rPr>
            <w:rStyle w:val="Hyperlink"/>
            <w:iCs/>
            <w:noProof/>
          </w:rPr>
          <w:t>3.1.1</w:t>
        </w:r>
        <w:r w:rsidR="005915CC">
          <w:rPr>
            <w:rFonts w:ascii="Times New Roman" w:hAnsi="Times New Roman"/>
            <w:b w:val="0"/>
            <w:noProof/>
            <w:szCs w:val="24"/>
          </w:rPr>
          <w:tab/>
        </w:r>
        <w:r w:rsidR="005915CC">
          <w:rPr>
            <w:rStyle w:val="Hyperlink"/>
            <w:iCs/>
            <w:noProof/>
          </w:rPr>
          <w:t>Demersal Trawl Fish Sampling</w:t>
        </w:r>
        <w:r w:rsidR="005915CC">
          <w:rPr>
            <w:noProof/>
            <w:webHidden/>
          </w:rPr>
          <w:tab/>
        </w:r>
        <w:r w:rsidR="005915CC">
          <w:rPr>
            <w:noProof/>
            <w:webHidden/>
          </w:rPr>
          <w:fldChar w:fldCharType="begin"/>
        </w:r>
        <w:r w:rsidR="005915CC">
          <w:rPr>
            <w:noProof/>
            <w:webHidden/>
          </w:rPr>
          <w:instrText xml:space="preserve"> PAGEREF _Toc152661938 \h </w:instrText>
        </w:r>
        <w:r w:rsidR="005915CC">
          <w:rPr>
            <w:noProof/>
            <w:webHidden/>
          </w:rPr>
        </w:r>
        <w:r w:rsidR="005915CC">
          <w:rPr>
            <w:noProof/>
            <w:webHidden/>
          </w:rPr>
          <w:fldChar w:fldCharType="separate"/>
        </w:r>
        <w:r w:rsidR="005915CC">
          <w:rPr>
            <w:noProof/>
            <w:webHidden/>
          </w:rPr>
          <w:t>2</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39" w:history="1">
        <w:r w:rsidR="005915CC">
          <w:rPr>
            <w:rStyle w:val="Hyperlink"/>
            <w:iCs/>
            <w:noProof/>
          </w:rPr>
          <w:t>3.1.2</w:t>
        </w:r>
        <w:r w:rsidR="005915CC">
          <w:rPr>
            <w:rFonts w:ascii="Times New Roman" w:hAnsi="Times New Roman"/>
            <w:b w:val="0"/>
            <w:noProof/>
            <w:szCs w:val="24"/>
          </w:rPr>
          <w:tab/>
        </w:r>
        <w:r w:rsidR="005915CC">
          <w:rPr>
            <w:rStyle w:val="Hyperlink"/>
            <w:iCs/>
            <w:noProof/>
          </w:rPr>
          <w:t>Plankton Sampling</w:t>
        </w:r>
        <w:r w:rsidR="005915CC">
          <w:rPr>
            <w:noProof/>
            <w:webHidden/>
          </w:rPr>
          <w:tab/>
        </w:r>
        <w:r w:rsidR="005915CC">
          <w:rPr>
            <w:noProof/>
            <w:webHidden/>
          </w:rPr>
          <w:fldChar w:fldCharType="begin"/>
        </w:r>
        <w:r w:rsidR="005915CC">
          <w:rPr>
            <w:noProof/>
            <w:webHidden/>
          </w:rPr>
          <w:instrText xml:space="preserve"> PAGEREF _Toc152661939 \h </w:instrText>
        </w:r>
        <w:r w:rsidR="005915CC">
          <w:rPr>
            <w:noProof/>
            <w:webHidden/>
          </w:rPr>
        </w:r>
        <w:r w:rsidR="005915CC">
          <w:rPr>
            <w:noProof/>
            <w:webHidden/>
          </w:rPr>
          <w:fldChar w:fldCharType="separate"/>
        </w:r>
        <w:r w:rsidR="005915CC">
          <w:rPr>
            <w:noProof/>
            <w:webHidden/>
          </w:rPr>
          <w:t>3</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40" w:history="1">
        <w:r w:rsidR="005915CC">
          <w:rPr>
            <w:rStyle w:val="Hyperlink"/>
            <w:iCs/>
            <w:noProof/>
          </w:rPr>
          <w:t>3.1.3</w:t>
        </w:r>
        <w:r w:rsidR="005915CC">
          <w:rPr>
            <w:rFonts w:ascii="Times New Roman" w:hAnsi="Times New Roman"/>
            <w:b w:val="0"/>
            <w:noProof/>
            <w:szCs w:val="24"/>
          </w:rPr>
          <w:tab/>
        </w:r>
        <w:r w:rsidR="005915CC">
          <w:rPr>
            <w:rStyle w:val="Hyperlink"/>
            <w:iCs/>
            <w:noProof/>
          </w:rPr>
          <w:t>Benthic Macroinvertebrate Sampling</w:t>
        </w:r>
        <w:r w:rsidR="005915CC">
          <w:rPr>
            <w:noProof/>
            <w:webHidden/>
          </w:rPr>
          <w:tab/>
        </w:r>
        <w:r w:rsidR="005915CC">
          <w:rPr>
            <w:noProof/>
            <w:webHidden/>
          </w:rPr>
          <w:fldChar w:fldCharType="begin"/>
        </w:r>
        <w:r w:rsidR="005915CC">
          <w:rPr>
            <w:noProof/>
            <w:webHidden/>
          </w:rPr>
          <w:instrText xml:space="preserve"> PAGEREF _Toc152661940 \h </w:instrText>
        </w:r>
        <w:r w:rsidR="005915CC">
          <w:rPr>
            <w:noProof/>
            <w:webHidden/>
          </w:rPr>
        </w:r>
        <w:r w:rsidR="005915CC">
          <w:rPr>
            <w:noProof/>
            <w:webHidden/>
          </w:rPr>
          <w:fldChar w:fldCharType="separate"/>
        </w:r>
        <w:r w:rsidR="005915CC">
          <w:rPr>
            <w:noProof/>
            <w:webHidden/>
          </w:rPr>
          <w:t>3</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41" w:history="1">
        <w:r w:rsidR="005915CC">
          <w:rPr>
            <w:rStyle w:val="Hyperlink"/>
            <w:iCs/>
            <w:noProof/>
          </w:rPr>
          <w:t>3.1.4</w:t>
        </w:r>
        <w:r w:rsidR="005915CC">
          <w:rPr>
            <w:rFonts w:ascii="Times New Roman" w:hAnsi="Times New Roman"/>
            <w:b w:val="0"/>
            <w:noProof/>
            <w:szCs w:val="24"/>
          </w:rPr>
          <w:tab/>
        </w:r>
        <w:r w:rsidR="005915CC">
          <w:rPr>
            <w:rStyle w:val="Hyperlink"/>
            <w:iCs/>
            <w:noProof/>
          </w:rPr>
          <w:t>Epibenthic Pile Sampling</w:t>
        </w:r>
        <w:r w:rsidR="005915CC">
          <w:rPr>
            <w:noProof/>
            <w:webHidden/>
          </w:rPr>
          <w:tab/>
        </w:r>
        <w:r w:rsidR="005915CC">
          <w:rPr>
            <w:noProof/>
            <w:webHidden/>
          </w:rPr>
          <w:fldChar w:fldCharType="begin"/>
        </w:r>
        <w:r w:rsidR="005915CC">
          <w:rPr>
            <w:noProof/>
            <w:webHidden/>
          </w:rPr>
          <w:instrText xml:space="preserve"> PAGEREF _Toc152661941 \h </w:instrText>
        </w:r>
        <w:r w:rsidR="005915CC">
          <w:rPr>
            <w:noProof/>
            <w:webHidden/>
          </w:rPr>
        </w:r>
        <w:r w:rsidR="005915CC">
          <w:rPr>
            <w:noProof/>
            <w:webHidden/>
          </w:rPr>
          <w:fldChar w:fldCharType="separate"/>
        </w:r>
        <w:r w:rsidR="005915CC">
          <w:rPr>
            <w:noProof/>
            <w:webHidden/>
          </w:rPr>
          <w:t>4</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42" w:history="1">
        <w:r w:rsidR="005915CC">
          <w:rPr>
            <w:rStyle w:val="Hyperlink"/>
            <w:iCs/>
            <w:noProof/>
          </w:rPr>
          <w:t>3.1.5</w:t>
        </w:r>
        <w:r w:rsidR="005915CC">
          <w:rPr>
            <w:rFonts w:ascii="Times New Roman" w:hAnsi="Times New Roman"/>
            <w:b w:val="0"/>
            <w:noProof/>
            <w:szCs w:val="24"/>
          </w:rPr>
          <w:tab/>
        </w:r>
        <w:r w:rsidR="005915CC">
          <w:rPr>
            <w:rStyle w:val="Hyperlink"/>
            <w:iCs/>
            <w:noProof/>
          </w:rPr>
          <w:t>Sediment Analyses</w:t>
        </w:r>
        <w:r w:rsidR="005915CC">
          <w:rPr>
            <w:noProof/>
            <w:webHidden/>
          </w:rPr>
          <w:tab/>
        </w:r>
        <w:r w:rsidR="005915CC">
          <w:rPr>
            <w:noProof/>
            <w:webHidden/>
          </w:rPr>
          <w:fldChar w:fldCharType="begin"/>
        </w:r>
        <w:r w:rsidR="005915CC">
          <w:rPr>
            <w:noProof/>
            <w:webHidden/>
          </w:rPr>
          <w:instrText xml:space="preserve"> PAGEREF _Toc152661942 \h </w:instrText>
        </w:r>
        <w:r w:rsidR="005915CC">
          <w:rPr>
            <w:noProof/>
            <w:webHidden/>
          </w:rPr>
        </w:r>
        <w:r w:rsidR="005915CC">
          <w:rPr>
            <w:noProof/>
            <w:webHidden/>
          </w:rPr>
          <w:fldChar w:fldCharType="separate"/>
        </w:r>
        <w:r w:rsidR="005915CC">
          <w:rPr>
            <w:noProof/>
            <w:webHidden/>
          </w:rPr>
          <w:t>4</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43" w:history="1">
        <w:r w:rsidR="005915CC">
          <w:rPr>
            <w:rStyle w:val="Hyperlink"/>
            <w:iCs/>
            <w:noProof/>
          </w:rPr>
          <w:t>3.1.6</w:t>
        </w:r>
        <w:r w:rsidR="005915CC">
          <w:rPr>
            <w:rFonts w:ascii="Times New Roman" w:hAnsi="Times New Roman"/>
            <w:b w:val="0"/>
            <w:noProof/>
            <w:szCs w:val="24"/>
          </w:rPr>
          <w:tab/>
        </w:r>
        <w:r w:rsidR="005915CC">
          <w:rPr>
            <w:rStyle w:val="Hyperlink"/>
            <w:iCs/>
            <w:noProof/>
          </w:rPr>
          <w:t>Water Quality Measurement</w:t>
        </w:r>
        <w:r w:rsidR="005915CC">
          <w:rPr>
            <w:noProof/>
            <w:webHidden/>
          </w:rPr>
          <w:tab/>
        </w:r>
        <w:r w:rsidR="005915CC">
          <w:rPr>
            <w:noProof/>
            <w:webHidden/>
          </w:rPr>
          <w:fldChar w:fldCharType="begin"/>
        </w:r>
        <w:r w:rsidR="005915CC">
          <w:rPr>
            <w:noProof/>
            <w:webHidden/>
          </w:rPr>
          <w:instrText xml:space="preserve"> PAGEREF _Toc152661943 \h </w:instrText>
        </w:r>
        <w:r w:rsidR="005915CC">
          <w:rPr>
            <w:noProof/>
            <w:webHidden/>
          </w:rPr>
        </w:r>
        <w:r w:rsidR="005915CC">
          <w:rPr>
            <w:noProof/>
            <w:webHidden/>
          </w:rPr>
          <w:fldChar w:fldCharType="separate"/>
        </w:r>
        <w:r w:rsidR="005915CC">
          <w:rPr>
            <w:noProof/>
            <w:webHidden/>
          </w:rPr>
          <w:t>4</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44" w:history="1">
        <w:r w:rsidR="005915CC">
          <w:rPr>
            <w:rStyle w:val="Hyperlink"/>
            <w:iCs/>
            <w:noProof/>
          </w:rPr>
          <w:t>3.1.7</w:t>
        </w:r>
        <w:r w:rsidR="005915CC">
          <w:rPr>
            <w:rFonts w:ascii="Times New Roman" w:hAnsi="Times New Roman"/>
            <w:b w:val="0"/>
            <w:noProof/>
            <w:szCs w:val="24"/>
          </w:rPr>
          <w:tab/>
        </w:r>
        <w:r w:rsidR="005915CC">
          <w:rPr>
            <w:rStyle w:val="Hyperlink"/>
            <w:iCs/>
            <w:noProof/>
          </w:rPr>
          <w:t>Submerged Aquatic Vegetation Survey</w:t>
        </w:r>
        <w:r w:rsidR="005915CC">
          <w:rPr>
            <w:noProof/>
            <w:webHidden/>
          </w:rPr>
          <w:tab/>
        </w:r>
        <w:r w:rsidR="005915CC">
          <w:rPr>
            <w:noProof/>
            <w:webHidden/>
          </w:rPr>
          <w:fldChar w:fldCharType="begin"/>
        </w:r>
        <w:r w:rsidR="005915CC">
          <w:rPr>
            <w:noProof/>
            <w:webHidden/>
          </w:rPr>
          <w:instrText xml:space="preserve"> PAGEREF _Toc152661944 \h </w:instrText>
        </w:r>
        <w:r w:rsidR="005915CC">
          <w:rPr>
            <w:noProof/>
            <w:webHidden/>
          </w:rPr>
        </w:r>
        <w:r w:rsidR="005915CC">
          <w:rPr>
            <w:noProof/>
            <w:webHidden/>
          </w:rPr>
          <w:fldChar w:fldCharType="separate"/>
        </w:r>
        <w:r w:rsidR="005915CC">
          <w:rPr>
            <w:noProof/>
            <w:webHidden/>
          </w:rPr>
          <w:t>5</w:t>
        </w:r>
        <w:r w:rsidR="005915CC">
          <w:rPr>
            <w:noProof/>
            <w:webHidden/>
          </w:rPr>
          <w:fldChar w:fldCharType="end"/>
        </w:r>
      </w:hyperlink>
    </w:p>
    <w:p w:rsidR="005915CC" w:rsidRDefault="00320A66" w:rsidP="005915CC">
      <w:pPr>
        <w:pStyle w:val="TOC2"/>
        <w:tabs>
          <w:tab w:val="left" w:pos="990"/>
        </w:tabs>
        <w:rPr>
          <w:rFonts w:ascii="Times New Roman" w:hAnsi="Times New Roman"/>
          <w:b w:val="0"/>
          <w:caps w:val="0"/>
          <w:szCs w:val="24"/>
        </w:rPr>
      </w:pPr>
      <w:hyperlink w:anchor="_Toc152661945" w:history="1">
        <w:r w:rsidR="005915CC">
          <w:rPr>
            <w:rStyle w:val="Hyperlink"/>
          </w:rPr>
          <w:t>4.0</w:t>
        </w:r>
        <w:r w:rsidR="005915CC">
          <w:rPr>
            <w:rFonts w:ascii="Times New Roman" w:hAnsi="Times New Roman"/>
            <w:b w:val="0"/>
            <w:caps w:val="0"/>
            <w:szCs w:val="24"/>
          </w:rPr>
          <w:tab/>
        </w:r>
        <w:r w:rsidR="005915CC">
          <w:rPr>
            <w:rStyle w:val="Hyperlink"/>
          </w:rPr>
          <w:t>Results</w:t>
        </w:r>
        <w:r w:rsidR="005915CC">
          <w:rPr>
            <w:webHidden/>
          </w:rPr>
          <w:tab/>
        </w:r>
        <w:r w:rsidR="005915CC">
          <w:rPr>
            <w:webHidden/>
          </w:rPr>
          <w:fldChar w:fldCharType="begin"/>
        </w:r>
        <w:r w:rsidR="005915CC">
          <w:rPr>
            <w:webHidden/>
          </w:rPr>
          <w:instrText xml:space="preserve"> PAGEREF _Toc152661945 \h </w:instrText>
        </w:r>
        <w:r w:rsidR="005915CC">
          <w:rPr>
            <w:webHidden/>
          </w:rPr>
        </w:r>
        <w:r w:rsidR="005915CC">
          <w:rPr>
            <w:webHidden/>
          </w:rPr>
          <w:fldChar w:fldCharType="separate"/>
        </w:r>
        <w:r w:rsidR="005915CC">
          <w:rPr>
            <w:webHidden/>
          </w:rPr>
          <w:t>5</w:t>
        </w:r>
        <w:r w:rsidR="005915CC">
          <w:rPr>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46" w:history="1">
        <w:r w:rsidR="005915CC">
          <w:rPr>
            <w:rStyle w:val="Hyperlink"/>
            <w:smallCaps/>
            <w:noProof/>
          </w:rPr>
          <w:t>4.1</w:t>
        </w:r>
        <w:r w:rsidR="005915CC">
          <w:rPr>
            <w:rFonts w:ascii="Times New Roman" w:hAnsi="Times New Roman"/>
            <w:b w:val="0"/>
            <w:noProof/>
            <w:szCs w:val="24"/>
          </w:rPr>
          <w:tab/>
        </w:r>
        <w:r w:rsidR="005915CC">
          <w:rPr>
            <w:rStyle w:val="Hyperlink"/>
            <w:smallCaps/>
            <w:noProof/>
          </w:rPr>
          <w:t>Finfish Sampling</w:t>
        </w:r>
        <w:r w:rsidR="005915CC">
          <w:rPr>
            <w:noProof/>
            <w:webHidden/>
          </w:rPr>
          <w:tab/>
        </w:r>
        <w:r w:rsidR="005915CC">
          <w:rPr>
            <w:noProof/>
            <w:webHidden/>
          </w:rPr>
          <w:fldChar w:fldCharType="begin"/>
        </w:r>
        <w:r w:rsidR="005915CC">
          <w:rPr>
            <w:noProof/>
            <w:webHidden/>
          </w:rPr>
          <w:instrText xml:space="preserve"> PAGEREF _Toc152661946 \h </w:instrText>
        </w:r>
        <w:r w:rsidR="005915CC">
          <w:rPr>
            <w:noProof/>
            <w:webHidden/>
          </w:rPr>
        </w:r>
        <w:r w:rsidR="005915CC">
          <w:rPr>
            <w:noProof/>
            <w:webHidden/>
          </w:rPr>
          <w:fldChar w:fldCharType="separate"/>
        </w:r>
        <w:r w:rsidR="005915CC">
          <w:rPr>
            <w:noProof/>
            <w:webHidden/>
          </w:rPr>
          <w:t>5</w:t>
        </w:r>
        <w:r w:rsidR="005915CC">
          <w:rPr>
            <w:noProof/>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47" w:history="1">
        <w:r w:rsidR="005915CC">
          <w:rPr>
            <w:rStyle w:val="Hyperlink"/>
            <w:smallCaps/>
            <w:noProof/>
          </w:rPr>
          <w:t>4.2</w:t>
        </w:r>
        <w:r w:rsidR="005915CC">
          <w:rPr>
            <w:rFonts w:ascii="Times New Roman" w:hAnsi="Times New Roman"/>
            <w:b w:val="0"/>
            <w:noProof/>
            <w:szCs w:val="24"/>
          </w:rPr>
          <w:tab/>
        </w:r>
        <w:r w:rsidR="005915CC">
          <w:rPr>
            <w:rStyle w:val="Hyperlink"/>
            <w:smallCaps/>
            <w:noProof/>
          </w:rPr>
          <w:t>Plankton Sampling</w:t>
        </w:r>
        <w:r w:rsidR="005915CC">
          <w:rPr>
            <w:noProof/>
            <w:webHidden/>
          </w:rPr>
          <w:tab/>
        </w:r>
        <w:r w:rsidR="005915CC">
          <w:rPr>
            <w:noProof/>
            <w:webHidden/>
          </w:rPr>
          <w:fldChar w:fldCharType="begin"/>
        </w:r>
        <w:r w:rsidR="005915CC">
          <w:rPr>
            <w:noProof/>
            <w:webHidden/>
          </w:rPr>
          <w:instrText xml:space="preserve"> PAGEREF _Toc152661947 \h </w:instrText>
        </w:r>
        <w:r w:rsidR="005915CC">
          <w:rPr>
            <w:noProof/>
            <w:webHidden/>
          </w:rPr>
        </w:r>
        <w:r w:rsidR="005915CC">
          <w:rPr>
            <w:noProof/>
            <w:webHidden/>
          </w:rPr>
          <w:fldChar w:fldCharType="separate"/>
        </w:r>
        <w:r w:rsidR="005915CC">
          <w:rPr>
            <w:noProof/>
            <w:webHidden/>
          </w:rPr>
          <w:t>9</w:t>
        </w:r>
        <w:r w:rsidR="005915CC">
          <w:rPr>
            <w:noProof/>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48" w:history="1">
        <w:r w:rsidR="005915CC">
          <w:rPr>
            <w:rStyle w:val="Hyperlink"/>
            <w:smallCaps/>
            <w:noProof/>
          </w:rPr>
          <w:t>4.3</w:t>
        </w:r>
        <w:r w:rsidR="005915CC">
          <w:rPr>
            <w:rFonts w:ascii="Times New Roman" w:hAnsi="Times New Roman"/>
            <w:b w:val="0"/>
            <w:noProof/>
            <w:szCs w:val="24"/>
          </w:rPr>
          <w:tab/>
        </w:r>
        <w:r w:rsidR="005915CC">
          <w:rPr>
            <w:rStyle w:val="Hyperlink"/>
            <w:smallCaps/>
            <w:noProof/>
          </w:rPr>
          <w:t>Benthic Macroinvertebrate Sampling</w:t>
        </w:r>
        <w:r w:rsidR="005915CC">
          <w:rPr>
            <w:noProof/>
            <w:webHidden/>
          </w:rPr>
          <w:tab/>
        </w:r>
        <w:r w:rsidR="005915CC">
          <w:rPr>
            <w:noProof/>
            <w:webHidden/>
          </w:rPr>
          <w:fldChar w:fldCharType="begin"/>
        </w:r>
        <w:r w:rsidR="005915CC">
          <w:rPr>
            <w:noProof/>
            <w:webHidden/>
          </w:rPr>
          <w:instrText xml:space="preserve"> PAGEREF _Toc152661948 \h </w:instrText>
        </w:r>
        <w:r w:rsidR="005915CC">
          <w:rPr>
            <w:noProof/>
            <w:webHidden/>
          </w:rPr>
        </w:r>
        <w:r w:rsidR="005915CC">
          <w:rPr>
            <w:noProof/>
            <w:webHidden/>
          </w:rPr>
          <w:fldChar w:fldCharType="separate"/>
        </w:r>
        <w:r w:rsidR="005915CC">
          <w:rPr>
            <w:noProof/>
            <w:webHidden/>
          </w:rPr>
          <w:t>12</w:t>
        </w:r>
        <w:r w:rsidR="005915CC">
          <w:rPr>
            <w:noProof/>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49" w:history="1">
        <w:r w:rsidR="005915CC">
          <w:rPr>
            <w:rStyle w:val="Hyperlink"/>
            <w:smallCaps/>
            <w:noProof/>
          </w:rPr>
          <w:t>4.4</w:t>
        </w:r>
        <w:r w:rsidR="005915CC">
          <w:rPr>
            <w:rFonts w:ascii="Times New Roman" w:hAnsi="Times New Roman"/>
            <w:b w:val="0"/>
            <w:noProof/>
            <w:szCs w:val="24"/>
          </w:rPr>
          <w:tab/>
        </w:r>
        <w:r w:rsidR="005915CC">
          <w:rPr>
            <w:rStyle w:val="Hyperlink"/>
            <w:smallCaps/>
            <w:noProof/>
          </w:rPr>
          <w:t>Epibenthic Pile Sampling</w:t>
        </w:r>
        <w:r w:rsidR="005915CC">
          <w:rPr>
            <w:noProof/>
            <w:webHidden/>
          </w:rPr>
          <w:tab/>
        </w:r>
        <w:r w:rsidR="005915CC">
          <w:rPr>
            <w:noProof/>
            <w:webHidden/>
          </w:rPr>
          <w:fldChar w:fldCharType="begin"/>
        </w:r>
        <w:r w:rsidR="005915CC">
          <w:rPr>
            <w:noProof/>
            <w:webHidden/>
          </w:rPr>
          <w:instrText xml:space="preserve"> PAGEREF _Toc152661949 \h </w:instrText>
        </w:r>
        <w:r w:rsidR="005915CC">
          <w:rPr>
            <w:noProof/>
            <w:webHidden/>
          </w:rPr>
        </w:r>
        <w:r w:rsidR="005915CC">
          <w:rPr>
            <w:noProof/>
            <w:webHidden/>
          </w:rPr>
          <w:fldChar w:fldCharType="separate"/>
        </w:r>
        <w:r w:rsidR="005915CC">
          <w:rPr>
            <w:noProof/>
            <w:webHidden/>
          </w:rPr>
          <w:t>15</w:t>
        </w:r>
        <w:r w:rsidR="005915CC">
          <w:rPr>
            <w:noProof/>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50" w:history="1">
        <w:r w:rsidR="005915CC">
          <w:rPr>
            <w:rStyle w:val="Hyperlink"/>
            <w:smallCaps/>
            <w:noProof/>
          </w:rPr>
          <w:t>4.5</w:t>
        </w:r>
        <w:r w:rsidR="005915CC">
          <w:rPr>
            <w:rFonts w:ascii="Times New Roman" w:hAnsi="Times New Roman"/>
            <w:b w:val="0"/>
            <w:noProof/>
            <w:szCs w:val="24"/>
          </w:rPr>
          <w:tab/>
        </w:r>
        <w:r w:rsidR="005915CC">
          <w:rPr>
            <w:rStyle w:val="Hyperlink"/>
            <w:smallCaps/>
            <w:noProof/>
          </w:rPr>
          <w:t>Grain Size Sampling</w:t>
        </w:r>
        <w:r w:rsidR="005915CC">
          <w:rPr>
            <w:noProof/>
            <w:webHidden/>
          </w:rPr>
          <w:tab/>
        </w:r>
        <w:r w:rsidR="005915CC">
          <w:rPr>
            <w:noProof/>
            <w:webHidden/>
          </w:rPr>
          <w:fldChar w:fldCharType="begin"/>
        </w:r>
        <w:r w:rsidR="005915CC">
          <w:rPr>
            <w:noProof/>
            <w:webHidden/>
          </w:rPr>
          <w:instrText xml:space="preserve"> PAGEREF _Toc152661950 \h </w:instrText>
        </w:r>
        <w:r w:rsidR="005915CC">
          <w:rPr>
            <w:noProof/>
            <w:webHidden/>
          </w:rPr>
        </w:r>
        <w:r w:rsidR="005915CC">
          <w:rPr>
            <w:noProof/>
            <w:webHidden/>
          </w:rPr>
          <w:fldChar w:fldCharType="separate"/>
        </w:r>
        <w:r w:rsidR="005915CC">
          <w:rPr>
            <w:noProof/>
            <w:webHidden/>
          </w:rPr>
          <w:t>17</w:t>
        </w:r>
        <w:r w:rsidR="005915CC">
          <w:rPr>
            <w:noProof/>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51" w:history="1">
        <w:r w:rsidR="005915CC">
          <w:rPr>
            <w:rStyle w:val="Hyperlink"/>
            <w:smallCaps/>
            <w:noProof/>
          </w:rPr>
          <w:t>4.6</w:t>
        </w:r>
        <w:r w:rsidR="005915CC">
          <w:rPr>
            <w:rFonts w:ascii="Times New Roman" w:hAnsi="Times New Roman"/>
            <w:b w:val="0"/>
            <w:noProof/>
            <w:szCs w:val="24"/>
          </w:rPr>
          <w:tab/>
        </w:r>
        <w:r w:rsidR="005915CC">
          <w:rPr>
            <w:rStyle w:val="Hyperlink"/>
            <w:smallCaps/>
            <w:noProof/>
          </w:rPr>
          <w:t>Water Quality Sampling</w:t>
        </w:r>
        <w:r w:rsidR="005915CC">
          <w:rPr>
            <w:noProof/>
            <w:webHidden/>
          </w:rPr>
          <w:tab/>
        </w:r>
        <w:r w:rsidR="005915CC">
          <w:rPr>
            <w:noProof/>
            <w:webHidden/>
          </w:rPr>
          <w:fldChar w:fldCharType="begin"/>
        </w:r>
        <w:r w:rsidR="005915CC">
          <w:rPr>
            <w:noProof/>
            <w:webHidden/>
          </w:rPr>
          <w:instrText xml:space="preserve"> PAGEREF _Toc152661951 \h </w:instrText>
        </w:r>
        <w:r w:rsidR="005915CC">
          <w:rPr>
            <w:noProof/>
            <w:webHidden/>
          </w:rPr>
        </w:r>
        <w:r w:rsidR="005915CC">
          <w:rPr>
            <w:noProof/>
            <w:webHidden/>
          </w:rPr>
          <w:fldChar w:fldCharType="separate"/>
        </w:r>
        <w:r w:rsidR="005915CC">
          <w:rPr>
            <w:noProof/>
            <w:webHidden/>
          </w:rPr>
          <w:t>19</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52" w:history="1">
        <w:r w:rsidR="005915CC">
          <w:rPr>
            <w:rStyle w:val="Hyperlink"/>
            <w:iCs/>
            <w:noProof/>
          </w:rPr>
          <w:t>4.6.1</w:t>
        </w:r>
        <w:r w:rsidR="005915CC">
          <w:rPr>
            <w:rFonts w:ascii="Times New Roman" w:hAnsi="Times New Roman"/>
            <w:b w:val="0"/>
            <w:noProof/>
            <w:szCs w:val="24"/>
          </w:rPr>
          <w:tab/>
        </w:r>
        <w:r w:rsidR="005915CC">
          <w:rPr>
            <w:rStyle w:val="Hyperlink"/>
            <w:iCs/>
            <w:noProof/>
          </w:rPr>
          <w:t>Fish Trawl Water Quality</w:t>
        </w:r>
        <w:r w:rsidR="005915CC">
          <w:rPr>
            <w:noProof/>
            <w:webHidden/>
          </w:rPr>
          <w:tab/>
        </w:r>
        <w:r w:rsidR="005915CC">
          <w:rPr>
            <w:noProof/>
            <w:webHidden/>
          </w:rPr>
          <w:fldChar w:fldCharType="begin"/>
        </w:r>
        <w:r w:rsidR="005915CC">
          <w:rPr>
            <w:noProof/>
            <w:webHidden/>
          </w:rPr>
          <w:instrText xml:space="preserve"> PAGEREF _Toc152661952 \h </w:instrText>
        </w:r>
        <w:r w:rsidR="005915CC">
          <w:rPr>
            <w:noProof/>
            <w:webHidden/>
          </w:rPr>
        </w:r>
        <w:r w:rsidR="005915CC">
          <w:rPr>
            <w:noProof/>
            <w:webHidden/>
          </w:rPr>
          <w:fldChar w:fldCharType="separate"/>
        </w:r>
        <w:r w:rsidR="005915CC">
          <w:rPr>
            <w:noProof/>
            <w:webHidden/>
          </w:rPr>
          <w:t>19</w:t>
        </w:r>
        <w:r w:rsidR="005915CC">
          <w:rPr>
            <w:noProof/>
            <w:webHidden/>
          </w:rPr>
          <w:fldChar w:fldCharType="end"/>
        </w:r>
      </w:hyperlink>
    </w:p>
    <w:p w:rsidR="005915CC" w:rsidRDefault="00320A66" w:rsidP="005915CC">
      <w:pPr>
        <w:pStyle w:val="TOC4"/>
        <w:tabs>
          <w:tab w:val="left" w:pos="1680"/>
          <w:tab w:val="right" w:leader="dot" w:pos="9350"/>
        </w:tabs>
        <w:rPr>
          <w:rFonts w:ascii="Times New Roman" w:hAnsi="Times New Roman"/>
          <w:b w:val="0"/>
          <w:noProof/>
          <w:szCs w:val="24"/>
        </w:rPr>
      </w:pPr>
      <w:hyperlink w:anchor="_Toc152661953" w:history="1">
        <w:r w:rsidR="005915CC">
          <w:rPr>
            <w:rStyle w:val="Hyperlink"/>
            <w:iCs/>
            <w:noProof/>
          </w:rPr>
          <w:t>4.6.2</w:t>
        </w:r>
        <w:r w:rsidR="005915CC">
          <w:rPr>
            <w:rFonts w:ascii="Times New Roman" w:hAnsi="Times New Roman"/>
            <w:b w:val="0"/>
            <w:noProof/>
            <w:szCs w:val="24"/>
          </w:rPr>
          <w:tab/>
        </w:r>
        <w:r w:rsidR="005915CC">
          <w:rPr>
            <w:rStyle w:val="Hyperlink"/>
            <w:iCs/>
            <w:noProof/>
          </w:rPr>
          <w:t>Benthic Grab Water Quality</w:t>
        </w:r>
        <w:r w:rsidR="005915CC">
          <w:rPr>
            <w:noProof/>
            <w:webHidden/>
          </w:rPr>
          <w:tab/>
        </w:r>
        <w:r w:rsidR="005915CC">
          <w:rPr>
            <w:noProof/>
            <w:webHidden/>
          </w:rPr>
          <w:fldChar w:fldCharType="begin"/>
        </w:r>
        <w:r w:rsidR="005915CC">
          <w:rPr>
            <w:noProof/>
            <w:webHidden/>
          </w:rPr>
          <w:instrText xml:space="preserve"> PAGEREF _Toc152661953 \h </w:instrText>
        </w:r>
        <w:r w:rsidR="005915CC">
          <w:rPr>
            <w:noProof/>
            <w:webHidden/>
          </w:rPr>
        </w:r>
        <w:r w:rsidR="005915CC">
          <w:rPr>
            <w:noProof/>
            <w:webHidden/>
          </w:rPr>
          <w:fldChar w:fldCharType="separate"/>
        </w:r>
        <w:r w:rsidR="005915CC">
          <w:rPr>
            <w:noProof/>
            <w:webHidden/>
          </w:rPr>
          <w:t>22</w:t>
        </w:r>
        <w:r w:rsidR="005915CC">
          <w:rPr>
            <w:noProof/>
            <w:webHidden/>
          </w:rPr>
          <w:fldChar w:fldCharType="end"/>
        </w:r>
      </w:hyperlink>
    </w:p>
    <w:p w:rsidR="005915CC" w:rsidRDefault="00320A66" w:rsidP="005915CC">
      <w:pPr>
        <w:pStyle w:val="TOC4"/>
        <w:tabs>
          <w:tab w:val="right" w:leader="dot" w:pos="9350"/>
        </w:tabs>
        <w:rPr>
          <w:rFonts w:ascii="Times New Roman" w:hAnsi="Times New Roman"/>
          <w:b w:val="0"/>
          <w:noProof/>
          <w:szCs w:val="24"/>
        </w:rPr>
      </w:pPr>
      <w:hyperlink w:anchor="_Toc152661954" w:history="1">
        <w:r w:rsidR="005915CC">
          <w:rPr>
            <w:rStyle w:val="Hyperlink"/>
            <w:iCs/>
            <w:noProof/>
          </w:rPr>
          <w:t>4.6.3  Plankton Tow Water Quality</w:t>
        </w:r>
        <w:r w:rsidR="005915CC">
          <w:rPr>
            <w:noProof/>
            <w:webHidden/>
          </w:rPr>
          <w:tab/>
        </w:r>
        <w:r w:rsidR="005915CC">
          <w:rPr>
            <w:noProof/>
            <w:webHidden/>
          </w:rPr>
          <w:fldChar w:fldCharType="begin"/>
        </w:r>
        <w:r w:rsidR="005915CC">
          <w:rPr>
            <w:noProof/>
            <w:webHidden/>
          </w:rPr>
          <w:instrText xml:space="preserve"> PAGEREF _Toc152661954 \h </w:instrText>
        </w:r>
        <w:r w:rsidR="005915CC">
          <w:rPr>
            <w:noProof/>
            <w:webHidden/>
          </w:rPr>
        </w:r>
        <w:r w:rsidR="005915CC">
          <w:rPr>
            <w:noProof/>
            <w:webHidden/>
          </w:rPr>
          <w:fldChar w:fldCharType="separate"/>
        </w:r>
        <w:r w:rsidR="005915CC">
          <w:rPr>
            <w:noProof/>
            <w:webHidden/>
          </w:rPr>
          <w:t>23</w:t>
        </w:r>
        <w:r w:rsidR="005915CC">
          <w:rPr>
            <w:noProof/>
            <w:webHidden/>
          </w:rPr>
          <w:fldChar w:fldCharType="end"/>
        </w:r>
      </w:hyperlink>
    </w:p>
    <w:p w:rsidR="005915CC" w:rsidRDefault="00320A66" w:rsidP="005915CC">
      <w:pPr>
        <w:pStyle w:val="TOC3"/>
        <w:tabs>
          <w:tab w:val="left" w:pos="1200"/>
        </w:tabs>
        <w:rPr>
          <w:rFonts w:ascii="Times New Roman" w:hAnsi="Times New Roman"/>
          <w:b w:val="0"/>
          <w:noProof/>
          <w:szCs w:val="24"/>
        </w:rPr>
      </w:pPr>
      <w:hyperlink w:anchor="_Toc152661955" w:history="1">
        <w:r w:rsidR="005915CC">
          <w:rPr>
            <w:rStyle w:val="Hyperlink"/>
            <w:smallCaps/>
            <w:noProof/>
          </w:rPr>
          <w:t>4.7</w:t>
        </w:r>
        <w:r w:rsidR="005915CC">
          <w:rPr>
            <w:rFonts w:ascii="Times New Roman" w:hAnsi="Times New Roman"/>
            <w:b w:val="0"/>
            <w:noProof/>
            <w:szCs w:val="24"/>
          </w:rPr>
          <w:tab/>
        </w:r>
        <w:r w:rsidR="005915CC">
          <w:rPr>
            <w:rStyle w:val="Hyperlink"/>
            <w:smallCaps/>
            <w:noProof/>
          </w:rPr>
          <w:t>Submerged Aquatic Vegetation</w:t>
        </w:r>
        <w:r w:rsidR="005915CC">
          <w:rPr>
            <w:noProof/>
            <w:webHidden/>
          </w:rPr>
          <w:tab/>
        </w:r>
        <w:r w:rsidR="005915CC">
          <w:rPr>
            <w:noProof/>
            <w:webHidden/>
          </w:rPr>
          <w:fldChar w:fldCharType="begin"/>
        </w:r>
        <w:r w:rsidR="005915CC">
          <w:rPr>
            <w:noProof/>
            <w:webHidden/>
          </w:rPr>
          <w:instrText xml:space="preserve"> PAGEREF _Toc152661955 \h </w:instrText>
        </w:r>
        <w:r w:rsidR="005915CC">
          <w:rPr>
            <w:noProof/>
            <w:webHidden/>
          </w:rPr>
        </w:r>
        <w:r w:rsidR="005915CC">
          <w:rPr>
            <w:noProof/>
            <w:webHidden/>
          </w:rPr>
          <w:fldChar w:fldCharType="separate"/>
        </w:r>
        <w:r w:rsidR="005915CC">
          <w:rPr>
            <w:noProof/>
            <w:webHidden/>
          </w:rPr>
          <w:t>25</w:t>
        </w:r>
        <w:r w:rsidR="005915CC">
          <w:rPr>
            <w:noProof/>
            <w:webHidden/>
          </w:rPr>
          <w:fldChar w:fldCharType="end"/>
        </w:r>
      </w:hyperlink>
    </w:p>
    <w:p w:rsidR="005915CC" w:rsidRDefault="00320A66" w:rsidP="005915CC">
      <w:pPr>
        <w:pStyle w:val="TOC2"/>
        <w:tabs>
          <w:tab w:val="left" w:pos="990"/>
        </w:tabs>
        <w:rPr>
          <w:rFonts w:ascii="Times New Roman" w:hAnsi="Times New Roman"/>
          <w:b w:val="0"/>
          <w:caps w:val="0"/>
          <w:szCs w:val="24"/>
        </w:rPr>
      </w:pPr>
      <w:hyperlink w:anchor="_Toc152661956" w:history="1">
        <w:r w:rsidR="005915CC">
          <w:rPr>
            <w:rStyle w:val="Hyperlink"/>
          </w:rPr>
          <w:t>5.0</w:t>
        </w:r>
        <w:r w:rsidR="005915CC">
          <w:rPr>
            <w:rFonts w:ascii="Times New Roman" w:hAnsi="Times New Roman"/>
            <w:b w:val="0"/>
            <w:caps w:val="0"/>
            <w:szCs w:val="24"/>
          </w:rPr>
          <w:tab/>
        </w:r>
        <w:r w:rsidR="005915CC">
          <w:rPr>
            <w:rStyle w:val="Hyperlink"/>
          </w:rPr>
          <w:t>Conclusion</w:t>
        </w:r>
        <w:r w:rsidR="005915CC">
          <w:rPr>
            <w:webHidden/>
          </w:rPr>
          <w:tab/>
        </w:r>
        <w:r w:rsidR="005915CC">
          <w:rPr>
            <w:webHidden/>
          </w:rPr>
          <w:fldChar w:fldCharType="begin"/>
        </w:r>
        <w:r w:rsidR="005915CC">
          <w:rPr>
            <w:webHidden/>
          </w:rPr>
          <w:instrText xml:space="preserve"> PAGEREF _Toc152661956 \h </w:instrText>
        </w:r>
        <w:r w:rsidR="005915CC">
          <w:rPr>
            <w:webHidden/>
          </w:rPr>
        </w:r>
        <w:r w:rsidR="005915CC">
          <w:rPr>
            <w:webHidden/>
          </w:rPr>
          <w:fldChar w:fldCharType="separate"/>
        </w:r>
        <w:r w:rsidR="005915CC">
          <w:rPr>
            <w:webHidden/>
          </w:rPr>
          <w:t>25</w:t>
        </w:r>
        <w:r w:rsidR="005915CC">
          <w:rPr>
            <w:webHidden/>
          </w:rPr>
          <w:fldChar w:fldCharType="end"/>
        </w:r>
      </w:hyperlink>
    </w:p>
    <w:p w:rsidR="005915CC" w:rsidRDefault="00320A66" w:rsidP="005915CC">
      <w:pPr>
        <w:pStyle w:val="TOC2"/>
        <w:tabs>
          <w:tab w:val="left" w:pos="990"/>
        </w:tabs>
        <w:rPr>
          <w:rFonts w:ascii="Times New Roman" w:hAnsi="Times New Roman"/>
          <w:b w:val="0"/>
          <w:caps w:val="0"/>
          <w:szCs w:val="24"/>
        </w:rPr>
      </w:pPr>
      <w:hyperlink w:anchor="_Toc152661957" w:history="1">
        <w:r w:rsidR="005915CC">
          <w:rPr>
            <w:rStyle w:val="Hyperlink"/>
          </w:rPr>
          <w:t>6.0</w:t>
        </w:r>
        <w:r w:rsidR="005915CC">
          <w:rPr>
            <w:rFonts w:ascii="Times New Roman" w:hAnsi="Times New Roman"/>
            <w:b w:val="0"/>
            <w:caps w:val="0"/>
            <w:szCs w:val="24"/>
          </w:rPr>
          <w:tab/>
        </w:r>
        <w:r w:rsidR="005915CC">
          <w:rPr>
            <w:rStyle w:val="Hyperlink"/>
          </w:rPr>
          <w:t>References</w:t>
        </w:r>
        <w:r w:rsidR="005915CC">
          <w:rPr>
            <w:webHidden/>
          </w:rPr>
          <w:tab/>
        </w:r>
        <w:r w:rsidR="005915CC">
          <w:rPr>
            <w:webHidden/>
          </w:rPr>
          <w:fldChar w:fldCharType="begin"/>
        </w:r>
        <w:r w:rsidR="005915CC">
          <w:rPr>
            <w:webHidden/>
          </w:rPr>
          <w:instrText xml:space="preserve"> PAGEREF _Toc152661957 \h </w:instrText>
        </w:r>
        <w:r w:rsidR="005915CC">
          <w:rPr>
            <w:webHidden/>
          </w:rPr>
        </w:r>
        <w:r w:rsidR="005915CC">
          <w:rPr>
            <w:webHidden/>
          </w:rPr>
          <w:fldChar w:fldCharType="separate"/>
        </w:r>
        <w:r w:rsidR="005915CC">
          <w:rPr>
            <w:webHidden/>
          </w:rPr>
          <w:t>26</w:t>
        </w:r>
        <w:r w:rsidR="005915CC">
          <w:rPr>
            <w:webHidden/>
          </w:rPr>
          <w:fldChar w:fldCharType="end"/>
        </w:r>
      </w:hyperlink>
    </w:p>
    <w:p w:rsidR="005915CC" w:rsidRDefault="005915CC" w:rsidP="005915CC">
      <w:pPr>
        <w:pStyle w:val="TOC3"/>
      </w:pPr>
      <w:r>
        <w:rPr>
          <w:smallCaps/>
          <w:noProof/>
        </w:rPr>
        <w:fldChar w:fldCharType="end"/>
      </w:r>
    </w:p>
    <w:p w:rsidR="005915CC" w:rsidRDefault="005915CC" w:rsidP="005915CC"/>
    <w:p w:rsidR="005915CC" w:rsidRDefault="005915CC" w:rsidP="005915CC"/>
    <w:p w:rsidR="005915CC" w:rsidRDefault="005915CC" w:rsidP="005915CC"/>
    <w:p w:rsidR="005915CC" w:rsidRDefault="005915CC" w:rsidP="005915CC"/>
    <w:p w:rsidR="005915CC" w:rsidRDefault="005915CC" w:rsidP="005915CC">
      <w:pPr>
        <w:jc w:val="center"/>
        <w:rPr>
          <w:b/>
          <w:bCs/>
        </w:rPr>
      </w:pPr>
      <w:r>
        <w:rPr>
          <w:b/>
          <w:bCs/>
        </w:rPr>
        <w:br w:type="page"/>
      </w:r>
      <w:r>
        <w:rPr>
          <w:b/>
          <w:bCs/>
        </w:rPr>
        <w:lastRenderedPageBreak/>
        <w:t>LIST OF APPENDIXES</w:t>
      </w:r>
    </w:p>
    <w:p w:rsidR="005915CC" w:rsidRDefault="005915CC" w:rsidP="005915CC"/>
    <w:p w:rsidR="005915CC" w:rsidRDefault="005915CC" w:rsidP="005915CC">
      <w:pPr>
        <w:pStyle w:val="Subtitle"/>
        <w:pBdr>
          <w:bottom w:val="single" w:sz="4" w:space="1" w:color="auto"/>
        </w:pBdr>
        <w:tabs>
          <w:tab w:val="clear" w:pos="8640"/>
          <w:tab w:val="right" w:pos="9360"/>
        </w:tabs>
        <w:rPr>
          <w:bCs/>
        </w:rPr>
      </w:pPr>
      <w:r>
        <w:rPr>
          <w:bCs/>
        </w:rPr>
        <w:t>Appendix</w:t>
      </w:r>
    </w:p>
    <w:p w:rsidR="005915CC" w:rsidRDefault="005915CC" w:rsidP="005915CC"/>
    <w:p w:rsidR="005915CC" w:rsidRDefault="005915CC" w:rsidP="005915CC">
      <w:pPr>
        <w:rPr>
          <w:b/>
          <w:bCs/>
        </w:rPr>
      </w:pPr>
      <w:r>
        <w:rPr>
          <w:b/>
          <w:bCs/>
        </w:rPr>
        <w:t>Appendix A.</w:t>
      </w:r>
      <w:r>
        <w:rPr>
          <w:b/>
          <w:bCs/>
        </w:rPr>
        <w:tab/>
        <w:t>Fish Trawl, Benthic Grab, and Plankton Tow Coordinate Locations</w:t>
      </w:r>
    </w:p>
    <w:p w:rsidR="005915CC" w:rsidRDefault="005915CC" w:rsidP="005915CC">
      <w:pPr>
        <w:rPr>
          <w:b/>
          <w:bCs/>
        </w:rPr>
      </w:pPr>
    </w:p>
    <w:p w:rsidR="005915CC" w:rsidRDefault="005915CC" w:rsidP="005915CC">
      <w:r>
        <w:br w:type="page"/>
      </w:r>
    </w:p>
    <w:p w:rsidR="005915CC" w:rsidRDefault="005915CC" w:rsidP="005915CC">
      <w:pPr>
        <w:jc w:val="center"/>
        <w:rPr>
          <w:b/>
          <w:bCs/>
        </w:rPr>
      </w:pPr>
      <w:r>
        <w:rPr>
          <w:b/>
          <w:bCs/>
        </w:rPr>
        <w:lastRenderedPageBreak/>
        <w:t>LIST OF TABLES</w:t>
      </w:r>
    </w:p>
    <w:p w:rsidR="005915CC" w:rsidRDefault="005915CC" w:rsidP="005915CC">
      <w:pPr>
        <w:jc w:val="center"/>
        <w:rPr>
          <w:b/>
          <w:bCs/>
        </w:rPr>
      </w:pPr>
    </w:p>
    <w:p w:rsidR="005915CC" w:rsidRDefault="005915CC" w:rsidP="005915CC">
      <w:pPr>
        <w:pStyle w:val="Subtitle"/>
        <w:pBdr>
          <w:bottom w:val="single" w:sz="4" w:space="1" w:color="auto"/>
        </w:pBdr>
        <w:tabs>
          <w:tab w:val="clear" w:pos="8640"/>
          <w:tab w:val="right" w:pos="9360"/>
        </w:tabs>
        <w:rPr>
          <w:bCs/>
        </w:rPr>
      </w:pPr>
      <w:r>
        <w:rPr>
          <w:bCs/>
        </w:rPr>
        <w:t>Table</w:t>
      </w:r>
      <w:r>
        <w:rPr>
          <w:bCs/>
        </w:rPr>
        <w:tab/>
        <w:t>Page</w:t>
      </w:r>
    </w:p>
    <w:p w:rsidR="005915CC" w:rsidRDefault="005915CC" w:rsidP="005915CC">
      <w:pPr>
        <w:pStyle w:val="TableofFigures"/>
        <w:tabs>
          <w:tab w:val="right" w:leader="dot" w:pos="9350"/>
        </w:tabs>
      </w:pPr>
    </w:p>
    <w:p w:rsidR="005915CC" w:rsidRPr="000A1323" w:rsidRDefault="005915CC" w:rsidP="005915CC">
      <w:pPr>
        <w:pStyle w:val="TableofFigures"/>
        <w:tabs>
          <w:tab w:val="right" w:leader="dot" w:pos="9350"/>
        </w:tabs>
        <w:rPr>
          <w:b w:val="0"/>
          <w:noProof/>
          <w:sz w:val="22"/>
          <w:szCs w:val="22"/>
        </w:rPr>
      </w:pPr>
      <w:r w:rsidRPr="000A1323">
        <w:rPr>
          <w:sz w:val="22"/>
          <w:szCs w:val="22"/>
        </w:rPr>
        <w:fldChar w:fldCharType="begin"/>
      </w:r>
      <w:r w:rsidRPr="000A1323">
        <w:rPr>
          <w:sz w:val="22"/>
          <w:szCs w:val="22"/>
        </w:rPr>
        <w:instrText xml:space="preserve"> TOC \f T \h \z \t "table" \c </w:instrText>
      </w:r>
      <w:r w:rsidRPr="000A1323">
        <w:rPr>
          <w:sz w:val="22"/>
          <w:szCs w:val="22"/>
        </w:rPr>
        <w:fldChar w:fldCharType="separate"/>
      </w:r>
      <w:hyperlink w:anchor="_Toc152663872" w:history="1">
        <w:r w:rsidRPr="000A1323">
          <w:rPr>
            <w:rStyle w:val="Hyperlink"/>
            <w:bCs/>
            <w:noProof/>
            <w:snapToGrid w:val="0"/>
            <w:sz w:val="22"/>
            <w:szCs w:val="22"/>
          </w:rPr>
          <w:t>Table 1.  Trawl Catch Abundance, June 2006 Sampling.</w:t>
        </w:r>
        <w:r w:rsidRPr="000A1323">
          <w:rPr>
            <w:noProof/>
            <w:webHidden/>
            <w:sz w:val="22"/>
            <w:szCs w:val="22"/>
          </w:rPr>
          <w:tab/>
        </w:r>
        <w:r w:rsidRPr="000A1323">
          <w:rPr>
            <w:noProof/>
            <w:webHidden/>
            <w:sz w:val="22"/>
            <w:szCs w:val="22"/>
          </w:rPr>
          <w:fldChar w:fldCharType="begin"/>
        </w:r>
        <w:r w:rsidRPr="000A1323">
          <w:rPr>
            <w:noProof/>
            <w:webHidden/>
            <w:sz w:val="22"/>
            <w:szCs w:val="22"/>
          </w:rPr>
          <w:instrText xml:space="preserve"> PAGEREF _Toc152663872 \h </w:instrText>
        </w:r>
        <w:r w:rsidRPr="000A1323">
          <w:rPr>
            <w:noProof/>
            <w:webHidden/>
            <w:sz w:val="22"/>
            <w:szCs w:val="22"/>
          </w:rPr>
        </w:r>
        <w:r w:rsidRPr="000A1323">
          <w:rPr>
            <w:noProof/>
            <w:webHidden/>
            <w:sz w:val="22"/>
            <w:szCs w:val="22"/>
          </w:rPr>
          <w:fldChar w:fldCharType="separate"/>
        </w:r>
        <w:r w:rsidRPr="000A1323">
          <w:rPr>
            <w:noProof/>
            <w:webHidden/>
            <w:sz w:val="22"/>
            <w:szCs w:val="22"/>
          </w:rPr>
          <w:t>5</w:t>
        </w:r>
        <w:r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73" w:history="1">
        <w:r w:rsidR="005915CC" w:rsidRPr="000A1323">
          <w:rPr>
            <w:rStyle w:val="Hyperlink"/>
            <w:noProof/>
            <w:snapToGrid w:val="0"/>
            <w:sz w:val="22"/>
            <w:szCs w:val="22"/>
          </w:rPr>
          <w:t>Table 2.  Trawl Catch Biomass and Individual Means, June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_Toc152663873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6</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75" w:history="1">
        <w:r w:rsidR="005915CC" w:rsidRPr="000A1323">
          <w:rPr>
            <w:rStyle w:val="Hyperlink"/>
            <w:noProof/>
            <w:sz w:val="22"/>
            <w:szCs w:val="22"/>
          </w:rPr>
          <w:t>Table 3.  Combined Species Abundance, Length, Weight, and Diversity Data from Fish Trawls, June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_Toc152663875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6</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76" w:history="1">
        <w:r w:rsidR="005915CC" w:rsidRPr="000A1323">
          <w:rPr>
            <w:rStyle w:val="Hyperlink"/>
            <w:noProof/>
            <w:snapToGrid w:val="0"/>
            <w:sz w:val="22"/>
            <w:szCs w:val="22"/>
          </w:rPr>
          <w:t>Table 4.  Number of Species and Individuals per Fish Trawl Location, June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_Toc152663876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6</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77" w:history="1">
        <w:r w:rsidR="005915CC" w:rsidRPr="000A1323">
          <w:rPr>
            <w:rStyle w:val="Hyperlink"/>
            <w:bCs/>
            <w:noProof/>
            <w:snapToGrid w:val="0"/>
            <w:sz w:val="22"/>
            <w:szCs w:val="22"/>
          </w:rPr>
          <w:t>Table 5.  Trawl Catch Abundance,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_Toc152663877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7</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78" w:history="1">
        <w:r w:rsidR="005915CC" w:rsidRPr="000A1323">
          <w:rPr>
            <w:rStyle w:val="Hyperlink"/>
            <w:noProof/>
            <w:snapToGrid w:val="0"/>
            <w:sz w:val="22"/>
            <w:szCs w:val="22"/>
          </w:rPr>
          <w:t>Table 6.  Trawl Catch Biomass and Individual Means,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_Toc152663878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8</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79" w:history="1">
        <w:r w:rsidR="005915CC" w:rsidRPr="000A1323">
          <w:rPr>
            <w:rStyle w:val="Hyperlink"/>
            <w:noProof/>
            <w:sz w:val="22"/>
            <w:szCs w:val="22"/>
          </w:rPr>
          <w:t>Table 7.  Combined Species Abundance, Length, Weight, and Diversity Data from Fish Trawls,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_Toc152663879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8</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0" w:history="1">
        <w:r w:rsidR="005915CC" w:rsidRPr="000A1323">
          <w:rPr>
            <w:rStyle w:val="Hyperlink"/>
            <w:noProof/>
            <w:snapToGrid w:val="0"/>
            <w:sz w:val="22"/>
            <w:szCs w:val="22"/>
          </w:rPr>
          <w:t>Table 8.  Numbers of Species and Individuals per Fish Trawl Location,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_Toc152663880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9</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1" w:history="1">
        <w:r w:rsidR="005915CC" w:rsidRPr="000A1323">
          <w:rPr>
            <w:rStyle w:val="Hyperlink"/>
            <w:noProof/>
            <w:snapToGrid w:val="0"/>
            <w:sz w:val="22"/>
            <w:szCs w:val="22"/>
          </w:rPr>
          <w:t>Table 9.   Plankton Collected In June 2006 Sampling Event.</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_Toc152663881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10</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2" w:history="1">
        <w:r w:rsidR="005915CC" w:rsidRPr="000A1323">
          <w:rPr>
            <w:rStyle w:val="Hyperlink"/>
            <w:noProof/>
            <w:snapToGrid w:val="0"/>
            <w:sz w:val="22"/>
            <w:szCs w:val="22"/>
          </w:rPr>
          <w:t>Table 10.  Plankton Collected In October 2006 Sampling Event.</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_Toc152663882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11</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3" w:history="1">
        <w:r w:rsidR="005915CC" w:rsidRPr="000A1323">
          <w:rPr>
            <w:rStyle w:val="Hyperlink"/>
            <w:noProof/>
            <w:snapToGrid w:val="0"/>
            <w:sz w:val="22"/>
            <w:szCs w:val="22"/>
          </w:rPr>
          <w:t>Table 11.  Benthic Invertebrates Collected in June 2006 Sampling Event.</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_Toc152663883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13</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4" w:history="1">
        <w:r w:rsidR="005915CC" w:rsidRPr="000A1323">
          <w:rPr>
            <w:rStyle w:val="Hyperlink"/>
            <w:noProof/>
            <w:snapToGrid w:val="0"/>
            <w:sz w:val="22"/>
            <w:szCs w:val="22"/>
          </w:rPr>
          <w:t>Table 12.  Benthic Invertebrates Collected in October 2006 Sampling Event.</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_Toc152663884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14</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5" w:history="1">
        <w:r w:rsidR="005915CC" w:rsidRPr="000A1323">
          <w:rPr>
            <w:rStyle w:val="Hyperlink"/>
            <w:noProof/>
            <w:snapToGrid w:val="0"/>
            <w:sz w:val="22"/>
            <w:szCs w:val="22"/>
          </w:rPr>
          <w:t>Table 13.  Epibenthic Invertebrates Collected During the Pile Sampling, October 2006.</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_Toc152663885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16</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6" w:history="1">
        <w:r w:rsidR="005915CC" w:rsidRPr="000A1323">
          <w:rPr>
            <w:rStyle w:val="Hyperlink"/>
            <w:noProof/>
            <w:snapToGrid w:val="0"/>
            <w:sz w:val="22"/>
            <w:szCs w:val="22"/>
          </w:rPr>
          <w:t>Table 14.  Grain Size Results From Benthic Sampling, June 2006.</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_Toc152663886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17</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7" w:history="1">
        <w:r w:rsidR="005915CC" w:rsidRPr="000A1323">
          <w:rPr>
            <w:rStyle w:val="Hyperlink"/>
            <w:noProof/>
            <w:snapToGrid w:val="0"/>
            <w:sz w:val="22"/>
            <w:szCs w:val="22"/>
          </w:rPr>
          <w:t>Table 15.  Grain Size Results From Benthic Sampling, October 2006.</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_Toc152663887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18</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8" w:history="1">
        <w:r w:rsidR="005915CC" w:rsidRPr="000A1323">
          <w:rPr>
            <w:rStyle w:val="Hyperlink"/>
            <w:noProof/>
            <w:sz w:val="22"/>
            <w:szCs w:val="22"/>
          </w:rPr>
          <w:t>Table 16.  Water Quality Data Obtained During Fish Trawls, June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_Toc152663888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20</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89" w:history="1">
        <w:r w:rsidR="005915CC" w:rsidRPr="000A1323">
          <w:rPr>
            <w:rStyle w:val="Hyperlink"/>
            <w:noProof/>
            <w:sz w:val="22"/>
            <w:szCs w:val="22"/>
          </w:rPr>
          <w:t>Table 17.  Water Quality Data Obtained During Fish Trawls,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_Toc152663889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21</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90" w:history="1">
        <w:r w:rsidR="005915CC" w:rsidRPr="000A1323">
          <w:rPr>
            <w:rStyle w:val="Hyperlink"/>
            <w:noProof/>
            <w:sz w:val="22"/>
            <w:szCs w:val="22"/>
          </w:rPr>
          <w:t>Table 18.  Water Quality Data Obtained During Benthic Grabs,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_Toc152663890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22</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91" w:history="1">
        <w:r w:rsidR="005915CC" w:rsidRPr="000A1323">
          <w:rPr>
            <w:rStyle w:val="Hyperlink"/>
            <w:noProof/>
            <w:sz w:val="22"/>
            <w:szCs w:val="22"/>
          </w:rPr>
          <w:t>Table 19.  Water Quality Data Obtained During Plankton Tows, June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_Toc152663891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23</w:t>
        </w:r>
        <w:r w:rsidR="005915CC" w:rsidRPr="000A1323">
          <w:rPr>
            <w:noProof/>
            <w:webHidden/>
            <w:sz w:val="22"/>
            <w:szCs w:val="22"/>
          </w:rPr>
          <w:fldChar w:fldCharType="end"/>
        </w:r>
      </w:hyperlink>
    </w:p>
    <w:p w:rsidR="005915CC" w:rsidRPr="000A1323" w:rsidRDefault="00320A66" w:rsidP="005915CC">
      <w:pPr>
        <w:pStyle w:val="TableofFigures"/>
        <w:tabs>
          <w:tab w:val="right" w:leader="dot" w:pos="9350"/>
        </w:tabs>
        <w:rPr>
          <w:b w:val="0"/>
          <w:noProof/>
          <w:sz w:val="22"/>
          <w:szCs w:val="22"/>
        </w:rPr>
      </w:pPr>
      <w:hyperlink w:anchor="_Toc152663892" w:history="1">
        <w:r w:rsidR="005915CC" w:rsidRPr="000A1323">
          <w:rPr>
            <w:rStyle w:val="Hyperlink"/>
            <w:noProof/>
            <w:sz w:val="22"/>
            <w:szCs w:val="22"/>
          </w:rPr>
          <w:t>Table 20.  Water Quality Data Obtained During Plankton Tows, October 2006 Sampling.</w:t>
        </w:r>
        <w:r w:rsidR="005915CC" w:rsidRPr="000A1323">
          <w:rPr>
            <w:noProof/>
            <w:webHidden/>
            <w:sz w:val="22"/>
            <w:szCs w:val="22"/>
          </w:rPr>
          <w:tab/>
        </w:r>
        <w:r w:rsidR="005915CC" w:rsidRPr="000A1323">
          <w:rPr>
            <w:noProof/>
            <w:webHidden/>
            <w:sz w:val="22"/>
            <w:szCs w:val="22"/>
          </w:rPr>
          <w:fldChar w:fldCharType="begin"/>
        </w:r>
        <w:r w:rsidR="005915CC" w:rsidRPr="000A1323">
          <w:rPr>
            <w:noProof/>
            <w:webHidden/>
            <w:sz w:val="22"/>
            <w:szCs w:val="22"/>
          </w:rPr>
          <w:instrText xml:space="preserve"> PAGEREF _Toc152663892 \h </w:instrText>
        </w:r>
        <w:r w:rsidR="005915CC" w:rsidRPr="000A1323">
          <w:rPr>
            <w:noProof/>
            <w:webHidden/>
            <w:sz w:val="22"/>
            <w:szCs w:val="22"/>
          </w:rPr>
        </w:r>
        <w:r w:rsidR="005915CC" w:rsidRPr="000A1323">
          <w:rPr>
            <w:noProof/>
            <w:webHidden/>
            <w:sz w:val="22"/>
            <w:szCs w:val="22"/>
          </w:rPr>
          <w:fldChar w:fldCharType="separate"/>
        </w:r>
        <w:r w:rsidR="005915CC" w:rsidRPr="000A1323">
          <w:rPr>
            <w:noProof/>
            <w:webHidden/>
            <w:sz w:val="22"/>
            <w:szCs w:val="22"/>
          </w:rPr>
          <w:t>25</w:t>
        </w:r>
        <w:r w:rsidR="005915CC" w:rsidRPr="000A1323">
          <w:rPr>
            <w:noProof/>
            <w:webHidden/>
            <w:sz w:val="22"/>
            <w:szCs w:val="22"/>
          </w:rPr>
          <w:fldChar w:fldCharType="end"/>
        </w:r>
      </w:hyperlink>
    </w:p>
    <w:p w:rsidR="005915CC" w:rsidRDefault="005915CC" w:rsidP="005915CC">
      <w:pPr>
        <w:pStyle w:val="TableofFigures"/>
      </w:pPr>
      <w:r w:rsidRPr="000A1323">
        <w:rPr>
          <w:sz w:val="22"/>
          <w:szCs w:val="22"/>
        </w:rPr>
        <w:fldChar w:fldCharType="end"/>
      </w:r>
    </w:p>
    <w:p w:rsidR="005915CC" w:rsidRDefault="005915CC" w:rsidP="005915CC">
      <w:pPr>
        <w:pStyle w:val="TableofFigures"/>
      </w:pPr>
      <w:r>
        <w:br w:type="page"/>
      </w:r>
    </w:p>
    <w:p w:rsidR="005915CC" w:rsidRDefault="005915CC" w:rsidP="005915CC"/>
    <w:p w:rsidR="005915CC" w:rsidRDefault="005915CC" w:rsidP="005915CC">
      <w:pPr>
        <w:jc w:val="center"/>
        <w:rPr>
          <w:b/>
          <w:bCs/>
        </w:rPr>
      </w:pPr>
      <w:r>
        <w:rPr>
          <w:b/>
          <w:bCs/>
        </w:rPr>
        <w:t>LIST OF FIGURES</w:t>
      </w:r>
    </w:p>
    <w:p w:rsidR="005915CC" w:rsidRDefault="005915CC" w:rsidP="005915CC">
      <w:pPr>
        <w:pStyle w:val="Subtitle"/>
        <w:pBdr>
          <w:bottom w:val="single" w:sz="4" w:space="1" w:color="auto"/>
        </w:pBdr>
        <w:tabs>
          <w:tab w:val="clear" w:pos="8640"/>
          <w:tab w:val="right" w:pos="9360"/>
        </w:tabs>
        <w:rPr>
          <w:bCs/>
        </w:rPr>
      </w:pPr>
      <w:r>
        <w:rPr>
          <w:bCs/>
        </w:rPr>
        <w:tab/>
      </w:r>
    </w:p>
    <w:p w:rsidR="005915CC" w:rsidRDefault="005915CC" w:rsidP="005915CC">
      <w:pPr>
        <w:pStyle w:val="TableofFigures"/>
        <w:tabs>
          <w:tab w:val="left" w:pos="8320"/>
          <w:tab w:val="right" w:leader="dot" w:pos="9350"/>
        </w:tabs>
        <w:rPr>
          <w:b w:val="0"/>
          <w:noProof/>
          <w:szCs w:val="24"/>
        </w:rPr>
      </w:pPr>
      <w:r>
        <w:fldChar w:fldCharType="begin"/>
      </w:r>
      <w:r>
        <w:instrText xml:space="preserve"> TOC \h \z \t "Table of Figures" \c </w:instrText>
      </w:r>
      <w:r>
        <w:fldChar w:fldCharType="separate"/>
      </w:r>
      <w:r>
        <w:rPr>
          <w:b w:val="0"/>
          <w:noProof/>
          <w:szCs w:val="24"/>
        </w:rPr>
        <w:t xml:space="preserve"> </w:t>
      </w:r>
    </w:p>
    <w:p w:rsidR="005915CC" w:rsidRDefault="005915CC" w:rsidP="005915CC">
      <w:r>
        <w:fldChar w:fldCharType="end"/>
      </w:r>
    </w:p>
    <w:p w:rsidR="005915CC" w:rsidRDefault="005915CC" w:rsidP="005915CC">
      <w:pPr>
        <w:pStyle w:val="Footer"/>
        <w:tabs>
          <w:tab w:val="clear" w:pos="4320"/>
          <w:tab w:val="clear" w:pos="8640"/>
        </w:tabs>
      </w:pPr>
    </w:p>
    <w:p w:rsidR="005915CC" w:rsidRDefault="005915CC" w:rsidP="005915CC"/>
    <w:p w:rsidR="005915CC" w:rsidRDefault="00320A66" w:rsidP="005915CC">
      <w:pPr>
        <w:pStyle w:val="TableofFigures"/>
        <w:tabs>
          <w:tab w:val="right" w:leader="dot" w:pos="9350"/>
        </w:tabs>
        <w:rPr>
          <w:b w:val="0"/>
          <w:noProof/>
          <w:szCs w:val="24"/>
        </w:rPr>
      </w:pPr>
      <w:hyperlink w:anchor="_Toc151883651" w:history="1">
        <w:r w:rsidR="005915CC">
          <w:rPr>
            <w:rStyle w:val="Hyperlink"/>
            <w:noProof/>
          </w:rPr>
          <w:t>Figure 1.  Site Location for the Sparrow’s Point Project, Baltimore, Maryland</w:t>
        </w:r>
      </w:hyperlink>
    </w:p>
    <w:p w:rsidR="005915CC" w:rsidRDefault="00320A66" w:rsidP="005915CC">
      <w:pPr>
        <w:pStyle w:val="TableofFigures"/>
        <w:tabs>
          <w:tab w:val="right" w:leader="dot" w:pos="9350"/>
        </w:tabs>
        <w:rPr>
          <w:b w:val="0"/>
          <w:noProof/>
          <w:szCs w:val="24"/>
        </w:rPr>
      </w:pPr>
      <w:hyperlink w:anchor="_Toc151883652" w:history="1">
        <w:r w:rsidR="005915CC">
          <w:rPr>
            <w:rStyle w:val="Hyperlink"/>
            <w:noProof/>
          </w:rPr>
          <w:t>Figure 2.  Finfish Trawl Locations for the June and October 2006 Sampling Events</w:t>
        </w:r>
      </w:hyperlink>
      <w:r w:rsidR="005915CC">
        <w:rPr>
          <w:b w:val="0"/>
          <w:noProof/>
          <w:szCs w:val="24"/>
        </w:rPr>
        <w:t xml:space="preserve"> </w:t>
      </w:r>
    </w:p>
    <w:p w:rsidR="005915CC" w:rsidRDefault="00320A66" w:rsidP="005915CC">
      <w:pPr>
        <w:pStyle w:val="TableofFigures"/>
        <w:tabs>
          <w:tab w:val="right" w:leader="dot" w:pos="9350"/>
        </w:tabs>
        <w:rPr>
          <w:b w:val="0"/>
          <w:noProof/>
          <w:szCs w:val="24"/>
        </w:rPr>
      </w:pPr>
      <w:hyperlink w:anchor="_Toc151883653" w:history="1">
        <w:r w:rsidR="005915CC">
          <w:rPr>
            <w:rStyle w:val="Hyperlink"/>
            <w:noProof/>
          </w:rPr>
          <w:t>Figure 3.  Plankton Tow Transects for the June and October 2006 Sampling Events</w:t>
        </w:r>
      </w:hyperlink>
      <w:r w:rsidR="005915CC">
        <w:rPr>
          <w:b w:val="0"/>
          <w:noProof/>
          <w:szCs w:val="24"/>
        </w:rPr>
        <w:t xml:space="preserve"> </w:t>
      </w:r>
    </w:p>
    <w:p w:rsidR="005915CC" w:rsidRDefault="00320A66" w:rsidP="005915CC">
      <w:pPr>
        <w:pStyle w:val="TableofFigures"/>
        <w:tabs>
          <w:tab w:val="right" w:leader="dot" w:pos="9350"/>
        </w:tabs>
        <w:rPr>
          <w:b w:val="0"/>
          <w:noProof/>
          <w:szCs w:val="24"/>
        </w:rPr>
      </w:pPr>
      <w:hyperlink w:anchor="_Toc151883654" w:history="1">
        <w:r w:rsidR="005915CC">
          <w:rPr>
            <w:rStyle w:val="Hyperlink"/>
            <w:noProof/>
          </w:rPr>
          <w:t>Figure 4.  Benthic Grab Locations for the June and October 2006 Sampling Events</w:t>
        </w:r>
      </w:hyperlink>
      <w:r w:rsidR="005915CC">
        <w:rPr>
          <w:b w:val="0"/>
          <w:noProof/>
          <w:szCs w:val="24"/>
        </w:rPr>
        <w:t xml:space="preserve"> </w:t>
      </w:r>
    </w:p>
    <w:p w:rsidR="005915CC" w:rsidRDefault="00320A66" w:rsidP="005915CC">
      <w:pPr>
        <w:pStyle w:val="TableofFigures"/>
        <w:tabs>
          <w:tab w:val="right" w:leader="dot" w:pos="9350"/>
        </w:tabs>
        <w:rPr>
          <w:b w:val="0"/>
          <w:noProof/>
          <w:szCs w:val="24"/>
        </w:rPr>
      </w:pPr>
      <w:hyperlink w:anchor="_Toc151883655" w:history="1">
        <w:r w:rsidR="005915CC">
          <w:rPr>
            <w:rStyle w:val="Hyperlink"/>
            <w:noProof/>
          </w:rPr>
          <w:t>Figure 5.  Epibenthic Pile Sampling Locations for the October Sampling Event</w:t>
        </w:r>
      </w:hyperlink>
      <w:r w:rsidR="005915CC">
        <w:rPr>
          <w:b w:val="0"/>
          <w:noProof/>
          <w:szCs w:val="24"/>
        </w:rPr>
        <w:t xml:space="preserve"> </w:t>
      </w:r>
    </w:p>
    <w:p w:rsidR="005915CC" w:rsidRDefault="00320A66" w:rsidP="005915CC">
      <w:pPr>
        <w:pStyle w:val="TableofFigures"/>
        <w:tabs>
          <w:tab w:val="right" w:leader="dot" w:pos="9350"/>
        </w:tabs>
        <w:rPr>
          <w:b w:val="0"/>
          <w:noProof/>
          <w:szCs w:val="24"/>
        </w:rPr>
      </w:pPr>
      <w:hyperlink w:anchor="_Toc151883656" w:history="1">
        <w:r w:rsidR="005915CC">
          <w:rPr>
            <w:rStyle w:val="Hyperlink"/>
            <w:noProof/>
          </w:rPr>
          <w:t>Figure 6.  Water Quality Locations for the June and October 2006 Sampling Events</w:t>
        </w:r>
      </w:hyperlink>
      <w:r w:rsidR="005915CC">
        <w:rPr>
          <w:b w:val="0"/>
          <w:noProof/>
          <w:szCs w:val="24"/>
        </w:rPr>
        <w:t xml:space="preserve"> </w:t>
      </w:r>
    </w:p>
    <w:p w:rsidR="005915CC" w:rsidRDefault="00320A66" w:rsidP="005915CC">
      <w:pPr>
        <w:rPr>
          <w:b/>
          <w:bCs/>
          <w:caps/>
        </w:rPr>
      </w:pPr>
      <w:hyperlink w:anchor="_Toc151883657" w:history="1">
        <w:r w:rsidR="005915CC" w:rsidRPr="00A71EED">
          <w:rPr>
            <w:rStyle w:val="Hyperlink"/>
            <w:b/>
            <w:noProof/>
          </w:rPr>
          <w:t>Figure 7.  SAV Transects for the June 2006 Sampling Event</w:t>
        </w:r>
      </w:hyperlink>
      <w:r w:rsidR="005915CC">
        <w:rPr>
          <w:b/>
          <w:bCs/>
        </w:rPr>
        <w:br w:type="page"/>
      </w:r>
      <w:r w:rsidR="005915CC">
        <w:rPr>
          <w:b/>
          <w:bCs/>
        </w:rPr>
        <w:lastRenderedPageBreak/>
        <w:t>A</w:t>
      </w:r>
      <w:r w:rsidR="005915CC">
        <w:rPr>
          <w:b/>
          <w:bCs/>
          <w:caps/>
        </w:rPr>
        <w:t>bbreviations and Acronyms</w:t>
      </w:r>
    </w:p>
    <w:p w:rsidR="005915CC" w:rsidRDefault="005915CC" w:rsidP="005915CC"/>
    <w:p w:rsidR="005915CC" w:rsidRDefault="005915CC" w:rsidP="005915CC">
      <w:pPr>
        <w:pStyle w:val="ShortReturnAddress"/>
        <w:tabs>
          <w:tab w:val="left" w:pos="1440"/>
        </w:tabs>
      </w:pPr>
      <w:r>
        <w:t>bcsfd</w:t>
      </w:r>
      <w:r>
        <w:tab/>
      </w:r>
      <w:r>
        <w:rPr>
          <w:szCs w:val="22"/>
        </w:rPr>
        <w:t>billion cubic standard feet of natural gas per day</w:t>
      </w:r>
    </w:p>
    <w:p w:rsidR="005915CC" w:rsidRDefault="005915CC" w:rsidP="005915CC">
      <w:pPr>
        <w:pStyle w:val="ShortReturnAddress"/>
        <w:tabs>
          <w:tab w:val="left" w:pos="1440"/>
        </w:tabs>
        <w:rPr>
          <w:bCs/>
          <w:szCs w:val="20"/>
        </w:rPr>
      </w:pPr>
      <w:r>
        <w:sym w:font="Symbol" w:char="F0B0"/>
      </w:r>
      <w:r>
        <w:rPr>
          <w:bCs/>
          <w:szCs w:val="20"/>
        </w:rPr>
        <w:t>C</w:t>
      </w:r>
      <w:r>
        <w:rPr>
          <w:bCs/>
          <w:szCs w:val="20"/>
        </w:rPr>
        <w:tab/>
        <w:t>degrees Celsius (temperature)</w:t>
      </w:r>
    </w:p>
    <w:p w:rsidR="005915CC" w:rsidRDefault="005915CC" w:rsidP="005915CC">
      <w:pPr>
        <w:pStyle w:val="ShortReturnAddress"/>
        <w:tabs>
          <w:tab w:val="left" w:pos="1440"/>
        </w:tabs>
        <w:rPr>
          <w:bCs/>
          <w:szCs w:val="20"/>
        </w:rPr>
      </w:pPr>
      <w:r>
        <w:rPr>
          <w:bCs/>
          <w:szCs w:val="20"/>
        </w:rPr>
        <w:t>cy</w:t>
      </w:r>
      <w:r>
        <w:rPr>
          <w:bCs/>
          <w:szCs w:val="20"/>
        </w:rPr>
        <w:tab/>
        <w:t>cubic yard</w:t>
      </w:r>
    </w:p>
    <w:p w:rsidR="005915CC" w:rsidRDefault="005915CC" w:rsidP="005915CC">
      <w:pPr>
        <w:pStyle w:val="ShortReturnAddress"/>
        <w:tabs>
          <w:tab w:val="left" w:pos="1440"/>
        </w:tabs>
        <w:rPr>
          <w:bCs/>
          <w:szCs w:val="20"/>
        </w:rPr>
      </w:pPr>
      <w:r>
        <w:rPr>
          <w:bCs/>
          <w:szCs w:val="20"/>
        </w:rPr>
        <w:t>DO</w:t>
      </w:r>
      <w:r>
        <w:rPr>
          <w:bCs/>
          <w:szCs w:val="20"/>
        </w:rPr>
        <w:tab/>
        <w:t>dissolved oxygen</w:t>
      </w:r>
    </w:p>
    <w:p w:rsidR="005915CC" w:rsidRDefault="005915CC" w:rsidP="005915CC">
      <w:pPr>
        <w:tabs>
          <w:tab w:val="left" w:pos="1440"/>
        </w:tabs>
        <w:rPr>
          <w:bCs/>
        </w:rPr>
      </w:pPr>
      <w:r>
        <w:rPr>
          <w:bCs/>
        </w:rPr>
        <w:t>ft</w:t>
      </w:r>
      <w:r>
        <w:rPr>
          <w:bCs/>
        </w:rPr>
        <w:tab/>
        <w:t>foot/feet</w:t>
      </w:r>
    </w:p>
    <w:p w:rsidR="005915CC" w:rsidRDefault="005915CC" w:rsidP="005915CC">
      <w:pPr>
        <w:tabs>
          <w:tab w:val="left" w:pos="1440"/>
        </w:tabs>
        <w:rPr>
          <w:bCs/>
        </w:rPr>
      </w:pPr>
      <w:r>
        <w:rPr>
          <w:bCs/>
        </w:rPr>
        <w:t>g</w:t>
      </w:r>
      <w:r>
        <w:rPr>
          <w:bCs/>
        </w:rPr>
        <w:tab/>
        <w:t>gram</w:t>
      </w:r>
    </w:p>
    <w:p w:rsidR="005915CC" w:rsidRDefault="005915CC" w:rsidP="005915CC">
      <w:pPr>
        <w:tabs>
          <w:tab w:val="left" w:pos="1440"/>
        </w:tabs>
        <w:rPr>
          <w:bCs/>
        </w:rPr>
      </w:pPr>
      <w:r>
        <w:rPr>
          <w:bCs/>
        </w:rPr>
        <w:t>GPS</w:t>
      </w:r>
      <w:r>
        <w:rPr>
          <w:bCs/>
        </w:rPr>
        <w:tab/>
        <w:t>global positioning system</w:t>
      </w:r>
    </w:p>
    <w:p w:rsidR="005915CC" w:rsidRDefault="005915CC" w:rsidP="005915CC">
      <w:pPr>
        <w:tabs>
          <w:tab w:val="left" w:pos="1440"/>
        </w:tabs>
        <w:rPr>
          <w:bCs/>
        </w:rPr>
      </w:pPr>
      <w:r>
        <w:rPr>
          <w:bCs/>
        </w:rPr>
        <w:t>in</w:t>
      </w:r>
      <w:r>
        <w:rPr>
          <w:bCs/>
        </w:rPr>
        <w:tab/>
        <w:t>inch</w:t>
      </w:r>
    </w:p>
    <w:p w:rsidR="005915CC" w:rsidRDefault="005915CC" w:rsidP="005915CC">
      <w:pPr>
        <w:tabs>
          <w:tab w:val="left" w:pos="1440"/>
        </w:tabs>
        <w:rPr>
          <w:bCs/>
        </w:rPr>
      </w:pPr>
      <w:r>
        <w:rPr>
          <w:bCs/>
        </w:rPr>
        <w:t>kt</w:t>
      </w:r>
      <w:r>
        <w:rPr>
          <w:bCs/>
        </w:rPr>
        <w:tab/>
        <w:t>knot</w:t>
      </w:r>
    </w:p>
    <w:p w:rsidR="005915CC" w:rsidRDefault="005915CC" w:rsidP="005915CC">
      <w:pPr>
        <w:tabs>
          <w:tab w:val="left" w:pos="1440"/>
        </w:tabs>
        <w:rPr>
          <w:bCs/>
        </w:rPr>
      </w:pPr>
      <w:r>
        <w:rPr>
          <w:bCs/>
        </w:rPr>
        <w:t>LNG</w:t>
      </w:r>
      <w:r>
        <w:rPr>
          <w:bCs/>
        </w:rPr>
        <w:tab/>
        <w:t>liquefied natural gas</w:t>
      </w:r>
    </w:p>
    <w:p w:rsidR="005915CC" w:rsidRDefault="005915CC" w:rsidP="005915CC">
      <w:pPr>
        <w:tabs>
          <w:tab w:val="left" w:pos="1440"/>
        </w:tabs>
        <w:rPr>
          <w:bCs/>
        </w:rPr>
      </w:pPr>
      <w:r>
        <w:rPr>
          <w:bCs/>
        </w:rPr>
        <w:t>LPIL</w:t>
      </w:r>
      <w:r>
        <w:rPr>
          <w:bCs/>
        </w:rPr>
        <w:tab/>
        <w:t xml:space="preserve">lowest </w:t>
      </w:r>
      <w:r>
        <w:t>practical</w:t>
      </w:r>
      <w:r>
        <w:rPr>
          <w:bCs/>
        </w:rPr>
        <w:t xml:space="preserve"> identification level</w:t>
      </w:r>
    </w:p>
    <w:p w:rsidR="005915CC" w:rsidRDefault="005915CC" w:rsidP="005915CC">
      <w:pPr>
        <w:tabs>
          <w:tab w:val="left" w:pos="1440"/>
        </w:tabs>
        <w:rPr>
          <w:bCs/>
        </w:rPr>
      </w:pPr>
      <w:r>
        <w:rPr>
          <w:bCs/>
        </w:rPr>
        <w:t>mg/l</w:t>
      </w:r>
      <w:r>
        <w:rPr>
          <w:bCs/>
        </w:rPr>
        <w:tab/>
        <w:t>milligrams per liter (dissolved oxygen)</w:t>
      </w:r>
    </w:p>
    <w:p w:rsidR="005915CC" w:rsidRDefault="005915CC" w:rsidP="005915CC">
      <w:pPr>
        <w:tabs>
          <w:tab w:val="left" w:pos="1440"/>
        </w:tabs>
        <w:rPr>
          <w:bCs/>
        </w:rPr>
      </w:pPr>
      <w:r>
        <w:rPr>
          <w:bCs/>
        </w:rPr>
        <w:t>Max</w:t>
      </w:r>
      <w:r>
        <w:rPr>
          <w:bCs/>
        </w:rPr>
        <w:tab/>
        <w:t>maximum</w:t>
      </w:r>
    </w:p>
    <w:p w:rsidR="005915CC" w:rsidRDefault="005915CC" w:rsidP="005915CC">
      <w:pPr>
        <w:tabs>
          <w:tab w:val="left" w:pos="1440"/>
        </w:tabs>
        <w:rPr>
          <w:bCs/>
        </w:rPr>
      </w:pPr>
      <w:r>
        <w:rPr>
          <w:bCs/>
        </w:rPr>
        <w:t>MW</w:t>
      </w:r>
      <w:r>
        <w:rPr>
          <w:bCs/>
        </w:rPr>
        <w:tab/>
        <w:t>megawatts</w:t>
      </w:r>
    </w:p>
    <w:p w:rsidR="005915CC" w:rsidRDefault="005915CC" w:rsidP="005915CC">
      <w:pPr>
        <w:tabs>
          <w:tab w:val="left" w:pos="1440"/>
        </w:tabs>
        <w:rPr>
          <w:bCs/>
        </w:rPr>
      </w:pPr>
      <w:r>
        <w:rPr>
          <w:bCs/>
        </w:rPr>
        <w:t>mi</w:t>
      </w:r>
      <w:r>
        <w:rPr>
          <w:bCs/>
        </w:rPr>
        <w:tab/>
        <w:t>mile</w:t>
      </w:r>
    </w:p>
    <w:p w:rsidR="005915CC" w:rsidRDefault="005915CC" w:rsidP="005915CC">
      <w:pPr>
        <w:tabs>
          <w:tab w:val="left" w:pos="1440"/>
        </w:tabs>
        <w:rPr>
          <w:bCs/>
        </w:rPr>
      </w:pPr>
      <w:r>
        <w:rPr>
          <w:bCs/>
        </w:rPr>
        <w:t>min</w:t>
      </w:r>
      <w:r>
        <w:rPr>
          <w:bCs/>
        </w:rPr>
        <w:tab/>
        <w:t>minimum</w:t>
      </w:r>
    </w:p>
    <w:p w:rsidR="005915CC" w:rsidRDefault="005915CC" w:rsidP="005915CC">
      <w:pPr>
        <w:tabs>
          <w:tab w:val="left" w:pos="1440"/>
        </w:tabs>
        <w:rPr>
          <w:bCs/>
        </w:rPr>
      </w:pPr>
      <w:r>
        <w:rPr>
          <w:bCs/>
        </w:rPr>
        <w:t>min</w:t>
      </w:r>
      <w:r>
        <w:rPr>
          <w:bCs/>
        </w:rPr>
        <w:tab/>
        <w:t>minute</w:t>
      </w:r>
      <w:r>
        <w:rPr>
          <w:bCs/>
        </w:rPr>
        <w:tab/>
      </w:r>
    </w:p>
    <w:p w:rsidR="005915CC" w:rsidRDefault="005915CC" w:rsidP="005915CC">
      <w:pPr>
        <w:tabs>
          <w:tab w:val="left" w:pos="1440"/>
        </w:tabs>
        <w:rPr>
          <w:bCs/>
        </w:rPr>
      </w:pPr>
      <w:r>
        <w:rPr>
          <w:bCs/>
        </w:rPr>
        <w:t>mm</w:t>
      </w:r>
      <w:r>
        <w:rPr>
          <w:bCs/>
        </w:rPr>
        <w:tab/>
        <w:t>millimeter</w:t>
      </w:r>
    </w:p>
    <w:p w:rsidR="005915CC" w:rsidRDefault="005915CC" w:rsidP="005915CC">
      <w:pPr>
        <w:tabs>
          <w:tab w:val="left" w:pos="1440"/>
        </w:tabs>
        <w:rPr>
          <w:bCs/>
        </w:rPr>
      </w:pPr>
      <w:r>
        <w:rPr>
          <w:bCs/>
        </w:rPr>
        <w:t>mS/cm</w:t>
      </w:r>
      <w:r>
        <w:rPr>
          <w:bCs/>
        </w:rPr>
        <w:tab/>
        <w:t>microseimens (conductivity)</w:t>
      </w:r>
    </w:p>
    <w:p w:rsidR="005915CC" w:rsidRDefault="005915CC" w:rsidP="005915CC">
      <w:pPr>
        <w:tabs>
          <w:tab w:val="left" w:pos="1440"/>
        </w:tabs>
        <w:rPr>
          <w:bCs/>
        </w:rPr>
      </w:pPr>
      <w:r>
        <w:rPr>
          <w:bCs/>
        </w:rPr>
        <w:t>nm</w:t>
      </w:r>
      <w:r>
        <w:rPr>
          <w:bCs/>
        </w:rPr>
        <w:tab/>
      </w:r>
      <w:r>
        <w:t>nautical miles</w:t>
      </w:r>
    </w:p>
    <w:p w:rsidR="005915CC" w:rsidRDefault="005915CC" w:rsidP="005915CC">
      <w:pPr>
        <w:tabs>
          <w:tab w:val="left" w:pos="1440"/>
        </w:tabs>
        <w:rPr>
          <w:bCs/>
        </w:rPr>
      </w:pPr>
      <w:r>
        <w:rPr>
          <w:bCs/>
        </w:rPr>
        <w:t>NTU</w:t>
      </w:r>
      <w:r>
        <w:rPr>
          <w:bCs/>
        </w:rPr>
        <w:tab/>
        <w:t>nepthelometric turbidity unit</w:t>
      </w:r>
    </w:p>
    <w:p w:rsidR="005915CC" w:rsidRDefault="005915CC" w:rsidP="005915CC">
      <w:pPr>
        <w:tabs>
          <w:tab w:val="left" w:pos="1440"/>
        </w:tabs>
        <w:rPr>
          <w:bCs/>
        </w:rPr>
      </w:pPr>
      <w:r>
        <w:rPr>
          <w:bCs/>
        </w:rPr>
        <w:t>ppt</w:t>
      </w:r>
      <w:r>
        <w:rPr>
          <w:bCs/>
        </w:rPr>
        <w:tab/>
        <w:t>parts per thousand (salinity)</w:t>
      </w:r>
    </w:p>
    <w:p w:rsidR="005915CC" w:rsidRDefault="005915CC" w:rsidP="005915CC">
      <w:pPr>
        <w:tabs>
          <w:tab w:val="left" w:pos="1440"/>
        </w:tabs>
        <w:rPr>
          <w:bCs/>
        </w:rPr>
      </w:pPr>
      <w:r>
        <w:rPr>
          <w:bCs/>
        </w:rPr>
        <w:t>SAV</w:t>
      </w:r>
      <w:r>
        <w:rPr>
          <w:bCs/>
        </w:rPr>
        <w:tab/>
        <w:t>submerged aquatic vegetation</w:t>
      </w:r>
    </w:p>
    <w:p w:rsidR="005915CC" w:rsidRDefault="005915CC" w:rsidP="005915CC">
      <w:pPr>
        <w:tabs>
          <w:tab w:val="left" w:pos="1440"/>
        </w:tabs>
        <w:rPr>
          <w:bCs/>
        </w:rPr>
      </w:pPr>
      <w:r>
        <w:rPr>
          <w:bCs/>
        </w:rPr>
        <w:t>SD</w:t>
      </w:r>
      <w:r>
        <w:rPr>
          <w:bCs/>
        </w:rPr>
        <w:tab/>
        <w:t>standard deviation</w:t>
      </w:r>
    </w:p>
    <w:p w:rsidR="005915CC" w:rsidRDefault="005915CC" w:rsidP="005915CC">
      <w:pPr>
        <w:tabs>
          <w:tab w:val="left" w:pos="1440"/>
        </w:tabs>
        <w:rPr>
          <w:bCs/>
        </w:rPr>
      </w:pPr>
      <w:r>
        <w:rPr>
          <w:bCs/>
        </w:rPr>
        <w:t>TL</w:t>
      </w:r>
      <w:r>
        <w:rPr>
          <w:bCs/>
        </w:rPr>
        <w:tab/>
        <w:t>total length</w:t>
      </w:r>
    </w:p>
    <w:p w:rsidR="005915CC" w:rsidRDefault="005915CC" w:rsidP="005915CC"/>
    <w:p w:rsidR="005915CC" w:rsidRDefault="005915CC" w:rsidP="005915CC"/>
    <w:p w:rsidR="005915CC" w:rsidRDefault="005915CC" w:rsidP="005915CC">
      <w:pPr>
        <w:pStyle w:val="Heading2"/>
        <w:sectPr w:rsidR="005915CC">
          <w:footerReference w:type="default" r:id="rId10"/>
          <w:pgSz w:w="12240" w:h="15840" w:code="1"/>
          <w:pgMar w:top="1440" w:right="1440" w:bottom="1440" w:left="1440" w:header="720" w:footer="720" w:gutter="0"/>
          <w:pgNumType w:fmt="lowerRoman" w:start="1"/>
          <w:cols w:space="720"/>
        </w:sectPr>
      </w:pPr>
      <w:bookmarkStart w:id="4" w:name="_Toc498156355"/>
      <w:bookmarkStart w:id="5" w:name="_Toc498156430"/>
      <w:bookmarkStart w:id="6" w:name="_Toc116462711"/>
      <w:bookmarkStart w:id="7" w:name="_Toc124311624"/>
      <w:bookmarkStart w:id="8" w:name="_Toc138828100"/>
    </w:p>
    <w:p w:rsidR="005915CC" w:rsidRDefault="005915CC" w:rsidP="005915CC">
      <w:pPr>
        <w:pStyle w:val="Heading2"/>
      </w:pPr>
      <w:bookmarkStart w:id="9" w:name="_Toc152661934"/>
      <w:r>
        <w:lastRenderedPageBreak/>
        <w:t>1.0</w:t>
      </w:r>
      <w:r>
        <w:tab/>
        <w:t>Introduction</w:t>
      </w:r>
      <w:bookmarkEnd w:id="4"/>
      <w:bookmarkEnd w:id="5"/>
      <w:bookmarkEnd w:id="6"/>
      <w:bookmarkEnd w:id="7"/>
      <w:bookmarkEnd w:id="8"/>
      <w:bookmarkEnd w:id="9"/>
    </w:p>
    <w:p w:rsidR="005915CC" w:rsidRDefault="005915CC" w:rsidP="005915CC">
      <w:pPr>
        <w:pStyle w:val="BodyTextIndent"/>
        <w:ind w:firstLine="0"/>
        <w:jc w:val="both"/>
      </w:pPr>
    </w:p>
    <w:p w:rsidR="005915CC" w:rsidRPr="00232D6D" w:rsidRDefault="005915CC" w:rsidP="005915CC">
      <w:pPr>
        <w:jc w:val="both"/>
        <w:rPr>
          <w:color w:val="000000"/>
          <w:szCs w:val="22"/>
        </w:rPr>
      </w:pPr>
      <w:smartTag w:uri="urn:schemas-microsoft-com:office:smarttags" w:element="PlaceName">
        <w:r w:rsidRPr="00232D6D">
          <w:rPr>
            <w:color w:val="000000"/>
            <w:szCs w:val="22"/>
          </w:rPr>
          <w:t>AES</w:t>
        </w:r>
      </w:smartTag>
      <w:r w:rsidRPr="00232D6D">
        <w:rPr>
          <w:color w:val="000000"/>
          <w:szCs w:val="22"/>
        </w:rPr>
        <w:t xml:space="preserve"> </w:t>
      </w:r>
      <w:smartTag w:uri="urn:schemas-microsoft-com:office:smarttags" w:element="PlaceName">
        <w:r w:rsidRPr="00232D6D">
          <w:rPr>
            <w:color w:val="000000"/>
            <w:szCs w:val="22"/>
          </w:rPr>
          <w:t>Sparrows</w:t>
        </w:r>
      </w:smartTag>
      <w:r w:rsidRPr="00232D6D">
        <w:rPr>
          <w:color w:val="000000"/>
          <w:szCs w:val="22"/>
        </w:rPr>
        <w:t xml:space="preserve"> </w:t>
      </w:r>
      <w:smartTag w:uri="urn:schemas-microsoft-com:office:smarttags" w:element="PlaceType">
        <w:r w:rsidRPr="00232D6D">
          <w:rPr>
            <w:color w:val="000000"/>
            <w:szCs w:val="22"/>
          </w:rPr>
          <w:t>Point</w:t>
        </w:r>
      </w:smartTag>
      <w:r w:rsidRPr="00232D6D">
        <w:rPr>
          <w:color w:val="000000"/>
          <w:szCs w:val="22"/>
        </w:rPr>
        <w:t xml:space="preserve"> </w:t>
      </w:r>
      <w:smartTag w:uri="urn:schemas-microsoft-com:office:smarttags" w:element="PlaceName">
        <w:r w:rsidRPr="00232D6D">
          <w:rPr>
            <w:color w:val="000000"/>
            <w:szCs w:val="22"/>
          </w:rPr>
          <w:t>LNG</w:t>
        </w:r>
      </w:smartTag>
      <w:r w:rsidRPr="00232D6D">
        <w:rPr>
          <w:color w:val="000000"/>
          <w:szCs w:val="22"/>
        </w:rPr>
        <w:t>, LLC (</w:t>
      </w:r>
      <w:smartTag w:uri="urn:schemas-microsoft-com:office:smarttags" w:element="PlaceName">
        <w:r w:rsidRPr="00232D6D">
          <w:rPr>
            <w:color w:val="000000"/>
            <w:szCs w:val="22"/>
          </w:rPr>
          <w:t>Sparrows</w:t>
        </w:r>
      </w:smartTag>
      <w:r w:rsidRPr="00232D6D">
        <w:rPr>
          <w:color w:val="000000"/>
          <w:szCs w:val="22"/>
        </w:rPr>
        <w:t xml:space="preserve"> </w:t>
      </w:r>
      <w:smartTag w:uri="urn:schemas-microsoft-com:office:smarttags" w:element="PlaceType">
        <w:r w:rsidRPr="00232D6D">
          <w:rPr>
            <w:color w:val="000000"/>
            <w:szCs w:val="22"/>
          </w:rPr>
          <w:t>Point</w:t>
        </w:r>
      </w:smartTag>
      <w:r w:rsidRPr="00232D6D">
        <w:rPr>
          <w:color w:val="000000"/>
          <w:szCs w:val="22"/>
        </w:rPr>
        <w:t xml:space="preserve"> </w:t>
      </w:r>
      <w:smartTag w:uri="urn:schemas-microsoft-com:office:smarttags" w:element="PlaceName">
        <w:r w:rsidRPr="00232D6D">
          <w:rPr>
            <w:color w:val="000000"/>
            <w:szCs w:val="22"/>
          </w:rPr>
          <w:t>LNG</w:t>
        </w:r>
      </w:smartTag>
      <w:r w:rsidRPr="00232D6D">
        <w:rPr>
          <w:color w:val="000000"/>
          <w:szCs w:val="22"/>
        </w:rPr>
        <w:t xml:space="preserve">) proposes to construct, own, and operate a new liquefied natural gas (LNG) import, storage, and regasification terminal (LNG Terminal) at the Sparrows Point Industrial Complex situated on the Sparrows Point peninsula east of the </w:t>
      </w:r>
      <w:smartTag w:uri="urn:schemas-microsoft-com:office:smarttags" w:element="PlaceType">
        <w:r w:rsidRPr="00232D6D">
          <w:rPr>
            <w:color w:val="000000"/>
            <w:szCs w:val="22"/>
          </w:rPr>
          <w:t>Port</w:t>
        </w:r>
      </w:smartTag>
      <w:r w:rsidRPr="00232D6D">
        <w:rPr>
          <w:color w:val="000000"/>
          <w:szCs w:val="22"/>
        </w:rPr>
        <w:t xml:space="preserve"> of </w:t>
      </w:r>
      <w:smartTag w:uri="urn:schemas-microsoft-com:office:smarttags" w:element="PlaceName">
        <w:r w:rsidRPr="00232D6D">
          <w:rPr>
            <w:color w:val="000000"/>
            <w:szCs w:val="22"/>
          </w:rPr>
          <w:t>Baltimore</w:t>
        </w:r>
      </w:smartTag>
      <w:r w:rsidRPr="00232D6D">
        <w:rPr>
          <w:color w:val="000000"/>
          <w:szCs w:val="22"/>
        </w:rPr>
        <w:t xml:space="preserve"> in </w:t>
      </w:r>
      <w:smartTag w:uri="urn:schemas-microsoft-com:office:smarttags" w:element="place">
        <w:smartTag w:uri="urn:schemas-microsoft-com:office:smarttags" w:element="State">
          <w:r w:rsidRPr="00232D6D">
            <w:rPr>
              <w:color w:val="000000"/>
              <w:szCs w:val="22"/>
            </w:rPr>
            <w:t>Maryland</w:t>
          </w:r>
        </w:smartTag>
      </w:smartTag>
      <w:r w:rsidRPr="00232D6D">
        <w:rPr>
          <w:color w:val="000000"/>
          <w:szCs w:val="22"/>
        </w:rPr>
        <w:t xml:space="preserve">.  LNG will be delivered to the LNG Terminal via LNG marine traffic, offloaded from these ships to shoreside storage tanks, regasified on the LNG Terminal site (Terminal Site), and transported to consumers via pipeline.  The LNG Terminal will have a regasification capacity of 1.5 billion standard cubic feet of natural gas per day (bscfd), with potential to expand to 2.25 bscfd.  Regasified natural gas will be delivered to markets in the Mid-Atlantic Region and northern portions of the South Atlantic Region, through an approximately 88-mile, 30-inch outside diameter natural gas pipeline (Pipeline) to be constructed and operated by Mid-Atlantic Express, LLC (Mid-Atlantic Express).  The Pipeline will extend from the LNG Terminal to interconnections with existing natural gas pipeline systems near Eagle, </w:t>
      </w:r>
      <w:smartTag w:uri="urn:schemas-microsoft-com:office:smarttags" w:element="place">
        <w:smartTag w:uri="urn:schemas-microsoft-com:office:smarttags" w:element="State">
          <w:r w:rsidRPr="00232D6D">
            <w:rPr>
              <w:color w:val="000000"/>
              <w:szCs w:val="22"/>
            </w:rPr>
            <w:t>Pennsylvania</w:t>
          </w:r>
        </w:smartTag>
      </w:smartTag>
      <w:r w:rsidRPr="00232D6D">
        <w:rPr>
          <w:color w:val="000000"/>
          <w:szCs w:val="22"/>
        </w:rPr>
        <w:t xml:space="preserve">.  Together, the LNG Terminal and Pipeline projects are referred to as the Sparrows Point Project or Project.  Both </w:t>
      </w:r>
      <w:smartTag w:uri="urn:schemas-microsoft-com:office:smarttags" w:element="place">
        <w:smartTag w:uri="urn:schemas-microsoft-com:office:smarttags" w:element="PlaceName">
          <w:r w:rsidRPr="00232D6D">
            <w:rPr>
              <w:color w:val="000000"/>
              <w:szCs w:val="22"/>
            </w:rPr>
            <w:t>Sparrows</w:t>
          </w:r>
        </w:smartTag>
        <w:r w:rsidRPr="00232D6D">
          <w:rPr>
            <w:color w:val="000000"/>
            <w:szCs w:val="22"/>
          </w:rPr>
          <w:t xml:space="preserve"> </w:t>
        </w:r>
        <w:smartTag w:uri="urn:schemas-microsoft-com:office:smarttags" w:element="PlaceType">
          <w:r w:rsidRPr="00232D6D">
            <w:rPr>
              <w:color w:val="000000"/>
              <w:szCs w:val="22"/>
            </w:rPr>
            <w:t>Point</w:t>
          </w:r>
        </w:smartTag>
        <w:r w:rsidRPr="00232D6D">
          <w:rPr>
            <w:color w:val="000000"/>
            <w:szCs w:val="22"/>
          </w:rPr>
          <w:t xml:space="preserve"> </w:t>
        </w:r>
        <w:smartTag w:uri="urn:schemas-microsoft-com:office:smarttags" w:element="PlaceName">
          <w:r w:rsidRPr="00232D6D">
            <w:rPr>
              <w:color w:val="000000"/>
              <w:szCs w:val="22"/>
            </w:rPr>
            <w:t>LNG</w:t>
          </w:r>
        </w:smartTag>
      </w:smartTag>
      <w:r w:rsidRPr="00232D6D">
        <w:rPr>
          <w:color w:val="000000"/>
          <w:szCs w:val="22"/>
        </w:rPr>
        <w:t xml:space="preserve"> and Mid-Atlantic Express (hereinafter collectively referred to as AES) are subsidiaries of The AES Corporation.</w:t>
      </w:r>
    </w:p>
    <w:p w:rsidR="005915CC" w:rsidRPr="00232D6D" w:rsidRDefault="005915CC" w:rsidP="005915CC">
      <w:pPr>
        <w:jc w:val="both"/>
        <w:rPr>
          <w:color w:val="000000"/>
          <w:szCs w:val="22"/>
        </w:rPr>
      </w:pPr>
    </w:p>
    <w:p w:rsidR="005915CC" w:rsidRPr="00232D6D" w:rsidRDefault="005915CC" w:rsidP="005915CC">
      <w:pPr>
        <w:autoSpaceDE w:val="0"/>
        <w:autoSpaceDN w:val="0"/>
        <w:adjustRightInd w:val="0"/>
        <w:jc w:val="both"/>
        <w:rPr>
          <w:snapToGrid w:val="0"/>
          <w:szCs w:val="22"/>
        </w:rPr>
      </w:pPr>
      <w:r w:rsidRPr="00232D6D">
        <w:rPr>
          <w:szCs w:val="22"/>
        </w:rPr>
        <w:t xml:space="preserve">The Project footprint is located in the counties of Baltimore, Harford and Cecil in </w:t>
      </w:r>
      <w:smartTag w:uri="urn:schemas-microsoft-com:office:smarttags" w:element="State">
        <w:r w:rsidRPr="00232D6D">
          <w:rPr>
            <w:szCs w:val="22"/>
          </w:rPr>
          <w:t>Maryland</w:t>
        </w:r>
      </w:smartTag>
      <w:r w:rsidRPr="00232D6D">
        <w:rPr>
          <w:szCs w:val="22"/>
        </w:rPr>
        <w:t xml:space="preserve">, and in the counties of </w:t>
      </w:r>
      <w:smartTag w:uri="urn:schemas-microsoft-com:office:smarttags" w:element="City">
        <w:r w:rsidRPr="00232D6D">
          <w:rPr>
            <w:szCs w:val="22"/>
          </w:rPr>
          <w:t>Lancaster</w:t>
        </w:r>
      </w:smartTag>
      <w:r w:rsidRPr="00232D6D">
        <w:rPr>
          <w:szCs w:val="22"/>
        </w:rPr>
        <w:t xml:space="preserve"> and </w:t>
      </w:r>
      <w:smartTag w:uri="urn:schemas-microsoft-com:office:smarttags" w:element="City">
        <w:r w:rsidRPr="00232D6D">
          <w:rPr>
            <w:szCs w:val="22"/>
          </w:rPr>
          <w:t>Chester</w:t>
        </w:r>
      </w:smartTag>
      <w:r w:rsidRPr="00232D6D">
        <w:rPr>
          <w:szCs w:val="22"/>
        </w:rPr>
        <w:t xml:space="preserve"> in </w:t>
      </w:r>
      <w:smartTag w:uri="urn:schemas-microsoft-com:office:smarttags" w:element="place">
        <w:smartTag w:uri="urn:schemas-microsoft-com:office:smarttags" w:element="State">
          <w:r w:rsidRPr="00232D6D">
            <w:rPr>
              <w:szCs w:val="22"/>
            </w:rPr>
            <w:t>Pennsylvania</w:t>
          </w:r>
        </w:smartTag>
      </w:smartTag>
      <w:r w:rsidRPr="00232D6D">
        <w:rPr>
          <w:szCs w:val="22"/>
        </w:rPr>
        <w:t xml:space="preserve">.  The Terminal Site, which is located entirely within </w:t>
      </w:r>
      <w:smartTag w:uri="urn:schemas-microsoft-com:office:smarttags" w:element="place">
        <w:smartTag w:uri="urn:schemas-microsoft-com:office:smarttags" w:element="PlaceName">
          <w:r w:rsidRPr="00232D6D">
            <w:rPr>
              <w:szCs w:val="22"/>
            </w:rPr>
            <w:t>Baltimore</w:t>
          </w:r>
        </w:smartTag>
        <w:r w:rsidRPr="00232D6D">
          <w:rPr>
            <w:szCs w:val="22"/>
          </w:rPr>
          <w:t xml:space="preserve"> </w:t>
        </w:r>
        <w:smartTag w:uri="urn:schemas-microsoft-com:office:smarttags" w:element="PlaceType">
          <w:r w:rsidRPr="00232D6D">
            <w:rPr>
              <w:szCs w:val="22"/>
            </w:rPr>
            <w:t>County</w:t>
          </w:r>
        </w:smartTag>
      </w:smartTag>
      <w:r w:rsidRPr="00232D6D">
        <w:rPr>
          <w:szCs w:val="22"/>
        </w:rPr>
        <w:t>, is a parcel located within a former shipyard</w:t>
      </w:r>
      <w:r w:rsidRPr="00232D6D">
        <w:rPr>
          <w:snapToGrid w:val="0"/>
          <w:szCs w:val="22"/>
        </w:rPr>
        <w:t>.  The route proposed for the Pipeline (</w:t>
      </w:r>
      <w:smartTag w:uri="urn:schemas-microsoft-com:office:smarttags" w:element="Street">
        <w:smartTag w:uri="urn:schemas-microsoft-com:office:smarttags" w:element="address">
          <w:r w:rsidRPr="00232D6D">
            <w:rPr>
              <w:snapToGrid w:val="0"/>
              <w:szCs w:val="22"/>
            </w:rPr>
            <w:t>Pipeline Route</w:t>
          </w:r>
        </w:smartTag>
      </w:smartTag>
      <w:r w:rsidRPr="00232D6D">
        <w:rPr>
          <w:snapToGrid w:val="0"/>
          <w:szCs w:val="22"/>
        </w:rPr>
        <w:t xml:space="preserve">), which crosses all of the listed counties, includes industrial, commercial, agricultural, and residential lands.  Together, the Terminal Site and the </w:t>
      </w:r>
      <w:smartTag w:uri="urn:schemas-microsoft-com:office:smarttags" w:element="Street">
        <w:smartTag w:uri="urn:schemas-microsoft-com:office:smarttags" w:element="address">
          <w:r w:rsidRPr="00232D6D">
            <w:rPr>
              <w:snapToGrid w:val="0"/>
              <w:szCs w:val="22"/>
            </w:rPr>
            <w:t>Pipeline Route</w:t>
          </w:r>
        </w:smartTag>
      </w:smartTag>
      <w:r w:rsidRPr="00232D6D">
        <w:rPr>
          <w:snapToGrid w:val="0"/>
          <w:szCs w:val="22"/>
        </w:rPr>
        <w:t xml:space="preserve"> comprise the Project Area.</w:t>
      </w:r>
    </w:p>
    <w:p w:rsidR="005915CC" w:rsidRPr="00232D6D" w:rsidRDefault="005915CC" w:rsidP="005915CC">
      <w:pPr>
        <w:autoSpaceDE w:val="0"/>
        <w:autoSpaceDN w:val="0"/>
        <w:adjustRightInd w:val="0"/>
        <w:jc w:val="both"/>
        <w:rPr>
          <w:snapToGrid w:val="0"/>
          <w:szCs w:val="22"/>
        </w:rPr>
      </w:pPr>
    </w:p>
    <w:p w:rsidR="005915CC" w:rsidRPr="00232D6D" w:rsidRDefault="005915CC" w:rsidP="005915CC">
      <w:pPr>
        <w:autoSpaceDE w:val="0"/>
        <w:autoSpaceDN w:val="0"/>
        <w:adjustRightInd w:val="0"/>
        <w:jc w:val="both"/>
        <w:rPr>
          <w:szCs w:val="22"/>
        </w:rPr>
      </w:pPr>
      <w:r w:rsidRPr="00232D6D">
        <w:rPr>
          <w:szCs w:val="22"/>
        </w:rPr>
        <w:t xml:space="preserve">As described in Section 1.10 of Resource Report 1, </w:t>
      </w:r>
      <w:r w:rsidRPr="00232D6D">
        <w:rPr>
          <w:i/>
          <w:szCs w:val="22"/>
        </w:rPr>
        <w:t>General Project Description</w:t>
      </w:r>
      <w:r w:rsidRPr="00232D6D">
        <w:rPr>
          <w:szCs w:val="22"/>
        </w:rPr>
        <w:t>, The</w:t>
      </w:r>
      <w:r w:rsidRPr="00232D6D">
        <w:rPr>
          <w:snapToGrid w:val="0"/>
          <w:szCs w:val="22"/>
        </w:rPr>
        <w:t xml:space="preserve"> </w:t>
      </w:r>
      <w:r w:rsidRPr="00232D6D">
        <w:rPr>
          <w:szCs w:val="22"/>
        </w:rPr>
        <w:t xml:space="preserve">AES Corporation is considering the possibility of building a combined cycle cogeneration power plant (Power Plant) on the Terminal Site.  The Power Plant would be configured with one F-Class combustion gas turbine, one steam turbine, and associated auxiliaries.  It would operate only on natural gas and would produce approximately 300 megawatts (MW) of clean electric power within an area of high energy demand.  The Power Plant would be connected to the local utility electric system via an overhead transmission line.  </w:t>
      </w:r>
    </w:p>
    <w:p w:rsidR="005915CC" w:rsidRDefault="005915CC" w:rsidP="005915CC">
      <w:pPr>
        <w:pStyle w:val="BodyTextIndent"/>
        <w:ind w:firstLine="0"/>
        <w:jc w:val="both"/>
      </w:pPr>
    </w:p>
    <w:p w:rsidR="005915CC" w:rsidRDefault="005915CC" w:rsidP="005915CC">
      <w:pPr>
        <w:pStyle w:val="BodyTextIndent"/>
        <w:ind w:firstLine="0"/>
        <w:jc w:val="both"/>
      </w:pPr>
      <w:r>
        <w:t xml:space="preserve">Two separate biological assessments of aquatic organisms were conducted between June 27 and June 30, 2006 and between October 17 and October 20, 2006 in the Patapsco River, Maryland, in attempt to characterize the distribution of local flora and fauna; this work was performed as part of the survey work being conducted for the </w:t>
      </w:r>
      <w:r>
        <w:rPr>
          <w:szCs w:val="22"/>
        </w:rPr>
        <w:t>LNG Terminal</w:t>
      </w:r>
      <w:r>
        <w:t xml:space="preserve">.  In order to support berthing operations at the facility, it is proposed that an existing marine channel be deepened and widened to a depth of approximately 44 feet and a width of approximately 650 feet.  Additionally, it is proposed that a turning basin be created to allow ships to be turned under tug support and be berthed at the marine terminal.  The areas adjacent to each of the berths will also be dredged to a depth of approximately 44 feet.  Total dredged material quantities could range from 2.5 million cubic yards (cy) to 4 million cy.  </w:t>
      </w:r>
    </w:p>
    <w:p w:rsidR="005915CC" w:rsidRDefault="005915CC" w:rsidP="005915CC">
      <w:pPr>
        <w:pStyle w:val="BodyTextIndent"/>
        <w:ind w:firstLine="0"/>
        <w:jc w:val="both"/>
      </w:pPr>
    </w:p>
    <w:p w:rsidR="005915CC" w:rsidRDefault="005915CC" w:rsidP="005915CC">
      <w:pPr>
        <w:pStyle w:val="BodyTextIndent"/>
        <w:ind w:firstLine="0"/>
        <w:jc w:val="both"/>
      </w:pPr>
      <w:r>
        <w:t xml:space="preserve">This report documents the collection, processing, and analyses of data collected for the following communities: demersal finfish, benthic/epibenthic macroinvertebrates (including sampling of pier </w:t>
      </w:r>
      <w:r>
        <w:lastRenderedPageBreak/>
        <w:t>structures), plankton, and submerged aquatic vegetation (SAV).  Water quality parameters were also recorded throughout the duration of the survey effort.</w:t>
      </w:r>
    </w:p>
    <w:p w:rsidR="005915CC" w:rsidRDefault="005915CC" w:rsidP="005915CC">
      <w:pPr>
        <w:jc w:val="both"/>
      </w:pPr>
      <w:bookmarkStart w:id="10" w:name="_Toc498156356"/>
      <w:bookmarkStart w:id="11" w:name="_Toc498156431"/>
      <w:bookmarkStart w:id="12" w:name="_Toc116462712"/>
      <w:bookmarkStart w:id="13" w:name="_Toc124311625"/>
      <w:bookmarkStart w:id="14" w:name="_Toc138828101"/>
    </w:p>
    <w:p w:rsidR="005915CC" w:rsidRDefault="005915CC" w:rsidP="005915CC">
      <w:pPr>
        <w:pStyle w:val="Heading2"/>
      </w:pPr>
      <w:bookmarkStart w:id="15" w:name="_Toc152661935"/>
      <w:r>
        <w:t>2.0</w:t>
      </w:r>
      <w:r>
        <w:tab/>
      </w:r>
      <w:bookmarkEnd w:id="10"/>
      <w:bookmarkEnd w:id="11"/>
      <w:r>
        <w:t>Objectives</w:t>
      </w:r>
      <w:bookmarkEnd w:id="12"/>
      <w:bookmarkEnd w:id="13"/>
      <w:bookmarkEnd w:id="14"/>
      <w:bookmarkEnd w:id="15"/>
    </w:p>
    <w:p w:rsidR="005915CC" w:rsidRDefault="005915CC" w:rsidP="005915CC">
      <w:pPr>
        <w:jc w:val="both"/>
      </w:pPr>
    </w:p>
    <w:p w:rsidR="005915CC" w:rsidRDefault="005915CC" w:rsidP="005915CC">
      <w:pPr>
        <w:jc w:val="both"/>
        <w:rPr>
          <w:bCs/>
        </w:rPr>
      </w:pPr>
      <w:r>
        <w:rPr>
          <w:bCs/>
        </w:rPr>
        <w:t>Data from these surveys will be used to provide both a pre-construction baseline for future monitoring efforts and for comparison in evaluating the environmental impacts of the dredging that is proposed as part of the Project.</w:t>
      </w:r>
      <w:r>
        <w:t xml:space="preserve">  Further, results of these collection efforts were used to characterize the finfish, planktonic, and benthic communities that are found within the dredge footprint and surrounding areas.  SAV surveys were also completed to document the presence or absence of any SAV.  Water quality data were collected in conjunction with plankton and finfish trawl sampling in order to establish a biological baseline and for comparison with past studies.</w:t>
      </w:r>
    </w:p>
    <w:p w:rsidR="005915CC" w:rsidRDefault="005915CC" w:rsidP="005915CC">
      <w:pPr>
        <w:jc w:val="both"/>
        <w:rPr>
          <w:bCs/>
          <w:u w:val="single"/>
        </w:rPr>
      </w:pPr>
    </w:p>
    <w:p w:rsidR="005915CC" w:rsidRDefault="005915CC" w:rsidP="005915CC">
      <w:pPr>
        <w:pStyle w:val="BodyText"/>
        <w:spacing w:line="240" w:lineRule="auto"/>
        <w:rPr>
          <w:bCs/>
        </w:rPr>
      </w:pPr>
      <w:r>
        <w:rPr>
          <w:bCs/>
        </w:rPr>
        <w:t xml:space="preserve">This data documentation report presents and summarizes data that were collected during two sampling events, which were conducted during June 2006 and October 2006.  </w:t>
      </w:r>
    </w:p>
    <w:p w:rsidR="005915CC" w:rsidRDefault="005915CC" w:rsidP="005915CC">
      <w:pPr>
        <w:pStyle w:val="BodyTextIndent"/>
        <w:ind w:firstLine="0"/>
        <w:rPr>
          <w:bCs/>
        </w:rPr>
      </w:pPr>
    </w:p>
    <w:p w:rsidR="005915CC" w:rsidRDefault="005915CC" w:rsidP="005915CC">
      <w:pPr>
        <w:pStyle w:val="Heading2"/>
      </w:pPr>
      <w:bookmarkStart w:id="16" w:name="_Toc498156357"/>
      <w:bookmarkStart w:id="17" w:name="_Toc498156432"/>
      <w:bookmarkStart w:id="18" w:name="_Toc116462713"/>
      <w:bookmarkStart w:id="19" w:name="_Toc124311626"/>
      <w:bookmarkStart w:id="20" w:name="_Toc138828102"/>
      <w:bookmarkStart w:id="21" w:name="_Toc152661936"/>
      <w:r>
        <w:t>3.0</w:t>
      </w:r>
      <w:r>
        <w:tab/>
        <w:t>Methodology</w:t>
      </w:r>
      <w:bookmarkEnd w:id="16"/>
      <w:bookmarkEnd w:id="17"/>
      <w:bookmarkEnd w:id="18"/>
      <w:bookmarkEnd w:id="19"/>
      <w:bookmarkEnd w:id="20"/>
      <w:bookmarkEnd w:id="21"/>
    </w:p>
    <w:p w:rsidR="005915CC" w:rsidRDefault="005915CC" w:rsidP="005915CC">
      <w:pPr>
        <w:pStyle w:val="BodyTextIndent"/>
        <w:ind w:firstLine="0"/>
      </w:pPr>
    </w:p>
    <w:p w:rsidR="005915CC" w:rsidRDefault="005915CC" w:rsidP="005915CC">
      <w:pPr>
        <w:pStyle w:val="BodyTextIndent"/>
        <w:ind w:firstLine="0"/>
        <w:jc w:val="both"/>
      </w:pPr>
      <w:r>
        <w:t xml:space="preserve">The site location for this study is the </w:t>
      </w:r>
      <w:smartTag w:uri="urn:schemas-microsoft-com:office:smarttags" w:element="PlaceName">
        <w:r>
          <w:t>Patapsco</w:t>
        </w:r>
      </w:smartTag>
      <w:r>
        <w:t xml:space="preserve"> </w:t>
      </w:r>
      <w:smartTag w:uri="urn:schemas-microsoft-com:office:smarttags" w:element="PlaceType">
        <w:r>
          <w:t>River</w:t>
        </w:r>
      </w:smartTag>
      <w:r>
        <w:t xml:space="preserve"> in the City of Baltimore, Maryland, approximately four nautical miles west of the main stem of Chesapeake Bay and within the </w:t>
      </w:r>
      <w:smartTag w:uri="urn:schemas-microsoft-com:office:smarttags" w:element="place">
        <w:smartTag w:uri="urn:schemas-microsoft-com:office:smarttags" w:element="PlaceName">
          <w:r>
            <w:t>Baltimore</w:t>
          </w:r>
        </w:smartTag>
        <w:r>
          <w:t xml:space="preserve"> </w:t>
        </w:r>
        <w:smartTag w:uri="urn:schemas-microsoft-com:office:smarttags" w:element="PlaceType">
          <w:r>
            <w:t>Harbor</w:t>
          </w:r>
        </w:smartTag>
      </w:smartTag>
      <w:r>
        <w:t xml:space="preserve"> region (Figure 1).  Data regarding finfish, plankton, benthic invertebrates, sediment grain size and water quality were collected within the proposed dredge impact area.  Reference samples were taken from stations in the vicinity of the proposed Project Area but outside of the proposed Project footprint.  Two replicate sampling events were conducted, one during the summer and one during the fall, to better account for seasonal variability.  A 42-ft vessel was used to conduct all of the sampling tasks with the exception of the pier sampling effort, in which case, a shore-deployed dive team was used.</w:t>
      </w:r>
    </w:p>
    <w:p w:rsidR="005915CC" w:rsidRDefault="005915CC" w:rsidP="005915CC">
      <w:pPr>
        <w:pStyle w:val="BodyTextIndent"/>
        <w:ind w:firstLine="0"/>
        <w:jc w:val="both"/>
      </w:pPr>
    </w:p>
    <w:p w:rsidR="005915CC" w:rsidRDefault="005915CC" w:rsidP="005915CC">
      <w:pPr>
        <w:pStyle w:val="Heading3"/>
        <w:rPr>
          <w:rFonts w:ascii="Times New Roman Bold" w:hAnsi="Times New Roman Bold"/>
          <w:smallCaps/>
        </w:rPr>
      </w:pPr>
      <w:bookmarkStart w:id="22" w:name="_Toc124311627"/>
      <w:bookmarkStart w:id="23" w:name="_Toc138828103"/>
      <w:bookmarkStart w:id="24" w:name="_Toc152661937"/>
      <w:r>
        <w:rPr>
          <w:rFonts w:ascii="Times New Roman Bold" w:hAnsi="Times New Roman Bold"/>
          <w:smallCaps/>
        </w:rPr>
        <w:t>3.1</w:t>
      </w:r>
      <w:r>
        <w:rPr>
          <w:rFonts w:ascii="Times New Roman Bold" w:hAnsi="Times New Roman Bold"/>
          <w:smallCaps/>
        </w:rPr>
        <w:tab/>
        <w:t>Sampling Tasks</w:t>
      </w:r>
      <w:bookmarkEnd w:id="22"/>
      <w:bookmarkEnd w:id="23"/>
      <w:bookmarkEnd w:id="24"/>
    </w:p>
    <w:p w:rsidR="005915CC" w:rsidRDefault="005915CC" w:rsidP="005915CC">
      <w:pPr>
        <w:pStyle w:val="BodyTextIndent"/>
        <w:ind w:firstLine="0"/>
        <w:jc w:val="both"/>
      </w:pPr>
    </w:p>
    <w:p w:rsidR="005915CC" w:rsidRDefault="005915CC" w:rsidP="005915CC">
      <w:pPr>
        <w:pStyle w:val="Heading4"/>
        <w:rPr>
          <w:i w:val="0"/>
          <w:iCs/>
        </w:rPr>
      </w:pPr>
      <w:bookmarkStart w:id="25" w:name="_Toc124311628"/>
      <w:bookmarkStart w:id="26" w:name="_Toc138828104"/>
      <w:bookmarkStart w:id="27" w:name="_Toc152661938"/>
      <w:r>
        <w:rPr>
          <w:i w:val="0"/>
          <w:iCs/>
        </w:rPr>
        <w:t>3.1.1</w:t>
      </w:r>
      <w:r>
        <w:rPr>
          <w:i w:val="0"/>
          <w:iCs/>
        </w:rPr>
        <w:tab/>
        <w:t>Demersal Trawl Fish Sampling</w:t>
      </w:r>
      <w:bookmarkEnd w:id="25"/>
      <w:bookmarkEnd w:id="26"/>
      <w:bookmarkEnd w:id="27"/>
      <w:r>
        <w:rPr>
          <w:i w:val="0"/>
          <w:iCs/>
        </w:rPr>
        <w:t xml:space="preserve"> </w:t>
      </w:r>
    </w:p>
    <w:p w:rsidR="005915CC" w:rsidRDefault="005915CC" w:rsidP="005915CC">
      <w:pPr>
        <w:pStyle w:val="BodyTextIndent"/>
        <w:ind w:firstLine="0"/>
        <w:jc w:val="both"/>
      </w:pPr>
    </w:p>
    <w:p w:rsidR="005915CC" w:rsidRDefault="005915CC" w:rsidP="005915CC">
      <w:pPr>
        <w:pStyle w:val="BodyTextIndent"/>
        <w:ind w:firstLine="0"/>
        <w:jc w:val="both"/>
      </w:pPr>
      <w:bookmarkStart w:id="28" w:name="OLE_LINK1"/>
      <w:r>
        <w:t>To determine species composition and abundance, 11 finfish trawls were conducted in the proposed Project Area during each sampling event, as shown in Figure 2.  A Magellan Global Positioning System (GPS) was used for navigation; GPS coordinates are provided in Table A-1 in Appendix A.</w:t>
      </w:r>
    </w:p>
    <w:p w:rsidR="005915CC" w:rsidRDefault="005915CC" w:rsidP="005915CC">
      <w:pPr>
        <w:pStyle w:val="BodyTextIndent"/>
        <w:ind w:firstLine="0"/>
        <w:jc w:val="both"/>
      </w:pPr>
      <w:bookmarkStart w:id="29" w:name="_Toc116462999"/>
      <w:bookmarkStart w:id="30" w:name="_Toc139443483"/>
      <w:r>
        <w:br w:type="page"/>
      </w:r>
      <w:bookmarkEnd w:id="29"/>
      <w:bookmarkEnd w:id="30"/>
      <w:r>
        <w:lastRenderedPageBreak/>
        <w:t>Trawls were conducted within the Project footprint and outside the proposed dredging area in the vicinity of the proposed Project Area.  Finfish and benthic macroinvertebrates were collected by towing a 30-foot trawl net (1-1/2 in body mesh and 1-1/4 in bag mesh) from a 42-ft research vessel at speeds between 1.7 and 2.2 knots (kt) for a straight-line distance of approximately 0.3 nautical miles (nm).  The tow time for each trawl was approximately 10 minutes (min).  The vessel captain, familiar with the safe operation of the research vessel, was responsible for operation of the research vessel.  An additional field crew of four, biologists from Northern Ecological Associates, Inc. (NEA), were responsible for trawl deployment and retrieval and processing of trawl contents.</w:t>
      </w:r>
      <w:bookmarkEnd w:id="28"/>
    </w:p>
    <w:p w:rsidR="005915CC" w:rsidRDefault="005915CC" w:rsidP="005915CC">
      <w:pPr>
        <w:pStyle w:val="BodyTextIndent"/>
        <w:ind w:firstLine="0"/>
        <w:jc w:val="both"/>
      </w:pPr>
    </w:p>
    <w:p w:rsidR="005915CC" w:rsidRDefault="005915CC" w:rsidP="005915CC">
      <w:pPr>
        <w:pStyle w:val="BodyTextIndent"/>
        <w:ind w:firstLine="0"/>
        <w:jc w:val="both"/>
      </w:pPr>
      <w:r>
        <w:t>Trawl contents were processed onboard the vessel.  The catch was identified and separated to the species level.  All species were weighed and enumerated.  Total capture abundance was estimated when large numbers of a particular species were caught, by weighing and enumerating random subsamples of 30 individuals per species; only white perch (</w:t>
      </w:r>
      <w:r>
        <w:rPr>
          <w:i/>
          <w:iCs/>
        </w:rPr>
        <w:t>Morone americanus</w:t>
      </w:r>
      <w:r>
        <w:t>) were subsampled.   Lengths were measured for up to 30 individuals per species for all finfish (one exception occurred during the October sampling event where 35 spot (</w:t>
      </w:r>
      <w:r>
        <w:rPr>
          <w:i/>
          <w:iCs/>
        </w:rPr>
        <w:t>Leiostomus xanthurus</w:t>
      </w:r>
      <w:r>
        <w:rPr>
          <w:iCs/>
        </w:rPr>
        <w:t>) were captured and each individual was measured</w:t>
      </w:r>
      <w:r>
        <w:t>.  Length measurement was conducted using a measuring board consisting of a linear metric scale on a flat wooden base with a rigid headpiece.  Total length (TL) measurements (the distance from the closed mouth to the extreme tip of the caudal fin) were recorded to the nearest millimeter.  Biomass of each species caught was measured in grams using various Pesola® spring scales.</w:t>
      </w:r>
    </w:p>
    <w:p w:rsidR="005915CC" w:rsidRDefault="005915CC" w:rsidP="005915CC">
      <w:pPr>
        <w:pStyle w:val="BodyTextIndent"/>
        <w:ind w:firstLine="0"/>
        <w:jc w:val="both"/>
      </w:pPr>
    </w:p>
    <w:p w:rsidR="005915CC" w:rsidRDefault="005915CC" w:rsidP="005915CC">
      <w:pPr>
        <w:pStyle w:val="Heading4"/>
        <w:rPr>
          <w:i w:val="0"/>
          <w:iCs/>
        </w:rPr>
      </w:pPr>
      <w:bookmarkStart w:id="31" w:name="_Toc152661939"/>
      <w:r>
        <w:rPr>
          <w:i w:val="0"/>
          <w:iCs/>
        </w:rPr>
        <w:t>3.1.2</w:t>
      </w:r>
      <w:r>
        <w:rPr>
          <w:i w:val="0"/>
          <w:iCs/>
        </w:rPr>
        <w:tab/>
        <w:t>Plankton Sampling</w:t>
      </w:r>
      <w:bookmarkEnd w:id="31"/>
    </w:p>
    <w:p w:rsidR="005915CC" w:rsidRDefault="005915CC" w:rsidP="005915CC">
      <w:pPr>
        <w:pStyle w:val="BodyTextIndent"/>
        <w:ind w:firstLine="0"/>
        <w:jc w:val="both"/>
      </w:pPr>
    </w:p>
    <w:p w:rsidR="005915CC" w:rsidRDefault="005915CC" w:rsidP="005915CC">
      <w:pPr>
        <w:pStyle w:val="BodyTextIndent"/>
        <w:ind w:firstLine="0"/>
        <w:jc w:val="both"/>
      </w:pPr>
      <w:r>
        <w:t>To determine species composition and abundance of the planktonic community, plankton tows were conducted (15 tows during June and 10 tows during October) in the proposed Project Area by towing a 80-micron mesh plankton net, with tows both within and outside the proposed Project footprint (Figure 3).  A Magellan GPS was used for navigation.  GPS coordinates for the tow locations are provided in Table A-2 in Appendix A.  The net was towed from a 42-ft research vessel at a speed of approximately 1.7 to 2.2 kt for a distance of approximately 0.3 nm.  The in-water time for each tow was approximately 10 min.  The tow locations depicted in Figure 3 include only the beginning and end points of the tows and do not depict any navigational curvature.  A dedicated captain, was responsible for operation of the research vessel.  A field crew was comprised of four biologists from NEA.  Plankton samples were preserved in the field for subsequent laboratory processing with a buffered 10% formalin.</w:t>
      </w:r>
    </w:p>
    <w:p w:rsidR="005915CC" w:rsidRDefault="005915CC" w:rsidP="005915CC">
      <w:pPr>
        <w:pStyle w:val="BodyTextIndent"/>
        <w:ind w:firstLine="0"/>
        <w:jc w:val="both"/>
      </w:pPr>
      <w:r>
        <w:t xml:space="preserve"> </w:t>
      </w:r>
    </w:p>
    <w:p w:rsidR="005915CC" w:rsidRDefault="005915CC" w:rsidP="005915CC">
      <w:pPr>
        <w:pStyle w:val="Heading4"/>
        <w:rPr>
          <w:i w:val="0"/>
          <w:iCs/>
        </w:rPr>
      </w:pPr>
      <w:bookmarkStart w:id="32" w:name="_Toc124311629"/>
      <w:bookmarkStart w:id="33" w:name="_Toc138828105"/>
      <w:bookmarkStart w:id="34" w:name="_Toc152661940"/>
      <w:r>
        <w:rPr>
          <w:i w:val="0"/>
          <w:iCs/>
        </w:rPr>
        <w:t>3.1.3</w:t>
      </w:r>
      <w:r>
        <w:rPr>
          <w:i w:val="0"/>
          <w:iCs/>
        </w:rPr>
        <w:tab/>
        <w:t>Benthic Macroinvertebrate Sampling</w:t>
      </w:r>
      <w:bookmarkEnd w:id="32"/>
      <w:bookmarkEnd w:id="33"/>
      <w:bookmarkEnd w:id="34"/>
    </w:p>
    <w:p w:rsidR="005915CC" w:rsidRDefault="005915CC" w:rsidP="005915CC">
      <w:pPr>
        <w:pStyle w:val="BodyTextIndent"/>
        <w:ind w:firstLine="0"/>
        <w:jc w:val="both"/>
      </w:pPr>
    </w:p>
    <w:p w:rsidR="005915CC" w:rsidRDefault="005915CC" w:rsidP="005915CC">
      <w:pPr>
        <w:pStyle w:val="BodyTextIndent"/>
        <w:ind w:firstLine="0"/>
        <w:jc w:val="both"/>
      </w:pPr>
      <w:r>
        <w:t xml:space="preserve">During each sampling event( June 2006 and October 2006), benthic grab samples were collected from randomly selected locations with a Smith McIntyre (0.1 square meter) benthic grab (Figure 4).  A Magellan GPS was used for navigation.  GPS coordinates are provided in Table A-3 in Appendix A.  During June, 20 stations were located within the proposed dredge area and 10 reference stations were selected outside of the proposed dredge footprint.  During October, 15 stations were located within the proposed dredge area and five reference stations were selected outside of the proposed dredge footprint.  Benthic meiofana samples were sieved through a 0.5 millimeter (mm) mesh screen, stained with Rose Bengal, and preserved with a buffered 10% </w:t>
      </w:r>
      <w:r>
        <w:lastRenderedPageBreak/>
        <w:t>formalin solution in the field.  In the laboratory, all macroinvertebrates were inventoried and subsequently stored in 70% isopropanol alcohol until processing.</w:t>
      </w:r>
    </w:p>
    <w:p w:rsidR="005915CC" w:rsidRDefault="005915CC" w:rsidP="005915CC">
      <w:pPr>
        <w:pStyle w:val="BodyTextIndent"/>
        <w:ind w:firstLine="0"/>
        <w:jc w:val="both"/>
      </w:pPr>
    </w:p>
    <w:p w:rsidR="005915CC" w:rsidRDefault="005915CC" w:rsidP="005915CC">
      <w:pPr>
        <w:pStyle w:val="Heading4"/>
        <w:numPr>
          <w:ilvl w:val="2"/>
          <w:numId w:val="3"/>
        </w:numPr>
        <w:rPr>
          <w:i w:val="0"/>
          <w:iCs/>
        </w:rPr>
      </w:pPr>
      <w:bookmarkStart w:id="35" w:name="_Toc152661941"/>
      <w:r>
        <w:rPr>
          <w:i w:val="0"/>
          <w:iCs/>
        </w:rPr>
        <w:t>Epibenthic Pile Sampling</w:t>
      </w:r>
      <w:bookmarkEnd w:id="35"/>
    </w:p>
    <w:p w:rsidR="005915CC" w:rsidRDefault="005915CC" w:rsidP="005915CC">
      <w:pPr>
        <w:pStyle w:val="Heading4"/>
      </w:pPr>
    </w:p>
    <w:p w:rsidR="005915CC" w:rsidRDefault="005915CC" w:rsidP="005915CC">
      <w:pPr>
        <w:pStyle w:val="BodyTextIndent"/>
        <w:ind w:firstLine="0"/>
        <w:jc w:val="both"/>
      </w:pPr>
      <w:r>
        <w:t>A qualitative assessment of existing finger pier (pile) structures was conducted to determine presence/absence of epibenthic fauna on October 20, 2006.  Four piers were selected within the Project Area; samples were collected by scraping the substrate with a 4-in paint scraper (Figure 5).  A team consisting of two SCUBA divers, one diver tender, and one senior biologist conducted the effort.  Three samples were collected from each side of each pier (north, west and south).  Twelve 0.5-liter samples were collected overall by vertically scraping multiple pier segments from top to bottom.  Epibenthic meiofana samples were stained with Rose Bengal and preserved with a buffered 10% formalin solution in the field.  In the laboratory, all macroinvertebrates were inventoried and stored in 70% isopropanol alcohol until processing.  Subsequently, samples were sorted and identified to the lowest practical identification level (LPIL), which, in most cases, was to species.  Each sample was weighed for wet weight biomass for the major taxonomic groups identified.</w:t>
      </w:r>
    </w:p>
    <w:p w:rsidR="005915CC" w:rsidRDefault="005915CC" w:rsidP="005915CC">
      <w:pPr>
        <w:rPr>
          <w:iCs/>
          <w:highlight w:val="yellow"/>
        </w:rPr>
      </w:pPr>
      <w:r>
        <w:t> </w:t>
      </w:r>
    </w:p>
    <w:p w:rsidR="005915CC" w:rsidRDefault="005915CC" w:rsidP="005915CC">
      <w:pPr>
        <w:pStyle w:val="Heading4"/>
        <w:rPr>
          <w:i w:val="0"/>
          <w:iCs/>
        </w:rPr>
      </w:pPr>
      <w:bookmarkStart w:id="36" w:name="_Toc138828106"/>
      <w:bookmarkStart w:id="37" w:name="_Toc152661942"/>
      <w:r>
        <w:rPr>
          <w:i w:val="0"/>
          <w:iCs/>
        </w:rPr>
        <w:t>3.1.5</w:t>
      </w:r>
      <w:r>
        <w:rPr>
          <w:i w:val="0"/>
          <w:iCs/>
        </w:rPr>
        <w:tab/>
        <w:t>Sediment Analyses</w:t>
      </w:r>
      <w:bookmarkEnd w:id="36"/>
      <w:bookmarkEnd w:id="37"/>
    </w:p>
    <w:p w:rsidR="005915CC" w:rsidRDefault="005915CC" w:rsidP="005915CC">
      <w:pPr>
        <w:jc w:val="both"/>
        <w:rPr>
          <w:iCs/>
        </w:rPr>
      </w:pPr>
    </w:p>
    <w:p w:rsidR="005915CC" w:rsidRDefault="005915CC" w:rsidP="005915CC">
      <w:pPr>
        <w:jc w:val="both"/>
      </w:pPr>
      <w:r>
        <w:t>Sediment subsamples were collected from the 30 benthic grabs samples at pre-determined, randomly selected benthic site locations (Figure 4; GPS coordinates in Table A-3 in Appendix A).  These samples were placed in whirly-pacs® and sent to a laboratory for analysis.  Each sample was sifted through a 3 mm sieve and spread onto a drying tray.  Samples were positioned in a 40 C ± 5 C oven for 48 ± 12 hours until dry.  Oven-dried samples were cooled before being weighed using a Metter® PC440 scale.  Samples were then passed through nested sieves using the Wentworth textural classes (Wentworth 1922).  The sieve nest included sieves with openings of 2 mm, 1 mm, 0.5 mm, 0.25 mm, 0.125 mm and 0.0625 mm (sieve No. 10, 18, 35, 60, 120, and 230, respectively).  A bottom pan was attached to the bottom of smallest sieve used.  The nest of sieves was placed in a reciprocating shaking machine and vibrated for 15 min or until the shaking no longer produced an appreciable change in the amount of material on each sieve.  After dispersion, material collected from each sieve was weighed separately using a Metter® PC440 scale to the nearest one hundredth of a gram (0.01 g).  Percentage of material (POM) was determined by dividing material per sieve size (g) by total sample weight post drying (g) for each sieve size.  All results are expressed as a percentage (%) of total sample dry weight.</w:t>
      </w:r>
    </w:p>
    <w:p w:rsidR="005915CC" w:rsidRDefault="005915CC" w:rsidP="005915CC">
      <w:pPr>
        <w:pStyle w:val="figure"/>
        <w:ind w:left="0" w:firstLine="0"/>
        <w:jc w:val="both"/>
        <w:rPr>
          <w:highlight w:val="yellow"/>
        </w:rPr>
      </w:pPr>
    </w:p>
    <w:p w:rsidR="005915CC" w:rsidRDefault="005915CC" w:rsidP="005915CC">
      <w:pPr>
        <w:pStyle w:val="Heading4"/>
        <w:rPr>
          <w:i w:val="0"/>
          <w:iCs/>
        </w:rPr>
      </w:pPr>
      <w:bookmarkStart w:id="38" w:name="_Toc124311630"/>
      <w:bookmarkStart w:id="39" w:name="_Toc138828107"/>
      <w:bookmarkStart w:id="40" w:name="_Toc152661943"/>
      <w:r>
        <w:rPr>
          <w:i w:val="0"/>
          <w:iCs/>
        </w:rPr>
        <w:t>3.1.6</w:t>
      </w:r>
      <w:r>
        <w:rPr>
          <w:i w:val="0"/>
          <w:iCs/>
        </w:rPr>
        <w:tab/>
        <w:t>Water Quality Measurement</w:t>
      </w:r>
      <w:bookmarkEnd w:id="38"/>
      <w:bookmarkEnd w:id="39"/>
      <w:bookmarkEnd w:id="40"/>
    </w:p>
    <w:p w:rsidR="005915CC" w:rsidRDefault="005915CC" w:rsidP="005915CC">
      <w:pPr>
        <w:pStyle w:val="BodyTextIndent"/>
        <w:ind w:firstLine="0"/>
        <w:jc w:val="both"/>
      </w:pPr>
    </w:p>
    <w:p w:rsidR="005915CC" w:rsidRDefault="005915CC" w:rsidP="005915CC">
      <w:pPr>
        <w:pStyle w:val="BodyTextIndent"/>
        <w:ind w:firstLine="0"/>
        <w:jc w:val="both"/>
      </w:pPr>
      <w:r>
        <w:t xml:space="preserve">Water quality data were collected at the end of each finfish trawl and each plankton tow during both sampling efforts </w:t>
      </w:r>
      <w:r>
        <w:rPr>
          <w:rFonts w:cs="Arial"/>
          <w:bCs/>
          <w:szCs w:val="26"/>
        </w:rPr>
        <w:t>(Figure 6)</w:t>
      </w:r>
      <w:r>
        <w:rPr>
          <w:bCs/>
        </w:rPr>
        <w:t>.</w:t>
      </w:r>
      <w:r>
        <w:t xml:space="preserve">  At each station, water quality data were collected near the surface, in the middle, and near the bottom of the water column.  The water quality parameters observed included pH, temperature in degrees Celsius (°C), dissolved oxygen (DO) in milligrams per liter (mg/l) and percent saturation (%), salinity in parts per thousand (ppt), conductivity in microseimens per cm (mS/cm), and turbidity in nepthelometric turbidity units (NTU).  Data were collected using a YSI multi-parameter meter, model 6920.</w:t>
      </w:r>
    </w:p>
    <w:p w:rsidR="005915CC" w:rsidRDefault="005915CC" w:rsidP="005915CC">
      <w:pPr>
        <w:pStyle w:val="BodyTextIndent"/>
        <w:ind w:firstLine="0"/>
        <w:jc w:val="both"/>
      </w:pPr>
    </w:p>
    <w:p w:rsidR="005915CC" w:rsidRDefault="005915CC" w:rsidP="005915CC">
      <w:pPr>
        <w:pStyle w:val="BodyTextIndent"/>
        <w:ind w:firstLine="0"/>
        <w:jc w:val="both"/>
      </w:pPr>
      <w:r>
        <w:lastRenderedPageBreak/>
        <w:br w:type="page"/>
      </w:r>
    </w:p>
    <w:p w:rsidR="005915CC" w:rsidRDefault="005915CC" w:rsidP="005915CC">
      <w:pPr>
        <w:pStyle w:val="Heading4"/>
        <w:rPr>
          <w:i w:val="0"/>
          <w:iCs/>
        </w:rPr>
      </w:pPr>
      <w:bookmarkStart w:id="41" w:name="_Toc152661944"/>
      <w:r>
        <w:rPr>
          <w:i w:val="0"/>
          <w:iCs/>
        </w:rPr>
        <w:lastRenderedPageBreak/>
        <w:t>3.1.7</w:t>
      </w:r>
      <w:r>
        <w:rPr>
          <w:i w:val="0"/>
          <w:iCs/>
        </w:rPr>
        <w:tab/>
        <w:t>Submerged Aquatic Vegetation Survey</w:t>
      </w:r>
      <w:bookmarkEnd w:id="41"/>
    </w:p>
    <w:p w:rsidR="005915CC" w:rsidRDefault="005915CC" w:rsidP="005915CC">
      <w:pPr>
        <w:pStyle w:val="figure"/>
        <w:tabs>
          <w:tab w:val="clear" w:pos="1080"/>
          <w:tab w:val="left" w:pos="810"/>
        </w:tabs>
        <w:rPr>
          <w:rFonts w:cs="Arial"/>
          <w:bCs/>
          <w:noProof w:val="0"/>
          <w:szCs w:val="26"/>
        </w:rPr>
      </w:pPr>
    </w:p>
    <w:p w:rsidR="005915CC" w:rsidRDefault="005915CC" w:rsidP="005915CC">
      <w:pPr>
        <w:pStyle w:val="figure"/>
        <w:tabs>
          <w:tab w:val="clear" w:pos="1080"/>
          <w:tab w:val="left" w:pos="810"/>
        </w:tabs>
        <w:ind w:left="0" w:firstLine="0"/>
        <w:jc w:val="both"/>
        <w:rPr>
          <w:rFonts w:cs="Arial"/>
          <w:b w:val="0"/>
          <w:noProof w:val="0"/>
          <w:szCs w:val="26"/>
        </w:rPr>
      </w:pPr>
      <w:r>
        <w:rPr>
          <w:rFonts w:cs="Arial"/>
          <w:b w:val="0"/>
          <w:noProof w:val="0"/>
          <w:szCs w:val="26"/>
        </w:rPr>
        <w:t>The presence or absence of submerged aquatic vegetation beds was determined by evaluating a series of transects located within and adjacent to the proposed Project footprint, and extending radially approximately two miles into the Patapsco River estuary (Figure 7).  This sampling effort was conducted only during the June 2006 effort.  Sampling consisted of visual observations and the towing of a small chain for approximately 0.3 nm per transect at a speed of approximately 2 kt.  At the completion of each transect, any vegetation collected was identified to the species level.</w:t>
      </w:r>
    </w:p>
    <w:p w:rsidR="005915CC" w:rsidRDefault="005915CC" w:rsidP="005915CC">
      <w:bookmarkStart w:id="42" w:name="_Toc124311635"/>
      <w:bookmarkStart w:id="43" w:name="_Toc138828116"/>
      <w:bookmarkStart w:id="44" w:name="_Toc116463001"/>
    </w:p>
    <w:p w:rsidR="005915CC" w:rsidRDefault="005915CC" w:rsidP="005915CC">
      <w:pPr>
        <w:pStyle w:val="Heading2"/>
      </w:pPr>
      <w:bookmarkStart w:id="45" w:name="_Toc152661945"/>
    </w:p>
    <w:p w:rsidR="005915CC" w:rsidRDefault="005915CC" w:rsidP="005915CC">
      <w:pPr>
        <w:pStyle w:val="Heading2"/>
      </w:pPr>
      <w:r>
        <w:t>4.0</w:t>
      </w:r>
      <w:r>
        <w:tab/>
        <w:t>Results</w:t>
      </w:r>
      <w:bookmarkEnd w:id="42"/>
      <w:bookmarkEnd w:id="43"/>
      <w:bookmarkEnd w:id="45"/>
    </w:p>
    <w:p w:rsidR="005915CC" w:rsidRDefault="005915CC" w:rsidP="005915CC"/>
    <w:p w:rsidR="005915CC" w:rsidRDefault="005915CC" w:rsidP="005915CC">
      <w:pPr>
        <w:pStyle w:val="Heading3"/>
        <w:numPr>
          <w:ilvl w:val="1"/>
          <w:numId w:val="2"/>
        </w:numPr>
        <w:rPr>
          <w:rFonts w:ascii="Times New Roman Bold" w:hAnsi="Times New Roman Bold"/>
          <w:smallCaps/>
        </w:rPr>
      </w:pPr>
      <w:bookmarkStart w:id="46" w:name="_Toc124311636"/>
      <w:bookmarkStart w:id="47" w:name="_Toc138828117"/>
      <w:bookmarkStart w:id="48" w:name="_Toc152661946"/>
      <w:r>
        <w:rPr>
          <w:rFonts w:ascii="Times New Roman Bold" w:hAnsi="Times New Roman Bold"/>
          <w:smallCaps/>
        </w:rPr>
        <w:t>Finfish Sampling</w:t>
      </w:r>
      <w:bookmarkEnd w:id="46"/>
      <w:bookmarkEnd w:id="47"/>
      <w:bookmarkEnd w:id="48"/>
    </w:p>
    <w:p w:rsidR="005915CC" w:rsidRDefault="005915CC" w:rsidP="005915CC"/>
    <w:p w:rsidR="005915CC" w:rsidRDefault="005915CC" w:rsidP="005915CC">
      <w:pPr>
        <w:rPr>
          <w:b/>
          <w:i/>
        </w:rPr>
      </w:pPr>
      <w:r>
        <w:rPr>
          <w:b/>
          <w:i/>
        </w:rPr>
        <w:t>June 2006</w:t>
      </w:r>
    </w:p>
    <w:p w:rsidR="005915CC" w:rsidRDefault="005915CC" w:rsidP="005915CC"/>
    <w:p w:rsidR="005915CC" w:rsidRDefault="005915CC" w:rsidP="005915CC">
      <w:pPr>
        <w:pStyle w:val="BodyText"/>
        <w:spacing w:line="240" w:lineRule="auto"/>
      </w:pPr>
      <w:r>
        <w:t>Finfish species were identified, enumerated, measured and weighed.  Additionally, invertebrate species were identified and their presence noted.  Data were collected and analyzed to determine species composition and density.</w:t>
      </w:r>
    </w:p>
    <w:p w:rsidR="005915CC" w:rsidRDefault="005915CC" w:rsidP="005915CC"/>
    <w:p w:rsidR="005915CC" w:rsidRDefault="005915CC" w:rsidP="005915CC">
      <w:pPr>
        <w:pStyle w:val="BodyText"/>
        <w:spacing w:line="240" w:lineRule="auto"/>
      </w:pPr>
      <w:r>
        <w:t>462 individuals representing five finfish species were collected (Table 1).  In addition, one crustacean species, the blue crab (</w:t>
      </w:r>
      <w:r>
        <w:rPr>
          <w:i/>
          <w:iCs/>
          <w:snapToGrid w:val="0"/>
        </w:rPr>
        <w:t>Callinectes sapidus</w:t>
      </w:r>
      <w:r>
        <w:t xml:space="preserve">), was also collected.  The total biomass collected was 17,624 g (Table 2), with a mean individual weight of 38.3 g and a mean individual length of 130 mm (Table 3).  Averages of three species comprising 43 individuals were captured during each trawl (Table 4).  </w:t>
      </w:r>
    </w:p>
    <w:p w:rsidR="005915CC" w:rsidRDefault="005915CC" w:rsidP="005915CC">
      <w:pPr>
        <w:jc w:val="both"/>
      </w:pPr>
    </w:p>
    <w:p w:rsidR="005915CC" w:rsidRDefault="005915CC" w:rsidP="005915CC">
      <w:pPr>
        <w:jc w:val="both"/>
      </w:pPr>
      <w:r>
        <w:t>Overall, white perch represented 84% of the total catch and 88% of the total biomass (Table 1 and Table 2).  In total, two blue crabs were captured and accounted for the largest average biomass per species (mean weight of 250 g). Spot (</w:t>
      </w:r>
      <w:r>
        <w:rPr>
          <w:i/>
          <w:iCs/>
        </w:rPr>
        <w:t>Leiostomus xanthurus</w:t>
      </w:r>
      <w:r>
        <w:t>), croaker (</w:t>
      </w:r>
      <w:r>
        <w:rPr>
          <w:i/>
          <w:iCs/>
        </w:rPr>
        <w:t>Micropogonias undulates</w:t>
      </w:r>
      <w:r>
        <w:t>), striped bass (</w:t>
      </w:r>
      <w:r>
        <w:rPr>
          <w:i/>
          <w:iCs/>
        </w:rPr>
        <w:t>Morone saxatilis</w:t>
      </w:r>
      <w:r>
        <w:t>) and Atlantic menhaden (</w:t>
      </w:r>
      <w:r>
        <w:rPr>
          <w:i/>
          <w:iCs/>
        </w:rPr>
        <w:t>Brevoortia tyrannus</w:t>
      </w:r>
      <w:r>
        <w:t>) made up the rest of the finfish species captured (Table 3), each accounting for less than 10% of the total catch and total biomass.  Locations where the highest densities of fish were collected (as indicated in Table 4) were the same as those where white perch was also collected.</w:t>
      </w:r>
    </w:p>
    <w:bookmarkEnd w:id="44"/>
    <w:p w:rsidR="005915CC" w:rsidRDefault="005915CC" w:rsidP="005915CC"/>
    <w:p w:rsidR="005915CC" w:rsidRDefault="005915CC" w:rsidP="005915CC">
      <w:pPr>
        <w:pStyle w:val="table0"/>
        <w:rPr>
          <w:bCs/>
          <w:snapToGrid w:val="0"/>
        </w:rPr>
      </w:pPr>
      <w:bookmarkStart w:id="49" w:name="_Toc152663872"/>
      <w:r>
        <w:rPr>
          <w:bCs/>
          <w:snapToGrid w:val="0"/>
        </w:rPr>
        <w:t>Table 1.  Trawl Catch Abundance, June 2006 Sampling.</w:t>
      </w:r>
      <w:bookmarkEnd w:id="49"/>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148"/>
        <w:gridCol w:w="2788"/>
        <w:gridCol w:w="1835"/>
        <w:gridCol w:w="2361"/>
      </w:tblGrid>
      <w:tr w:rsidR="005915CC" w:rsidTr="00106766">
        <w:trPr>
          <w:trHeight w:val="465"/>
        </w:trPr>
        <w:tc>
          <w:tcPr>
            <w:tcW w:w="2196"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t>Common Name</w:t>
            </w:r>
          </w:p>
        </w:tc>
        <w:tc>
          <w:tcPr>
            <w:tcW w:w="2844"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Scientific Name</w:t>
            </w:r>
          </w:p>
        </w:tc>
        <w:tc>
          <w:tcPr>
            <w:tcW w:w="1890"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Total</w:t>
            </w:r>
          </w:p>
        </w:tc>
        <w:tc>
          <w:tcPr>
            <w:tcW w:w="2430"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Percent of Total</w:t>
            </w:r>
          </w:p>
        </w:tc>
      </w:tr>
      <w:tr w:rsidR="005915CC" w:rsidTr="00106766">
        <w:tc>
          <w:tcPr>
            <w:tcW w:w="2196" w:type="dxa"/>
            <w:tcBorders>
              <w:top w:val="single" w:sz="6" w:space="0" w:color="auto"/>
            </w:tcBorders>
          </w:tcPr>
          <w:p w:rsidR="005915CC" w:rsidRDefault="005915CC" w:rsidP="00106766">
            <w:r>
              <w:t>White perch</w:t>
            </w:r>
          </w:p>
        </w:tc>
        <w:tc>
          <w:tcPr>
            <w:tcW w:w="2844" w:type="dxa"/>
            <w:tcBorders>
              <w:top w:val="single" w:sz="6" w:space="0" w:color="auto"/>
            </w:tcBorders>
          </w:tcPr>
          <w:p w:rsidR="005915CC" w:rsidRDefault="005915CC" w:rsidP="00106766">
            <w:pPr>
              <w:jc w:val="center"/>
              <w:rPr>
                <w:i/>
                <w:iCs/>
              </w:rPr>
            </w:pPr>
            <w:r>
              <w:rPr>
                <w:i/>
                <w:iCs/>
              </w:rPr>
              <w:t xml:space="preserve">Morone </w:t>
            </w:r>
            <w:smartTag w:uri="urn:schemas-microsoft-com:office:smarttags" w:element="City">
              <w:smartTag w:uri="urn:schemas-microsoft-com:office:smarttags" w:element="place">
                <w:r>
                  <w:rPr>
                    <w:i/>
                    <w:iCs/>
                  </w:rPr>
                  <w:t>americana</w:t>
                </w:r>
              </w:smartTag>
            </w:smartTag>
          </w:p>
        </w:tc>
        <w:tc>
          <w:tcPr>
            <w:tcW w:w="1890" w:type="dxa"/>
            <w:tcBorders>
              <w:top w:val="single" w:sz="6" w:space="0" w:color="auto"/>
            </w:tcBorders>
          </w:tcPr>
          <w:p w:rsidR="005915CC" w:rsidRDefault="005915CC" w:rsidP="00106766">
            <w:pPr>
              <w:jc w:val="center"/>
            </w:pPr>
            <w:r>
              <w:t>390</w:t>
            </w:r>
          </w:p>
        </w:tc>
        <w:tc>
          <w:tcPr>
            <w:tcW w:w="2430" w:type="dxa"/>
            <w:tcBorders>
              <w:top w:val="single" w:sz="6" w:space="0" w:color="auto"/>
            </w:tcBorders>
          </w:tcPr>
          <w:p w:rsidR="005915CC" w:rsidRDefault="005915CC" w:rsidP="00106766">
            <w:pPr>
              <w:jc w:val="center"/>
            </w:pPr>
            <w:r>
              <w:t>84</w:t>
            </w:r>
          </w:p>
        </w:tc>
      </w:tr>
      <w:tr w:rsidR="005915CC" w:rsidTr="00106766">
        <w:tc>
          <w:tcPr>
            <w:tcW w:w="2196" w:type="dxa"/>
          </w:tcPr>
          <w:p w:rsidR="005915CC" w:rsidRDefault="005915CC" w:rsidP="00106766">
            <w:r>
              <w:t>Atlantic croaker</w:t>
            </w:r>
          </w:p>
        </w:tc>
        <w:tc>
          <w:tcPr>
            <w:tcW w:w="2844" w:type="dxa"/>
          </w:tcPr>
          <w:p w:rsidR="005915CC" w:rsidRDefault="005915CC" w:rsidP="00106766">
            <w:pPr>
              <w:jc w:val="center"/>
              <w:rPr>
                <w:i/>
                <w:iCs/>
              </w:rPr>
            </w:pPr>
            <w:r>
              <w:rPr>
                <w:i/>
                <w:iCs/>
              </w:rPr>
              <w:t>Micropogonias undulatus</w:t>
            </w:r>
          </w:p>
        </w:tc>
        <w:tc>
          <w:tcPr>
            <w:tcW w:w="1890" w:type="dxa"/>
          </w:tcPr>
          <w:p w:rsidR="005915CC" w:rsidRDefault="005915CC" w:rsidP="00106766">
            <w:pPr>
              <w:jc w:val="center"/>
            </w:pPr>
            <w:r>
              <w:t>42</w:t>
            </w:r>
          </w:p>
        </w:tc>
        <w:tc>
          <w:tcPr>
            <w:tcW w:w="2430" w:type="dxa"/>
          </w:tcPr>
          <w:p w:rsidR="005915CC" w:rsidRDefault="005915CC" w:rsidP="00106766">
            <w:pPr>
              <w:jc w:val="center"/>
            </w:pPr>
            <w:r>
              <w:t>9</w:t>
            </w:r>
          </w:p>
        </w:tc>
      </w:tr>
      <w:tr w:rsidR="005915CC" w:rsidTr="00106766">
        <w:tc>
          <w:tcPr>
            <w:tcW w:w="2196" w:type="dxa"/>
          </w:tcPr>
          <w:p w:rsidR="005915CC" w:rsidRDefault="005915CC" w:rsidP="00106766">
            <w:r>
              <w:t>Spot</w:t>
            </w:r>
          </w:p>
        </w:tc>
        <w:tc>
          <w:tcPr>
            <w:tcW w:w="2844" w:type="dxa"/>
          </w:tcPr>
          <w:p w:rsidR="005915CC" w:rsidRDefault="005915CC" w:rsidP="00106766">
            <w:pPr>
              <w:jc w:val="center"/>
              <w:rPr>
                <w:i/>
                <w:iCs/>
              </w:rPr>
            </w:pPr>
            <w:r>
              <w:rPr>
                <w:i/>
                <w:iCs/>
              </w:rPr>
              <w:t>Leiostomus xanthurus</w:t>
            </w:r>
          </w:p>
        </w:tc>
        <w:tc>
          <w:tcPr>
            <w:tcW w:w="1890" w:type="dxa"/>
          </w:tcPr>
          <w:p w:rsidR="005915CC" w:rsidRDefault="005915CC" w:rsidP="00106766">
            <w:pPr>
              <w:jc w:val="center"/>
            </w:pPr>
            <w:r>
              <w:t>19</w:t>
            </w:r>
          </w:p>
        </w:tc>
        <w:tc>
          <w:tcPr>
            <w:tcW w:w="2430" w:type="dxa"/>
          </w:tcPr>
          <w:p w:rsidR="005915CC" w:rsidRDefault="005915CC" w:rsidP="00106766">
            <w:pPr>
              <w:jc w:val="center"/>
            </w:pPr>
            <w:r>
              <w:t>4</w:t>
            </w:r>
          </w:p>
        </w:tc>
      </w:tr>
      <w:tr w:rsidR="005915CC" w:rsidTr="00106766">
        <w:tc>
          <w:tcPr>
            <w:tcW w:w="2196" w:type="dxa"/>
          </w:tcPr>
          <w:p w:rsidR="005915CC" w:rsidRDefault="005915CC" w:rsidP="00106766">
            <w:r>
              <w:t>Striped bass</w:t>
            </w:r>
          </w:p>
        </w:tc>
        <w:tc>
          <w:tcPr>
            <w:tcW w:w="2844" w:type="dxa"/>
          </w:tcPr>
          <w:p w:rsidR="005915CC" w:rsidRDefault="005915CC" w:rsidP="00106766">
            <w:pPr>
              <w:jc w:val="center"/>
              <w:rPr>
                <w:i/>
                <w:iCs/>
              </w:rPr>
            </w:pPr>
            <w:r>
              <w:rPr>
                <w:i/>
                <w:iCs/>
              </w:rPr>
              <w:t>Morone saxatilis</w:t>
            </w:r>
          </w:p>
        </w:tc>
        <w:tc>
          <w:tcPr>
            <w:tcW w:w="1890" w:type="dxa"/>
          </w:tcPr>
          <w:p w:rsidR="005915CC" w:rsidRDefault="005915CC" w:rsidP="00106766">
            <w:pPr>
              <w:jc w:val="center"/>
            </w:pPr>
            <w:r>
              <w:t>6</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r>
              <w:t>Atlantic menhaden</w:t>
            </w:r>
          </w:p>
        </w:tc>
        <w:tc>
          <w:tcPr>
            <w:tcW w:w="2844" w:type="dxa"/>
          </w:tcPr>
          <w:p w:rsidR="005915CC" w:rsidRDefault="005915CC" w:rsidP="00106766">
            <w:pPr>
              <w:jc w:val="center"/>
              <w:rPr>
                <w:i/>
                <w:iCs/>
              </w:rPr>
            </w:pPr>
            <w:r>
              <w:rPr>
                <w:i/>
                <w:iCs/>
              </w:rPr>
              <w:t>Brevoortia tyrannus</w:t>
            </w:r>
          </w:p>
        </w:tc>
        <w:tc>
          <w:tcPr>
            <w:tcW w:w="1890" w:type="dxa"/>
          </w:tcPr>
          <w:p w:rsidR="005915CC" w:rsidRDefault="005915CC" w:rsidP="00106766">
            <w:pPr>
              <w:jc w:val="center"/>
            </w:pPr>
            <w:r>
              <w:t>3</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r>
              <w:t>Blue crab</w:t>
            </w:r>
          </w:p>
        </w:tc>
        <w:tc>
          <w:tcPr>
            <w:tcW w:w="2844" w:type="dxa"/>
          </w:tcPr>
          <w:p w:rsidR="005915CC" w:rsidRDefault="005915CC" w:rsidP="00106766">
            <w:pPr>
              <w:jc w:val="center"/>
              <w:rPr>
                <w:i/>
                <w:iCs/>
              </w:rPr>
            </w:pPr>
            <w:r>
              <w:rPr>
                <w:i/>
                <w:iCs/>
              </w:rPr>
              <w:t>Callinectes sapidus</w:t>
            </w:r>
          </w:p>
        </w:tc>
        <w:tc>
          <w:tcPr>
            <w:tcW w:w="1890" w:type="dxa"/>
          </w:tcPr>
          <w:p w:rsidR="005915CC" w:rsidRDefault="005915CC" w:rsidP="00106766">
            <w:pPr>
              <w:jc w:val="center"/>
            </w:pPr>
            <w:r>
              <w:t>2</w:t>
            </w:r>
          </w:p>
        </w:tc>
        <w:tc>
          <w:tcPr>
            <w:tcW w:w="2430" w:type="dxa"/>
          </w:tcPr>
          <w:p w:rsidR="005915CC" w:rsidRDefault="005915CC" w:rsidP="00106766">
            <w:pPr>
              <w:jc w:val="center"/>
            </w:pPr>
            <w:r>
              <w:t>&lt; 1</w:t>
            </w:r>
          </w:p>
        </w:tc>
      </w:tr>
      <w:tr w:rsidR="005915CC" w:rsidTr="00106766">
        <w:trPr>
          <w:cantSplit/>
        </w:trPr>
        <w:tc>
          <w:tcPr>
            <w:tcW w:w="5040" w:type="dxa"/>
            <w:gridSpan w:val="2"/>
          </w:tcPr>
          <w:p w:rsidR="005915CC" w:rsidRDefault="005915CC" w:rsidP="00106766">
            <w:pPr>
              <w:jc w:val="right"/>
              <w:rPr>
                <w:b/>
                <w:bCs/>
              </w:rPr>
            </w:pPr>
            <w:r>
              <w:rPr>
                <w:b/>
                <w:bCs/>
              </w:rPr>
              <w:t>Total:</w:t>
            </w:r>
          </w:p>
        </w:tc>
        <w:tc>
          <w:tcPr>
            <w:tcW w:w="1890" w:type="dxa"/>
          </w:tcPr>
          <w:p w:rsidR="005915CC" w:rsidRDefault="005915CC" w:rsidP="00106766">
            <w:pPr>
              <w:jc w:val="center"/>
              <w:rPr>
                <w:b/>
                <w:bCs/>
              </w:rPr>
            </w:pPr>
            <w:r>
              <w:rPr>
                <w:b/>
                <w:bCs/>
              </w:rPr>
              <w:t>462</w:t>
            </w:r>
          </w:p>
        </w:tc>
        <w:tc>
          <w:tcPr>
            <w:tcW w:w="2430" w:type="dxa"/>
          </w:tcPr>
          <w:p w:rsidR="005915CC" w:rsidRDefault="005915CC" w:rsidP="00106766">
            <w:pPr>
              <w:jc w:val="center"/>
              <w:rPr>
                <w:b/>
                <w:bCs/>
              </w:rPr>
            </w:pPr>
            <w:r>
              <w:rPr>
                <w:b/>
                <w:bCs/>
              </w:rPr>
              <w:t>100</w:t>
            </w:r>
          </w:p>
        </w:tc>
      </w:tr>
    </w:tbl>
    <w:p w:rsidR="005915CC" w:rsidRDefault="005915CC" w:rsidP="005915CC">
      <w:pPr>
        <w:pStyle w:val="Footer"/>
        <w:tabs>
          <w:tab w:val="clear" w:pos="4320"/>
          <w:tab w:val="clear" w:pos="8640"/>
        </w:tabs>
      </w:pPr>
    </w:p>
    <w:p w:rsidR="005915CC" w:rsidRDefault="005915CC" w:rsidP="005915CC">
      <w:pPr>
        <w:pStyle w:val="table0"/>
        <w:rPr>
          <w:snapToGrid w:val="0"/>
        </w:rPr>
      </w:pPr>
      <w:bookmarkStart w:id="50" w:name="_Toc152663873"/>
      <w:r>
        <w:rPr>
          <w:snapToGrid w:val="0"/>
        </w:rPr>
        <w:t>Table 2.  Trawl Catch Biomass and Individual Means, June 2006 Sampling.</w:t>
      </w:r>
      <w:bookmarkEnd w:id="50"/>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577"/>
        <w:gridCol w:w="2124"/>
        <w:gridCol w:w="1140"/>
        <w:gridCol w:w="1559"/>
        <w:gridCol w:w="1315"/>
        <w:gridCol w:w="1417"/>
      </w:tblGrid>
      <w:tr w:rsidR="005915CC" w:rsidTr="00106766">
        <w:trPr>
          <w:trHeight w:val="438"/>
        </w:trPr>
        <w:tc>
          <w:tcPr>
            <w:tcW w:w="1616"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lastRenderedPageBreak/>
              <w:t>Common Name</w:t>
            </w:r>
          </w:p>
        </w:tc>
        <w:tc>
          <w:tcPr>
            <w:tcW w:w="2168"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Scientific Name</w:t>
            </w:r>
          </w:p>
        </w:tc>
        <w:tc>
          <w:tcPr>
            <w:tcW w:w="1166"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Total (g)</w:t>
            </w:r>
          </w:p>
        </w:tc>
        <w:tc>
          <w:tcPr>
            <w:tcW w:w="1620" w:type="dxa"/>
            <w:tcBorders>
              <w:top w:val="double" w:sz="4" w:space="0" w:color="auto"/>
              <w:bottom w:val="single" w:sz="6" w:space="0" w:color="auto"/>
            </w:tcBorders>
            <w:shd w:val="clear" w:color="auto" w:fill="D9D9D9"/>
          </w:tcPr>
          <w:p w:rsidR="005915CC" w:rsidRDefault="005915CC" w:rsidP="00106766">
            <w:pPr>
              <w:jc w:val="center"/>
              <w:rPr>
                <w:b/>
                <w:bCs/>
              </w:rPr>
            </w:pPr>
            <w:r>
              <w:rPr>
                <w:b/>
                <w:bCs/>
              </w:rPr>
              <w:t>Mean Length (mm)</w:t>
            </w:r>
          </w:p>
        </w:tc>
        <w:tc>
          <w:tcPr>
            <w:tcW w:w="1350" w:type="dxa"/>
            <w:tcBorders>
              <w:top w:val="double" w:sz="4" w:space="0" w:color="auto"/>
              <w:bottom w:val="single" w:sz="6" w:space="0" w:color="auto"/>
            </w:tcBorders>
            <w:shd w:val="clear" w:color="auto" w:fill="D9D9D9"/>
          </w:tcPr>
          <w:p w:rsidR="005915CC" w:rsidRDefault="005915CC" w:rsidP="00106766">
            <w:pPr>
              <w:jc w:val="center"/>
              <w:rPr>
                <w:b/>
                <w:bCs/>
              </w:rPr>
            </w:pPr>
            <w:r>
              <w:rPr>
                <w:b/>
                <w:bCs/>
              </w:rPr>
              <w:t>Mean Weight (g)</w:t>
            </w:r>
          </w:p>
        </w:tc>
        <w:tc>
          <w:tcPr>
            <w:tcW w:w="1458"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Percent of Total</w:t>
            </w:r>
          </w:p>
        </w:tc>
      </w:tr>
      <w:tr w:rsidR="005915CC" w:rsidTr="00106766">
        <w:tc>
          <w:tcPr>
            <w:tcW w:w="1616" w:type="dxa"/>
            <w:tcBorders>
              <w:top w:val="single" w:sz="6" w:space="0" w:color="auto"/>
            </w:tcBorders>
          </w:tcPr>
          <w:p w:rsidR="005915CC" w:rsidRDefault="005915CC" w:rsidP="00106766">
            <w:r>
              <w:t>White perch</w:t>
            </w:r>
          </w:p>
        </w:tc>
        <w:tc>
          <w:tcPr>
            <w:tcW w:w="2168" w:type="dxa"/>
            <w:tcBorders>
              <w:top w:val="single" w:sz="6" w:space="0" w:color="auto"/>
            </w:tcBorders>
          </w:tcPr>
          <w:p w:rsidR="005915CC" w:rsidRDefault="005915CC" w:rsidP="00106766">
            <w:pPr>
              <w:jc w:val="center"/>
              <w:rPr>
                <w:i/>
                <w:iCs/>
              </w:rPr>
            </w:pPr>
            <w:r>
              <w:rPr>
                <w:i/>
                <w:iCs/>
              </w:rPr>
              <w:t xml:space="preserve">Morone </w:t>
            </w:r>
            <w:smartTag w:uri="urn:schemas-microsoft-com:office:smarttags" w:element="City">
              <w:smartTag w:uri="urn:schemas-microsoft-com:office:smarttags" w:element="place">
                <w:r>
                  <w:rPr>
                    <w:i/>
                    <w:iCs/>
                  </w:rPr>
                  <w:t>americana</w:t>
                </w:r>
              </w:smartTag>
            </w:smartTag>
          </w:p>
        </w:tc>
        <w:tc>
          <w:tcPr>
            <w:tcW w:w="1166" w:type="dxa"/>
            <w:tcBorders>
              <w:top w:val="single" w:sz="6" w:space="0" w:color="auto"/>
            </w:tcBorders>
          </w:tcPr>
          <w:p w:rsidR="005915CC" w:rsidRDefault="005915CC" w:rsidP="00106766">
            <w:pPr>
              <w:jc w:val="center"/>
            </w:pPr>
            <w:r>
              <w:t>15,563</w:t>
            </w:r>
          </w:p>
        </w:tc>
        <w:tc>
          <w:tcPr>
            <w:tcW w:w="1620" w:type="dxa"/>
            <w:tcBorders>
              <w:top w:val="single" w:sz="6" w:space="0" w:color="auto"/>
            </w:tcBorders>
          </w:tcPr>
          <w:p w:rsidR="005915CC" w:rsidRDefault="005915CC" w:rsidP="00106766">
            <w:pPr>
              <w:jc w:val="center"/>
            </w:pPr>
            <w:r>
              <w:t>132</w:t>
            </w:r>
          </w:p>
        </w:tc>
        <w:tc>
          <w:tcPr>
            <w:tcW w:w="1350" w:type="dxa"/>
            <w:tcBorders>
              <w:top w:val="single" w:sz="6" w:space="0" w:color="auto"/>
            </w:tcBorders>
          </w:tcPr>
          <w:p w:rsidR="005915CC" w:rsidRDefault="005915CC" w:rsidP="00106766">
            <w:pPr>
              <w:jc w:val="center"/>
            </w:pPr>
            <w:r>
              <w:t>40</w:t>
            </w:r>
          </w:p>
        </w:tc>
        <w:tc>
          <w:tcPr>
            <w:tcW w:w="1458" w:type="dxa"/>
            <w:tcBorders>
              <w:top w:val="single" w:sz="6" w:space="0" w:color="auto"/>
            </w:tcBorders>
          </w:tcPr>
          <w:p w:rsidR="005915CC" w:rsidRDefault="005915CC" w:rsidP="00106766">
            <w:pPr>
              <w:jc w:val="center"/>
            </w:pPr>
            <w:r>
              <w:t>88</w:t>
            </w:r>
          </w:p>
        </w:tc>
      </w:tr>
      <w:tr w:rsidR="005915CC" w:rsidTr="00106766">
        <w:tc>
          <w:tcPr>
            <w:tcW w:w="1616" w:type="dxa"/>
          </w:tcPr>
          <w:p w:rsidR="005915CC" w:rsidRDefault="005915CC" w:rsidP="00106766">
            <w:r>
              <w:t>Atlantic croaker</w:t>
            </w:r>
          </w:p>
        </w:tc>
        <w:tc>
          <w:tcPr>
            <w:tcW w:w="2168" w:type="dxa"/>
          </w:tcPr>
          <w:p w:rsidR="005915CC" w:rsidRDefault="005915CC" w:rsidP="00106766">
            <w:pPr>
              <w:jc w:val="center"/>
              <w:rPr>
                <w:i/>
                <w:iCs/>
              </w:rPr>
            </w:pPr>
            <w:r>
              <w:rPr>
                <w:i/>
                <w:iCs/>
              </w:rPr>
              <w:t>Micropogonias undulatus</w:t>
            </w:r>
          </w:p>
        </w:tc>
        <w:tc>
          <w:tcPr>
            <w:tcW w:w="1166" w:type="dxa"/>
          </w:tcPr>
          <w:p w:rsidR="005915CC" w:rsidRDefault="005915CC" w:rsidP="00106766">
            <w:pPr>
              <w:jc w:val="center"/>
            </w:pPr>
            <w:r>
              <w:t>976</w:t>
            </w:r>
          </w:p>
        </w:tc>
        <w:tc>
          <w:tcPr>
            <w:tcW w:w="1620" w:type="dxa"/>
          </w:tcPr>
          <w:p w:rsidR="005915CC" w:rsidRDefault="005915CC" w:rsidP="00106766">
            <w:pPr>
              <w:jc w:val="center"/>
            </w:pPr>
            <w:r>
              <w:t>127</w:t>
            </w:r>
          </w:p>
        </w:tc>
        <w:tc>
          <w:tcPr>
            <w:tcW w:w="1350" w:type="dxa"/>
          </w:tcPr>
          <w:p w:rsidR="005915CC" w:rsidRDefault="005915CC" w:rsidP="00106766">
            <w:pPr>
              <w:jc w:val="center"/>
            </w:pPr>
            <w:r>
              <w:t>24</w:t>
            </w:r>
          </w:p>
        </w:tc>
        <w:tc>
          <w:tcPr>
            <w:tcW w:w="1458" w:type="dxa"/>
          </w:tcPr>
          <w:p w:rsidR="005915CC" w:rsidRDefault="005915CC" w:rsidP="00106766">
            <w:pPr>
              <w:jc w:val="center"/>
            </w:pPr>
            <w:r>
              <w:t>6</w:t>
            </w:r>
          </w:p>
        </w:tc>
      </w:tr>
      <w:tr w:rsidR="005915CC" w:rsidTr="00106766">
        <w:tc>
          <w:tcPr>
            <w:tcW w:w="1616" w:type="dxa"/>
          </w:tcPr>
          <w:p w:rsidR="005915CC" w:rsidRDefault="005915CC" w:rsidP="00106766">
            <w:r>
              <w:t>Spot</w:t>
            </w:r>
          </w:p>
        </w:tc>
        <w:tc>
          <w:tcPr>
            <w:tcW w:w="2168" w:type="dxa"/>
          </w:tcPr>
          <w:p w:rsidR="005915CC" w:rsidRDefault="005915CC" w:rsidP="00106766">
            <w:pPr>
              <w:jc w:val="center"/>
              <w:rPr>
                <w:i/>
                <w:iCs/>
              </w:rPr>
            </w:pPr>
            <w:r>
              <w:rPr>
                <w:i/>
                <w:iCs/>
              </w:rPr>
              <w:t>Leiostomus xanthurus</w:t>
            </w:r>
          </w:p>
        </w:tc>
        <w:tc>
          <w:tcPr>
            <w:tcW w:w="1166" w:type="dxa"/>
          </w:tcPr>
          <w:p w:rsidR="005915CC" w:rsidRDefault="005915CC" w:rsidP="00106766">
            <w:pPr>
              <w:jc w:val="center"/>
            </w:pPr>
            <w:r>
              <w:t>368</w:t>
            </w:r>
          </w:p>
        </w:tc>
        <w:tc>
          <w:tcPr>
            <w:tcW w:w="1620" w:type="dxa"/>
          </w:tcPr>
          <w:p w:rsidR="005915CC" w:rsidRDefault="005915CC" w:rsidP="00106766">
            <w:pPr>
              <w:jc w:val="center"/>
            </w:pPr>
            <w:r>
              <w:t>116</w:t>
            </w:r>
          </w:p>
        </w:tc>
        <w:tc>
          <w:tcPr>
            <w:tcW w:w="1350" w:type="dxa"/>
          </w:tcPr>
          <w:p w:rsidR="005915CC" w:rsidRDefault="005915CC" w:rsidP="00106766">
            <w:pPr>
              <w:jc w:val="center"/>
            </w:pPr>
            <w:r>
              <w:t>19</w:t>
            </w:r>
          </w:p>
        </w:tc>
        <w:tc>
          <w:tcPr>
            <w:tcW w:w="1458" w:type="dxa"/>
          </w:tcPr>
          <w:p w:rsidR="005915CC" w:rsidRDefault="005915CC" w:rsidP="00106766">
            <w:pPr>
              <w:jc w:val="center"/>
            </w:pPr>
            <w:r>
              <w:t>2</w:t>
            </w:r>
          </w:p>
        </w:tc>
      </w:tr>
      <w:tr w:rsidR="005915CC" w:rsidTr="00106766">
        <w:tc>
          <w:tcPr>
            <w:tcW w:w="1616" w:type="dxa"/>
          </w:tcPr>
          <w:p w:rsidR="005915CC" w:rsidRDefault="005915CC" w:rsidP="00106766">
            <w:r>
              <w:t>Striped bass</w:t>
            </w:r>
          </w:p>
        </w:tc>
        <w:tc>
          <w:tcPr>
            <w:tcW w:w="2168" w:type="dxa"/>
          </w:tcPr>
          <w:p w:rsidR="005915CC" w:rsidRDefault="005915CC" w:rsidP="00106766">
            <w:pPr>
              <w:jc w:val="center"/>
              <w:rPr>
                <w:i/>
                <w:iCs/>
              </w:rPr>
            </w:pPr>
            <w:r>
              <w:rPr>
                <w:i/>
                <w:iCs/>
              </w:rPr>
              <w:t>Morone saxatilis</w:t>
            </w:r>
          </w:p>
        </w:tc>
        <w:tc>
          <w:tcPr>
            <w:tcW w:w="1166" w:type="dxa"/>
          </w:tcPr>
          <w:p w:rsidR="005915CC" w:rsidRDefault="005915CC" w:rsidP="00106766">
            <w:pPr>
              <w:jc w:val="center"/>
            </w:pPr>
            <w:r>
              <w:t>162</w:t>
            </w:r>
          </w:p>
        </w:tc>
        <w:tc>
          <w:tcPr>
            <w:tcW w:w="1620" w:type="dxa"/>
          </w:tcPr>
          <w:p w:rsidR="005915CC" w:rsidRDefault="005915CC" w:rsidP="00106766">
            <w:pPr>
              <w:jc w:val="center"/>
            </w:pPr>
            <w:r>
              <w:t>147</w:t>
            </w:r>
          </w:p>
        </w:tc>
        <w:tc>
          <w:tcPr>
            <w:tcW w:w="1350" w:type="dxa"/>
          </w:tcPr>
          <w:p w:rsidR="005915CC" w:rsidRDefault="005915CC" w:rsidP="00106766">
            <w:pPr>
              <w:jc w:val="center"/>
            </w:pPr>
            <w:r>
              <w:t>32</w:t>
            </w:r>
          </w:p>
        </w:tc>
        <w:tc>
          <w:tcPr>
            <w:tcW w:w="1458" w:type="dxa"/>
          </w:tcPr>
          <w:p w:rsidR="005915CC" w:rsidRDefault="005915CC" w:rsidP="00106766">
            <w:pPr>
              <w:jc w:val="center"/>
            </w:pPr>
            <w:r>
              <w:t>1</w:t>
            </w:r>
          </w:p>
        </w:tc>
      </w:tr>
      <w:tr w:rsidR="005915CC" w:rsidTr="00106766">
        <w:tc>
          <w:tcPr>
            <w:tcW w:w="1616" w:type="dxa"/>
            <w:tcBorders>
              <w:bottom w:val="single" w:sz="6" w:space="0" w:color="auto"/>
            </w:tcBorders>
          </w:tcPr>
          <w:p w:rsidR="005915CC" w:rsidRDefault="005915CC" w:rsidP="00106766">
            <w:r>
              <w:t>Atlantic menhaden</w:t>
            </w:r>
          </w:p>
        </w:tc>
        <w:tc>
          <w:tcPr>
            <w:tcW w:w="2168" w:type="dxa"/>
            <w:tcBorders>
              <w:bottom w:val="single" w:sz="6" w:space="0" w:color="auto"/>
            </w:tcBorders>
          </w:tcPr>
          <w:p w:rsidR="005915CC" w:rsidRDefault="005915CC" w:rsidP="00106766">
            <w:pPr>
              <w:jc w:val="center"/>
              <w:rPr>
                <w:i/>
                <w:iCs/>
              </w:rPr>
            </w:pPr>
            <w:r>
              <w:rPr>
                <w:i/>
                <w:iCs/>
              </w:rPr>
              <w:t>Brevoortia tyrannus</w:t>
            </w:r>
          </w:p>
        </w:tc>
        <w:tc>
          <w:tcPr>
            <w:tcW w:w="1166" w:type="dxa"/>
            <w:tcBorders>
              <w:bottom w:val="single" w:sz="6" w:space="0" w:color="auto"/>
            </w:tcBorders>
          </w:tcPr>
          <w:p w:rsidR="005915CC" w:rsidRDefault="005915CC" w:rsidP="00106766">
            <w:pPr>
              <w:jc w:val="center"/>
            </w:pPr>
            <w:r>
              <w:t>105</w:t>
            </w:r>
          </w:p>
        </w:tc>
        <w:tc>
          <w:tcPr>
            <w:tcW w:w="1620" w:type="dxa"/>
            <w:tcBorders>
              <w:bottom w:val="single" w:sz="6" w:space="0" w:color="auto"/>
            </w:tcBorders>
          </w:tcPr>
          <w:p w:rsidR="005915CC" w:rsidRDefault="005915CC" w:rsidP="00106766">
            <w:pPr>
              <w:jc w:val="center"/>
            </w:pPr>
            <w:r>
              <w:t>136</w:t>
            </w:r>
          </w:p>
        </w:tc>
        <w:tc>
          <w:tcPr>
            <w:tcW w:w="1350" w:type="dxa"/>
            <w:tcBorders>
              <w:bottom w:val="single" w:sz="6" w:space="0" w:color="auto"/>
            </w:tcBorders>
          </w:tcPr>
          <w:p w:rsidR="005915CC" w:rsidRDefault="005915CC" w:rsidP="00106766">
            <w:pPr>
              <w:jc w:val="center"/>
            </w:pPr>
            <w:r>
              <w:t>35</w:t>
            </w:r>
          </w:p>
        </w:tc>
        <w:tc>
          <w:tcPr>
            <w:tcW w:w="1458" w:type="dxa"/>
            <w:tcBorders>
              <w:bottom w:val="single" w:sz="6" w:space="0" w:color="auto"/>
            </w:tcBorders>
          </w:tcPr>
          <w:p w:rsidR="005915CC" w:rsidRDefault="005915CC" w:rsidP="00106766">
            <w:pPr>
              <w:jc w:val="center"/>
            </w:pPr>
            <w:r>
              <w:t>1</w:t>
            </w:r>
          </w:p>
        </w:tc>
      </w:tr>
    </w:tbl>
    <w:p w:rsidR="005915CC" w:rsidRDefault="005915CC" w:rsidP="005915CC"/>
    <w:p w:rsidR="005915CC" w:rsidRDefault="005915CC" w:rsidP="005915CC">
      <w:pPr>
        <w:pStyle w:val="table0"/>
        <w:rPr>
          <w:bCs/>
        </w:rPr>
      </w:pPr>
      <w:bookmarkStart w:id="51" w:name="_Toc152663874"/>
      <w:r>
        <w:rPr>
          <w:bCs/>
        </w:rPr>
        <w:t>Table 2.  Trawl Catch Biomass and Individual Means, June 2006 Sampling (Continued).</w:t>
      </w:r>
      <w:bookmarkEnd w:id="51"/>
      <w:r>
        <w:rPr>
          <w:bCs/>
        </w:rPr>
        <w:t xml:space="preserve"> </w:t>
      </w:r>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581"/>
        <w:gridCol w:w="2099"/>
        <w:gridCol w:w="1143"/>
        <w:gridCol w:w="1567"/>
        <w:gridCol w:w="1320"/>
        <w:gridCol w:w="1422"/>
      </w:tblGrid>
      <w:tr w:rsidR="005915CC" w:rsidTr="00106766">
        <w:tc>
          <w:tcPr>
            <w:tcW w:w="1616" w:type="dxa"/>
            <w:tcBorders>
              <w:top w:val="single" w:sz="6" w:space="0" w:color="auto"/>
              <w:bottom w:val="single" w:sz="6" w:space="0" w:color="auto"/>
            </w:tcBorders>
            <w:shd w:val="clear" w:color="auto" w:fill="D9D9D9"/>
            <w:vAlign w:val="bottom"/>
          </w:tcPr>
          <w:p w:rsidR="005915CC" w:rsidRDefault="005915CC" w:rsidP="00106766">
            <w:pPr>
              <w:rPr>
                <w:b/>
                <w:bCs/>
              </w:rPr>
            </w:pPr>
            <w:r>
              <w:rPr>
                <w:b/>
                <w:bCs/>
              </w:rPr>
              <w:t>Common Name</w:t>
            </w:r>
          </w:p>
        </w:tc>
        <w:tc>
          <w:tcPr>
            <w:tcW w:w="2168" w:type="dxa"/>
            <w:tcBorders>
              <w:top w:val="single" w:sz="6" w:space="0" w:color="auto"/>
              <w:bottom w:val="single" w:sz="6" w:space="0" w:color="auto"/>
            </w:tcBorders>
            <w:shd w:val="clear" w:color="auto" w:fill="D9D9D9"/>
            <w:vAlign w:val="bottom"/>
          </w:tcPr>
          <w:p w:rsidR="005915CC" w:rsidRDefault="005915CC" w:rsidP="00106766">
            <w:pPr>
              <w:jc w:val="center"/>
              <w:rPr>
                <w:b/>
                <w:bCs/>
              </w:rPr>
            </w:pPr>
            <w:r>
              <w:rPr>
                <w:b/>
                <w:bCs/>
              </w:rPr>
              <w:t>Scientific Name</w:t>
            </w:r>
          </w:p>
        </w:tc>
        <w:tc>
          <w:tcPr>
            <w:tcW w:w="1166" w:type="dxa"/>
            <w:tcBorders>
              <w:top w:val="single" w:sz="6" w:space="0" w:color="auto"/>
              <w:bottom w:val="single" w:sz="6" w:space="0" w:color="auto"/>
            </w:tcBorders>
            <w:shd w:val="clear" w:color="auto" w:fill="D9D9D9"/>
            <w:vAlign w:val="bottom"/>
          </w:tcPr>
          <w:p w:rsidR="005915CC" w:rsidRDefault="005915CC" w:rsidP="00106766">
            <w:pPr>
              <w:jc w:val="center"/>
              <w:rPr>
                <w:b/>
                <w:bCs/>
              </w:rPr>
            </w:pPr>
            <w:r>
              <w:rPr>
                <w:b/>
                <w:bCs/>
              </w:rPr>
              <w:t>Total (g)</w:t>
            </w:r>
          </w:p>
        </w:tc>
        <w:tc>
          <w:tcPr>
            <w:tcW w:w="1620" w:type="dxa"/>
            <w:tcBorders>
              <w:top w:val="single" w:sz="6" w:space="0" w:color="auto"/>
              <w:bottom w:val="single" w:sz="6" w:space="0" w:color="auto"/>
            </w:tcBorders>
            <w:shd w:val="clear" w:color="auto" w:fill="D9D9D9"/>
          </w:tcPr>
          <w:p w:rsidR="005915CC" w:rsidRDefault="005915CC" w:rsidP="00106766">
            <w:pPr>
              <w:jc w:val="center"/>
              <w:rPr>
                <w:b/>
                <w:bCs/>
              </w:rPr>
            </w:pPr>
            <w:r>
              <w:rPr>
                <w:b/>
                <w:bCs/>
              </w:rPr>
              <w:t>Mean Length (mm)</w:t>
            </w:r>
          </w:p>
        </w:tc>
        <w:tc>
          <w:tcPr>
            <w:tcW w:w="1350" w:type="dxa"/>
            <w:tcBorders>
              <w:top w:val="single" w:sz="6" w:space="0" w:color="auto"/>
              <w:bottom w:val="single" w:sz="6" w:space="0" w:color="auto"/>
            </w:tcBorders>
            <w:shd w:val="clear" w:color="auto" w:fill="D9D9D9"/>
          </w:tcPr>
          <w:p w:rsidR="005915CC" w:rsidRDefault="005915CC" w:rsidP="00106766">
            <w:pPr>
              <w:jc w:val="center"/>
              <w:rPr>
                <w:b/>
                <w:bCs/>
              </w:rPr>
            </w:pPr>
            <w:r>
              <w:rPr>
                <w:b/>
                <w:bCs/>
              </w:rPr>
              <w:t>Mean Weight (g)</w:t>
            </w:r>
          </w:p>
        </w:tc>
        <w:tc>
          <w:tcPr>
            <w:tcW w:w="1458" w:type="dxa"/>
            <w:tcBorders>
              <w:top w:val="single" w:sz="6" w:space="0" w:color="auto"/>
              <w:bottom w:val="single" w:sz="6" w:space="0" w:color="auto"/>
            </w:tcBorders>
            <w:shd w:val="clear" w:color="auto" w:fill="D9D9D9"/>
            <w:vAlign w:val="bottom"/>
          </w:tcPr>
          <w:p w:rsidR="005915CC" w:rsidRDefault="005915CC" w:rsidP="00106766">
            <w:pPr>
              <w:jc w:val="center"/>
              <w:rPr>
                <w:b/>
                <w:bCs/>
              </w:rPr>
            </w:pPr>
            <w:r>
              <w:rPr>
                <w:b/>
                <w:bCs/>
              </w:rPr>
              <w:t>Percent of Total</w:t>
            </w:r>
          </w:p>
        </w:tc>
      </w:tr>
      <w:tr w:rsidR="005915CC" w:rsidTr="00106766">
        <w:tc>
          <w:tcPr>
            <w:tcW w:w="1616" w:type="dxa"/>
            <w:tcBorders>
              <w:top w:val="single" w:sz="6" w:space="0" w:color="auto"/>
            </w:tcBorders>
          </w:tcPr>
          <w:p w:rsidR="005915CC" w:rsidRDefault="005915CC" w:rsidP="00106766">
            <w:r>
              <w:t>Blue crab</w:t>
            </w:r>
          </w:p>
        </w:tc>
        <w:tc>
          <w:tcPr>
            <w:tcW w:w="2168" w:type="dxa"/>
            <w:tcBorders>
              <w:top w:val="single" w:sz="6" w:space="0" w:color="auto"/>
            </w:tcBorders>
          </w:tcPr>
          <w:p w:rsidR="005915CC" w:rsidRDefault="005915CC" w:rsidP="00106766">
            <w:pPr>
              <w:jc w:val="center"/>
              <w:rPr>
                <w:i/>
                <w:iCs/>
              </w:rPr>
            </w:pPr>
            <w:r>
              <w:rPr>
                <w:i/>
                <w:iCs/>
              </w:rPr>
              <w:t>Callinectes sapidus</w:t>
            </w:r>
          </w:p>
        </w:tc>
        <w:tc>
          <w:tcPr>
            <w:tcW w:w="1166" w:type="dxa"/>
            <w:tcBorders>
              <w:top w:val="single" w:sz="6" w:space="0" w:color="auto"/>
            </w:tcBorders>
          </w:tcPr>
          <w:p w:rsidR="005915CC" w:rsidRDefault="005915CC" w:rsidP="00106766">
            <w:pPr>
              <w:jc w:val="center"/>
            </w:pPr>
            <w:r>
              <w:t>450</w:t>
            </w:r>
          </w:p>
        </w:tc>
        <w:tc>
          <w:tcPr>
            <w:tcW w:w="1620" w:type="dxa"/>
            <w:tcBorders>
              <w:top w:val="single" w:sz="6" w:space="0" w:color="auto"/>
            </w:tcBorders>
          </w:tcPr>
          <w:p w:rsidR="005915CC" w:rsidRDefault="005915CC" w:rsidP="00106766">
            <w:pPr>
              <w:jc w:val="center"/>
            </w:pPr>
            <w:r>
              <w:t>156</w:t>
            </w:r>
          </w:p>
        </w:tc>
        <w:tc>
          <w:tcPr>
            <w:tcW w:w="1350" w:type="dxa"/>
            <w:tcBorders>
              <w:top w:val="single" w:sz="6" w:space="0" w:color="auto"/>
            </w:tcBorders>
          </w:tcPr>
          <w:p w:rsidR="005915CC" w:rsidRDefault="005915CC" w:rsidP="00106766">
            <w:pPr>
              <w:jc w:val="center"/>
            </w:pPr>
            <w:r>
              <w:t>225</w:t>
            </w:r>
          </w:p>
        </w:tc>
        <w:tc>
          <w:tcPr>
            <w:tcW w:w="1458" w:type="dxa"/>
            <w:tcBorders>
              <w:top w:val="single" w:sz="6" w:space="0" w:color="auto"/>
            </w:tcBorders>
          </w:tcPr>
          <w:p w:rsidR="005915CC" w:rsidRDefault="005915CC" w:rsidP="00106766">
            <w:pPr>
              <w:jc w:val="center"/>
            </w:pPr>
            <w:r>
              <w:t>2</w:t>
            </w:r>
          </w:p>
        </w:tc>
      </w:tr>
      <w:tr w:rsidR="005915CC" w:rsidTr="00106766">
        <w:trPr>
          <w:cantSplit/>
        </w:trPr>
        <w:tc>
          <w:tcPr>
            <w:tcW w:w="3784" w:type="dxa"/>
            <w:gridSpan w:val="2"/>
          </w:tcPr>
          <w:p w:rsidR="005915CC" w:rsidRDefault="005915CC" w:rsidP="00106766">
            <w:pPr>
              <w:jc w:val="right"/>
              <w:rPr>
                <w:b/>
                <w:bCs/>
              </w:rPr>
            </w:pPr>
            <w:r>
              <w:rPr>
                <w:b/>
                <w:bCs/>
              </w:rPr>
              <w:t>Total:</w:t>
            </w:r>
          </w:p>
        </w:tc>
        <w:tc>
          <w:tcPr>
            <w:tcW w:w="1166" w:type="dxa"/>
          </w:tcPr>
          <w:p w:rsidR="005915CC" w:rsidRDefault="005915CC" w:rsidP="00106766">
            <w:pPr>
              <w:jc w:val="center"/>
              <w:rPr>
                <w:b/>
                <w:bCs/>
              </w:rPr>
            </w:pPr>
            <w:r>
              <w:rPr>
                <w:b/>
                <w:bCs/>
              </w:rPr>
              <w:t>17,624</w:t>
            </w:r>
          </w:p>
        </w:tc>
        <w:tc>
          <w:tcPr>
            <w:tcW w:w="1620" w:type="dxa"/>
          </w:tcPr>
          <w:p w:rsidR="005915CC" w:rsidRDefault="005915CC" w:rsidP="00106766">
            <w:pPr>
              <w:jc w:val="center"/>
              <w:rPr>
                <w:b/>
                <w:bCs/>
              </w:rPr>
            </w:pPr>
          </w:p>
        </w:tc>
        <w:tc>
          <w:tcPr>
            <w:tcW w:w="1350" w:type="dxa"/>
          </w:tcPr>
          <w:p w:rsidR="005915CC" w:rsidRDefault="005915CC" w:rsidP="00106766">
            <w:pPr>
              <w:jc w:val="center"/>
              <w:rPr>
                <w:b/>
                <w:bCs/>
              </w:rPr>
            </w:pPr>
          </w:p>
        </w:tc>
        <w:tc>
          <w:tcPr>
            <w:tcW w:w="1458" w:type="dxa"/>
          </w:tcPr>
          <w:p w:rsidR="005915CC" w:rsidRDefault="005915CC" w:rsidP="00106766">
            <w:pPr>
              <w:jc w:val="center"/>
              <w:rPr>
                <w:b/>
                <w:bCs/>
              </w:rPr>
            </w:pPr>
            <w:r>
              <w:rPr>
                <w:b/>
                <w:bCs/>
              </w:rPr>
              <w:t>100</w:t>
            </w:r>
          </w:p>
        </w:tc>
      </w:tr>
    </w:tbl>
    <w:p w:rsidR="005915CC" w:rsidRDefault="005915CC" w:rsidP="005915CC"/>
    <w:p w:rsidR="005915CC" w:rsidRDefault="005915CC" w:rsidP="005915CC"/>
    <w:p w:rsidR="005915CC" w:rsidRDefault="005915CC" w:rsidP="005915CC">
      <w:pPr>
        <w:pStyle w:val="table0"/>
        <w:jc w:val="both"/>
        <w:rPr>
          <w:snapToGrid w:val="0"/>
        </w:rPr>
      </w:pPr>
      <w:bookmarkStart w:id="52" w:name="_Toc141004711"/>
      <w:bookmarkStart w:id="53" w:name="_Toc152663875"/>
      <w:r>
        <w:t>Table 3.  Combined Species Abundance, Length, Weight, and Diversity Data from Fish Trawls, June 2006 Sampling.</w:t>
      </w:r>
      <w:bookmarkEnd w:id="52"/>
      <w:bookmarkEnd w:id="53"/>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399"/>
        <w:gridCol w:w="4733"/>
      </w:tblGrid>
      <w:tr w:rsidR="005915CC" w:rsidTr="00106766">
        <w:trPr>
          <w:trHeight w:val="402"/>
        </w:trPr>
        <w:tc>
          <w:tcPr>
            <w:tcW w:w="4500"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t>Parameter</w:t>
            </w:r>
          </w:p>
        </w:tc>
        <w:tc>
          <w:tcPr>
            <w:tcW w:w="4860"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Result</w:t>
            </w:r>
          </w:p>
        </w:tc>
      </w:tr>
      <w:tr w:rsidR="005915CC" w:rsidTr="00106766">
        <w:tc>
          <w:tcPr>
            <w:tcW w:w="4500" w:type="dxa"/>
            <w:tcBorders>
              <w:top w:val="single" w:sz="6" w:space="0" w:color="auto"/>
            </w:tcBorders>
          </w:tcPr>
          <w:p w:rsidR="005915CC" w:rsidRDefault="005915CC" w:rsidP="00106766">
            <w:r>
              <w:t>Total abundance</w:t>
            </w:r>
          </w:p>
        </w:tc>
        <w:tc>
          <w:tcPr>
            <w:tcW w:w="4860" w:type="dxa"/>
            <w:tcBorders>
              <w:top w:val="single" w:sz="6" w:space="0" w:color="auto"/>
            </w:tcBorders>
          </w:tcPr>
          <w:p w:rsidR="005915CC" w:rsidRDefault="005915CC" w:rsidP="00106766">
            <w:pPr>
              <w:jc w:val="center"/>
            </w:pPr>
            <w:r>
              <w:t>462</w:t>
            </w:r>
          </w:p>
        </w:tc>
      </w:tr>
      <w:tr w:rsidR="005915CC" w:rsidTr="00106766">
        <w:tc>
          <w:tcPr>
            <w:tcW w:w="4500" w:type="dxa"/>
          </w:tcPr>
          <w:p w:rsidR="005915CC" w:rsidRDefault="005915CC" w:rsidP="00106766">
            <w:r>
              <w:t>Mean individual fish length (mm)</w:t>
            </w:r>
          </w:p>
        </w:tc>
        <w:tc>
          <w:tcPr>
            <w:tcW w:w="4860" w:type="dxa"/>
          </w:tcPr>
          <w:p w:rsidR="005915CC" w:rsidRDefault="005915CC" w:rsidP="00106766">
            <w:pPr>
              <w:jc w:val="center"/>
            </w:pPr>
            <w:r>
              <w:t>130</w:t>
            </w:r>
          </w:p>
        </w:tc>
      </w:tr>
      <w:tr w:rsidR="005915CC" w:rsidTr="00106766">
        <w:tc>
          <w:tcPr>
            <w:tcW w:w="4500" w:type="dxa"/>
          </w:tcPr>
          <w:p w:rsidR="005915CC" w:rsidRDefault="005915CC" w:rsidP="00106766">
            <w:r>
              <w:t>Mean individual fish weight (g)</w:t>
            </w:r>
          </w:p>
        </w:tc>
        <w:tc>
          <w:tcPr>
            <w:tcW w:w="4860" w:type="dxa"/>
          </w:tcPr>
          <w:p w:rsidR="005915CC" w:rsidRDefault="005915CC" w:rsidP="00106766">
            <w:pPr>
              <w:jc w:val="center"/>
            </w:pPr>
            <w:r>
              <w:t>118</w:t>
            </w:r>
          </w:p>
        </w:tc>
      </w:tr>
      <w:tr w:rsidR="005915CC" w:rsidTr="00106766">
        <w:tc>
          <w:tcPr>
            <w:tcW w:w="4500" w:type="dxa"/>
          </w:tcPr>
          <w:p w:rsidR="005915CC" w:rsidRDefault="005915CC" w:rsidP="00106766">
            <w:r>
              <w:t>Mean individual blue crab length (mm)</w:t>
            </w:r>
          </w:p>
        </w:tc>
        <w:tc>
          <w:tcPr>
            <w:tcW w:w="4860" w:type="dxa"/>
          </w:tcPr>
          <w:p w:rsidR="005915CC" w:rsidRDefault="005915CC" w:rsidP="00106766">
            <w:pPr>
              <w:jc w:val="center"/>
            </w:pPr>
            <w:r>
              <w:t>156</w:t>
            </w:r>
          </w:p>
        </w:tc>
      </w:tr>
      <w:tr w:rsidR="005915CC" w:rsidTr="00106766">
        <w:tc>
          <w:tcPr>
            <w:tcW w:w="4500" w:type="dxa"/>
          </w:tcPr>
          <w:p w:rsidR="005915CC" w:rsidRDefault="005915CC" w:rsidP="00106766">
            <w:r>
              <w:t>Mean individual blue crab weight (g)</w:t>
            </w:r>
          </w:p>
        </w:tc>
        <w:tc>
          <w:tcPr>
            <w:tcW w:w="4860" w:type="dxa"/>
          </w:tcPr>
          <w:p w:rsidR="005915CC" w:rsidRDefault="005915CC" w:rsidP="00106766">
            <w:pPr>
              <w:jc w:val="center"/>
            </w:pPr>
            <w:r>
              <w:t>225</w:t>
            </w:r>
          </w:p>
        </w:tc>
      </w:tr>
      <w:tr w:rsidR="005915CC" w:rsidTr="00106766">
        <w:tc>
          <w:tcPr>
            <w:tcW w:w="4500" w:type="dxa"/>
          </w:tcPr>
          <w:p w:rsidR="005915CC" w:rsidRDefault="005915CC" w:rsidP="00106766">
            <w:r>
              <w:t>Total biomass (g)</w:t>
            </w:r>
          </w:p>
        </w:tc>
        <w:tc>
          <w:tcPr>
            <w:tcW w:w="4860" w:type="dxa"/>
          </w:tcPr>
          <w:p w:rsidR="005915CC" w:rsidRDefault="005915CC" w:rsidP="00106766">
            <w:pPr>
              <w:jc w:val="center"/>
            </w:pPr>
            <w:r>
              <w:t>17,624</w:t>
            </w:r>
          </w:p>
        </w:tc>
      </w:tr>
      <w:tr w:rsidR="005915CC" w:rsidTr="00106766">
        <w:tc>
          <w:tcPr>
            <w:tcW w:w="4500" w:type="dxa"/>
          </w:tcPr>
          <w:p w:rsidR="005915CC" w:rsidRDefault="005915CC" w:rsidP="00106766">
            <w:r>
              <w:t>Species diversity</w:t>
            </w:r>
          </w:p>
        </w:tc>
        <w:tc>
          <w:tcPr>
            <w:tcW w:w="4860" w:type="dxa"/>
          </w:tcPr>
          <w:p w:rsidR="005915CC" w:rsidRDefault="005915CC" w:rsidP="00106766">
            <w:pPr>
              <w:jc w:val="center"/>
            </w:pPr>
            <w:r>
              <w:t>6</w:t>
            </w:r>
          </w:p>
        </w:tc>
      </w:tr>
    </w:tbl>
    <w:p w:rsidR="005915CC" w:rsidRDefault="005915CC" w:rsidP="005915CC"/>
    <w:p w:rsidR="005915CC" w:rsidRDefault="005915CC" w:rsidP="005915CC"/>
    <w:p w:rsidR="005915CC" w:rsidRDefault="005915CC" w:rsidP="005915CC">
      <w:pPr>
        <w:pStyle w:val="table0"/>
        <w:jc w:val="both"/>
        <w:rPr>
          <w:snapToGrid w:val="0"/>
        </w:rPr>
      </w:pPr>
      <w:bookmarkStart w:id="54" w:name="_Toc152663876"/>
      <w:r>
        <w:rPr>
          <w:snapToGrid w:val="0"/>
        </w:rPr>
        <w:t>Table 4.  Number of Species and Individuals per Fish Trawl Location, June 2006 Sampling.</w:t>
      </w:r>
      <w:bookmarkEnd w:id="54"/>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620"/>
        <w:gridCol w:w="2909"/>
        <w:gridCol w:w="4590"/>
      </w:tblGrid>
      <w:tr w:rsidR="005915CC" w:rsidTr="00106766">
        <w:trPr>
          <w:trHeight w:val="447"/>
        </w:trPr>
        <w:tc>
          <w:tcPr>
            <w:tcW w:w="1620" w:type="dxa"/>
            <w:shd w:val="clear" w:color="auto" w:fill="D9D9D9"/>
            <w:vAlign w:val="bottom"/>
          </w:tcPr>
          <w:p w:rsidR="005915CC" w:rsidRDefault="005915CC" w:rsidP="00106766">
            <w:pPr>
              <w:jc w:val="center"/>
              <w:rPr>
                <w:b/>
                <w:bCs/>
              </w:rPr>
            </w:pPr>
            <w:r>
              <w:rPr>
                <w:b/>
                <w:bCs/>
              </w:rPr>
              <w:t>Trawl</w:t>
            </w:r>
          </w:p>
        </w:tc>
        <w:tc>
          <w:tcPr>
            <w:tcW w:w="2909" w:type="dxa"/>
            <w:shd w:val="clear" w:color="auto" w:fill="D9D9D9"/>
            <w:vAlign w:val="bottom"/>
          </w:tcPr>
          <w:p w:rsidR="005915CC" w:rsidRDefault="005915CC" w:rsidP="00106766">
            <w:pPr>
              <w:jc w:val="center"/>
              <w:rPr>
                <w:b/>
                <w:bCs/>
              </w:rPr>
            </w:pPr>
            <w:r>
              <w:rPr>
                <w:b/>
                <w:bCs/>
              </w:rPr>
              <w:t>Number of species</w:t>
            </w:r>
          </w:p>
        </w:tc>
        <w:tc>
          <w:tcPr>
            <w:tcW w:w="4590" w:type="dxa"/>
            <w:shd w:val="clear" w:color="auto" w:fill="D9D9D9"/>
            <w:vAlign w:val="bottom"/>
          </w:tcPr>
          <w:p w:rsidR="005915CC" w:rsidRDefault="005915CC" w:rsidP="00106766">
            <w:pPr>
              <w:jc w:val="center"/>
              <w:rPr>
                <w:b/>
                <w:bCs/>
              </w:rPr>
            </w:pPr>
            <w:r>
              <w:rPr>
                <w:b/>
                <w:bCs/>
              </w:rPr>
              <w:t>Number of individuals</w:t>
            </w:r>
          </w:p>
        </w:tc>
      </w:tr>
      <w:tr w:rsidR="005915CC" w:rsidTr="00106766">
        <w:tc>
          <w:tcPr>
            <w:tcW w:w="1620" w:type="dxa"/>
          </w:tcPr>
          <w:p w:rsidR="005915CC" w:rsidRDefault="005915CC" w:rsidP="00106766">
            <w:pPr>
              <w:jc w:val="center"/>
            </w:pPr>
            <w:r>
              <w:t>1</w:t>
            </w:r>
          </w:p>
        </w:tc>
        <w:tc>
          <w:tcPr>
            <w:tcW w:w="2909" w:type="dxa"/>
          </w:tcPr>
          <w:p w:rsidR="005915CC" w:rsidRDefault="005915CC" w:rsidP="00106766">
            <w:pPr>
              <w:jc w:val="center"/>
            </w:pPr>
            <w:r>
              <w:t>1</w:t>
            </w:r>
          </w:p>
        </w:tc>
        <w:tc>
          <w:tcPr>
            <w:tcW w:w="4590" w:type="dxa"/>
          </w:tcPr>
          <w:p w:rsidR="005915CC" w:rsidRDefault="005915CC" w:rsidP="00106766">
            <w:pPr>
              <w:jc w:val="center"/>
            </w:pPr>
            <w:r>
              <w:t>3</w:t>
            </w:r>
          </w:p>
        </w:tc>
      </w:tr>
      <w:tr w:rsidR="005915CC" w:rsidTr="00106766">
        <w:tc>
          <w:tcPr>
            <w:tcW w:w="1620" w:type="dxa"/>
          </w:tcPr>
          <w:p w:rsidR="005915CC" w:rsidRDefault="005915CC" w:rsidP="00106766">
            <w:pPr>
              <w:jc w:val="center"/>
            </w:pPr>
            <w:r>
              <w:t>2</w:t>
            </w:r>
          </w:p>
        </w:tc>
        <w:tc>
          <w:tcPr>
            <w:tcW w:w="2909" w:type="dxa"/>
          </w:tcPr>
          <w:p w:rsidR="005915CC" w:rsidRDefault="005915CC" w:rsidP="00106766">
            <w:pPr>
              <w:jc w:val="center"/>
            </w:pPr>
            <w:r>
              <w:t>2</w:t>
            </w:r>
          </w:p>
        </w:tc>
        <w:tc>
          <w:tcPr>
            <w:tcW w:w="4590" w:type="dxa"/>
          </w:tcPr>
          <w:p w:rsidR="005915CC" w:rsidRDefault="005915CC" w:rsidP="00106766">
            <w:pPr>
              <w:jc w:val="center"/>
            </w:pPr>
            <w:r>
              <w:t>5</w:t>
            </w:r>
          </w:p>
        </w:tc>
      </w:tr>
      <w:tr w:rsidR="005915CC" w:rsidTr="00106766">
        <w:tc>
          <w:tcPr>
            <w:tcW w:w="1620" w:type="dxa"/>
          </w:tcPr>
          <w:p w:rsidR="005915CC" w:rsidRDefault="005915CC" w:rsidP="00106766">
            <w:pPr>
              <w:jc w:val="center"/>
            </w:pPr>
            <w:r>
              <w:t>3</w:t>
            </w:r>
          </w:p>
        </w:tc>
        <w:tc>
          <w:tcPr>
            <w:tcW w:w="2909" w:type="dxa"/>
          </w:tcPr>
          <w:p w:rsidR="005915CC" w:rsidRDefault="005915CC" w:rsidP="00106766">
            <w:pPr>
              <w:jc w:val="center"/>
            </w:pPr>
            <w:r>
              <w:t>2</w:t>
            </w:r>
          </w:p>
        </w:tc>
        <w:tc>
          <w:tcPr>
            <w:tcW w:w="4590" w:type="dxa"/>
          </w:tcPr>
          <w:p w:rsidR="005915CC" w:rsidRDefault="005915CC" w:rsidP="00106766">
            <w:pPr>
              <w:jc w:val="center"/>
            </w:pPr>
            <w:r>
              <w:t>12</w:t>
            </w:r>
          </w:p>
        </w:tc>
      </w:tr>
      <w:tr w:rsidR="005915CC" w:rsidTr="00106766">
        <w:tc>
          <w:tcPr>
            <w:tcW w:w="1620" w:type="dxa"/>
          </w:tcPr>
          <w:p w:rsidR="005915CC" w:rsidRDefault="005915CC" w:rsidP="00106766">
            <w:pPr>
              <w:jc w:val="center"/>
            </w:pPr>
            <w:r>
              <w:t>4</w:t>
            </w:r>
          </w:p>
        </w:tc>
        <w:tc>
          <w:tcPr>
            <w:tcW w:w="2909" w:type="dxa"/>
          </w:tcPr>
          <w:p w:rsidR="005915CC" w:rsidRDefault="005915CC" w:rsidP="00106766">
            <w:pPr>
              <w:jc w:val="center"/>
            </w:pPr>
            <w:r>
              <w:t>2</w:t>
            </w:r>
          </w:p>
        </w:tc>
        <w:tc>
          <w:tcPr>
            <w:tcW w:w="4590" w:type="dxa"/>
          </w:tcPr>
          <w:p w:rsidR="005915CC" w:rsidRDefault="005915CC" w:rsidP="00106766">
            <w:pPr>
              <w:jc w:val="center"/>
            </w:pPr>
            <w:r>
              <w:t>11</w:t>
            </w:r>
          </w:p>
        </w:tc>
      </w:tr>
      <w:tr w:rsidR="005915CC" w:rsidTr="00106766">
        <w:tc>
          <w:tcPr>
            <w:tcW w:w="1620" w:type="dxa"/>
          </w:tcPr>
          <w:p w:rsidR="005915CC" w:rsidRDefault="005915CC" w:rsidP="00106766">
            <w:pPr>
              <w:jc w:val="center"/>
            </w:pPr>
            <w:r>
              <w:t>5</w:t>
            </w:r>
          </w:p>
        </w:tc>
        <w:tc>
          <w:tcPr>
            <w:tcW w:w="2909" w:type="dxa"/>
          </w:tcPr>
          <w:p w:rsidR="005915CC" w:rsidRDefault="005915CC" w:rsidP="00106766">
            <w:pPr>
              <w:jc w:val="center"/>
            </w:pPr>
            <w:r>
              <w:t>1</w:t>
            </w:r>
          </w:p>
        </w:tc>
        <w:tc>
          <w:tcPr>
            <w:tcW w:w="4590" w:type="dxa"/>
          </w:tcPr>
          <w:p w:rsidR="005915CC" w:rsidRDefault="005915CC" w:rsidP="00106766">
            <w:pPr>
              <w:jc w:val="center"/>
            </w:pPr>
            <w:r>
              <w:t>1</w:t>
            </w:r>
          </w:p>
        </w:tc>
      </w:tr>
      <w:tr w:rsidR="005915CC" w:rsidTr="00106766">
        <w:tc>
          <w:tcPr>
            <w:tcW w:w="1620" w:type="dxa"/>
          </w:tcPr>
          <w:p w:rsidR="005915CC" w:rsidRDefault="005915CC" w:rsidP="00106766">
            <w:pPr>
              <w:jc w:val="center"/>
            </w:pPr>
            <w:r>
              <w:t>6</w:t>
            </w:r>
          </w:p>
        </w:tc>
        <w:tc>
          <w:tcPr>
            <w:tcW w:w="2909" w:type="dxa"/>
          </w:tcPr>
          <w:p w:rsidR="005915CC" w:rsidRDefault="005915CC" w:rsidP="00106766">
            <w:pPr>
              <w:jc w:val="center"/>
            </w:pPr>
            <w:r>
              <w:t>5</w:t>
            </w:r>
          </w:p>
        </w:tc>
        <w:tc>
          <w:tcPr>
            <w:tcW w:w="4590" w:type="dxa"/>
          </w:tcPr>
          <w:p w:rsidR="005915CC" w:rsidRDefault="005915CC" w:rsidP="00106766">
            <w:pPr>
              <w:jc w:val="center"/>
            </w:pPr>
            <w:r>
              <w:t>33</w:t>
            </w:r>
          </w:p>
        </w:tc>
      </w:tr>
      <w:tr w:rsidR="005915CC" w:rsidTr="00106766">
        <w:tc>
          <w:tcPr>
            <w:tcW w:w="1620" w:type="dxa"/>
          </w:tcPr>
          <w:p w:rsidR="005915CC" w:rsidRDefault="005915CC" w:rsidP="00106766">
            <w:pPr>
              <w:jc w:val="center"/>
            </w:pPr>
            <w:r>
              <w:t>7</w:t>
            </w:r>
          </w:p>
        </w:tc>
        <w:tc>
          <w:tcPr>
            <w:tcW w:w="2909" w:type="dxa"/>
          </w:tcPr>
          <w:p w:rsidR="005915CC" w:rsidRDefault="005915CC" w:rsidP="00106766">
            <w:pPr>
              <w:jc w:val="center"/>
            </w:pPr>
            <w:r>
              <w:t>5</w:t>
            </w:r>
          </w:p>
        </w:tc>
        <w:tc>
          <w:tcPr>
            <w:tcW w:w="4590" w:type="dxa"/>
          </w:tcPr>
          <w:p w:rsidR="005915CC" w:rsidRDefault="005915CC" w:rsidP="00106766">
            <w:pPr>
              <w:jc w:val="center"/>
            </w:pPr>
            <w:r>
              <w:t>91</w:t>
            </w:r>
          </w:p>
        </w:tc>
      </w:tr>
      <w:tr w:rsidR="005915CC" w:rsidTr="00106766">
        <w:tc>
          <w:tcPr>
            <w:tcW w:w="1620" w:type="dxa"/>
          </w:tcPr>
          <w:p w:rsidR="005915CC" w:rsidRDefault="005915CC" w:rsidP="00106766">
            <w:pPr>
              <w:jc w:val="center"/>
            </w:pPr>
            <w:r>
              <w:t>8</w:t>
            </w:r>
          </w:p>
        </w:tc>
        <w:tc>
          <w:tcPr>
            <w:tcW w:w="2909" w:type="dxa"/>
          </w:tcPr>
          <w:p w:rsidR="005915CC" w:rsidRDefault="005915CC" w:rsidP="00106766">
            <w:pPr>
              <w:jc w:val="center"/>
            </w:pPr>
            <w:r>
              <w:t>3</w:t>
            </w:r>
          </w:p>
        </w:tc>
        <w:tc>
          <w:tcPr>
            <w:tcW w:w="4590" w:type="dxa"/>
          </w:tcPr>
          <w:p w:rsidR="005915CC" w:rsidRDefault="005915CC" w:rsidP="00106766">
            <w:pPr>
              <w:jc w:val="center"/>
            </w:pPr>
            <w:r>
              <w:t>43</w:t>
            </w:r>
          </w:p>
        </w:tc>
      </w:tr>
      <w:tr w:rsidR="005915CC" w:rsidTr="00106766">
        <w:tc>
          <w:tcPr>
            <w:tcW w:w="1620" w:type="dxa"/>
          </w:tcPr>
          <w:p w:rsidR="005915CC" w:rsidRDefault="005915CC" w:rsidP="00106766">
            <w:pPr>
              <w:jc w:val="center"/>
            </w:pPr>
            <w:r>
              <w:t>9</w:t>
            </w:r>
          </w:p>
        </w:tc>
        <w:tc>
          <w:tcPr>
            <w:tcW w:w="2909" w:type="dxa"/>
          </w:tcPr>
          <w:p w:rsidR="005915CC" w:rsidRDefault="005915CC" w:rsidP="00106766">
            <w:pPr>
              <w:jc w:val="center"/>
            </w:pPr>
            <w:r>
              <w:t>5</w:t>
            </w:r>
          </w:p>
        </w:tc>
        <w:tc>
          <w:tcPr>
            <w:tcW w:w="4590" w:type="dxa"/>
          </w:tcPr>
          <w:p w:rsidR="005915CC" w:rsidRDefault="005915CC" w:rsidP="00106766">
            <w:pPr>
              <w:jc w:val="center"/>
            </w:pPr>
            <w:r>
              <w:t>90</w:t>
            </w:r>
          </w:p>
        </w:tc>
      </w:tr>
      <w:tr w:rsidR="005915CC" w:rsidTr="00106766">
        <w:tc>
          <w:tcPr>
            <w:tcW w:w="1620" w:type="dxa"/>
          </w:tcPr>
          <w:p w:rsidR="005915CC" w:rsidRDefault="005915CC" w:rsidP="00106766">
            <w:pPr>
              <w:jc w:val="center"/>
            </w:pPr>
            <w:r>
              <w:lastRenderedPageBreak/>
              <w:t>10</w:t>
            </w:r>
          </w:p>
        </w:tc>
        <w:tc>
          <w:tcPr>
            <w:tcW w:w="2909" w:type="dxa"/>
          </w:tcPr>
          <w:p w:rsidR="005915CC" w:rsidRDefault="005915CC" w:rsidP="00106766">
            <w:pPr>
              <w:jc w:val="center"/>
            </w:pPr>
            <w:r>
              <w:t>5</w:t>
            </w:r>
          </w:p>
        </w:tc>
        <w:tc>
          <w:tcPr>
            <w:tcW w:w="4590" w:type="dxa"/>
          </w:tcPr>
          <w:p w:rsidR="005915CC" w:rsidRDefault="005915CC" w:rsidP="00106766">
            <w:pPr>
              <w:jc w:val="center"/>
            </w:pPr>
            <w:r>
              <w:t>59</w:t>
            </w:r>
          </w:p>
        </w:tc>
      </w:tr>
      <w:tr w:rsidR="005915CC" w:rsidTr="00106766">
        <w:tc>
          <w:tcPr>
            <w:tcW w:w="1620" w:type="dxa"/>
          </w:tcPr>
          <w:p w:rsidR="005915CC" w:rsidRDefault="005915CC" w:rsidP="00106766">
            <w:pPr>
              <w:jc w:val="center"/>
            </w:pPr>
            <w:r>
              <w:t>11</w:t>
            </w:r>
          </w:p>
        </w:tc>
        <w:tc>
          <w:tcPr>
            <w:tcW w:w="2909" w:type="dxa"/>
          </w:tcPr>
          <w:p w:rsidR="005915CC" w:rsidRDefault="005915CC" w:rsidP="00106766">
            <w:pPr>
              <w:jc w:val="center"/>
            </w:pPr>
            <w:r>
              <w:t>3</w:t>
            </w:r>
          </w:p>
        </w:tc>
        <w:tc>
          <w:tcPr>
            <w:tcW w:w="4590" w:type="dxa"/>
          </w:tcPr>
          <w:p w:rsidR="005915CC" w:rsidRDefault="005915CC" w:rsidP="00106766">
            <w:pPr>
              <w:jc w:val="center"/>
            </w:pPr>
            <w:r>
              <w:t>119</w:t>
            </w:r>
          </w:p>
        </w:tc>
      </w:tr>
      <w:tr w:rsidR="005915CC" w:rsidTr="00106766">
        <w:tc>
          <w:tcPr>
            <w:tcW w:w="1620" w:type="dxa"/>
          </w:tcPr>
          <w:p w:rsidR="005915CC" w:rsidRDefault="005915CC" w:rsidP="00106766">
            <w:pPr>
              <w:jc w:val="center"/>
              <w:rPr>
                <w:b/>
              </w:rPr>
            </w:pPr>
            <w:r>
              <w:rPr>
                <w:b/>
              </w:rPr>
              <w:t>Mean</w:t>
            </w:r>
          </w:p>
        </w:tc>
        <w:tc>
          <w:tcPr>
            <w:tcW w:w="2909" w:type="dxa"/>
          </w:tcPr>
          <w:p w:rsidR="005915CC" w:rsidRDefault="005915CC" w:rsidP="00106766">
            <w:pPr>
              <w:jc w:val="center"/>
              <w:rPr>
                <w:b/>
              </w:rPr>
            </w:pPr>
            <w:r>
              <w:rPr>
                <w:b/>
              </w:rPr>
              <w:t>3</w:t>
            </w:r>
          </w:p>
        </w:tc>
        <w:tc>
          <w:tcPr>
            <w:tcW w:w="4590" w:type="dxa"/>
          </w:tcPr>
          <w:p w:rsidR="005915CC" w:rsidRDefault="005915CC" w:rsidP="00106766">
            <w:pPr>
              <w:jc w:val="center"/>
              <w:rPr>
                <w:b/>
              </w:rPr>
            </w:pPr>
            <w:r>
              <w:rPr>
                <w:b/>
              </w:rPr>
              <w:t>43</w:t>
            </w:r>
          </w:p>
        </w:tc>
      </w:tr>
    </w:tbl>
    <w:p w:rsidR="005915CC" w:rsidRDefault="005915CC" w:rsidP="005915CC">
      <w:pPr>
        <w:rPr>
          <w:highlight w:val="yellow"/>
        </w:rPr>
      </w:pPr>
    </w:p>
    <w:p w:rsidR="005915CC" w:rsidRDefault="005915CC" w:rsidP="005915CC">
      <w:pPr>
        <w:pStyle w:val="BodyText"/>
        <w:spacing w:line="240" w:lineRule="auto"/>
        <w:rPr>
          <w:b/>
          <w:i/>
        </w:rPr>
      </w:pPr>
      <w:r>
        <w:rPr>
          <w:b/>
          <w:i/>
        </w:rPr>
        <w:t>October 2006</w:t>
      </w:r>
    </w:p>
    <w:p w:rsidR="005915CC" w:rsidRDefault="005915CC" w:rsidP="005915CC">
      <w:pPr>
        <w:pStyle w:val="BodyText"/>
        <w:spacing w:line="240" w:lineRule="auto"/>
        <w:rPr>
          <w:highlight w:val="yellow"/>
        </w:rPr>
      </w:pPr>
    </w:p>
    <w:p w:rsidR="005915CC" w:rsidRDefault="005915CC" w:rsidP="005915CC">
      <w:pPr>
        <w:pStyle w:val="BodyText"/>
        <w:spacing w:line="240" w:lineRule="auto"/>
      </w:pPr>
      <w:r>
        <w:t>Finfish species were identified, enumerated, measured and weighed.  Additional invertebrate species were identified and their presence noted.  Data were collected and analyzed to determine species composition and density.</w:t>
      </w:r>
    </w:p>
    <w:p w:rsidR="005915CC" w:rsidRDefault="005915CC" w:rsidP="005915CC"/>
    <w:p w:rsidR="005915CC" w:rsidRDefault="005915CC" w:rsidP="005915CC">
      <w:pPr>
        <w:pStyle w:val="BodyText"/>
        <w:spacing w:line="240" w:lineRule="auto"/>
      </w:pPr>
      <w:r>
        <w:t>The total number of finfish collected during the October sampling effort was 359 individuals that represented 11 finfish species and one crustacean species, the blue crab (</w:t>
      </w:r>
      <w:r>
        <w:rPr>
          <w:i/>
          <w:iCs/>
          <w:snapToGrid w:val="0"/>
        </w:rPr>
        <w:t>Callinectes sapidus</w:t>
      </w:r>
      <w:r>
        <w:t xml:space="preserve">) (Table 5).  The total biomass collected was 14,735 g (Table 6), with a mean individual weight of 56 g and a mean individual length of 144 mm (Table 7).  Averages of five species comprising 30 individuals were captured during each trawl (Table 8).  </w:t>
      </w:r>
    </w:p>
    <w:p w:rsidR="005915CC" w:rsidRDefault="005915CC" w:rsidP="005915CC">
      <w:pPr>
        <w:pStyle w:val="BodyText"/>
        <w:spacing w:line="240" w:lineRule="auto"/>
      </w:pPr>
    </w:p>
    <w:p w:rsidR="005915CC" w:rsidRDefault="005915CC" w:rsidP="005915CC">
      <w:pPr>
        <w:pStyle w:val="BodyText"/>
        <w:spacing w:line="240" w:lineRule="auto"/>
      </w:pPr>
      <w:r>
        <w:t xml:space="preserve">White perch were collected during each trawl and represented the largest percentages of both total abundance and total biomass, accounting for 44% of the total number of individuals caught and 32% of the total catch weight.  Spot was the second most abundant species caught, representing 32% of the total number of individuals captured, and was the third most abundant in terms of total biomass (27%).  With the exception of blue crab, all of the other species collected (bay anchovy, </w:t>
      </w:r>
      <w:r>
        <w:rPr>
          <w:i/>
        </w:rPr>
        <w:t>Anchoa mitchilli</w:t>
      </w:r>
      <w:r>
        <w:t xml:space="preserve">; weakfish, </w:t>
      </w:r>
      <w:r>
        <w:rPr>
          <w:i/>
          <w:iCs/>
        </w:rPr>
        <w:t>Cynoscion regalis</w:t>
      </w:r>
      <w:r>
        <w:rPr>
          <w:iCs/>
        </w:rPr>
        <w:t xml:space="preserve">; summer flounder, </w:t>
      </w:r>
      <w:r>
        <w:rPr>
          <w:i/>
          <w:iCs/>
        </w:rPr>
        <w:t>Paralichthys dentatus</w:t>
      </w:r>
      <w:r>
        <w:rPr>
          <w:iCs/>
        </w:rPr>
        <w:t xml:space="preserve">;  alewife, </w:t>
      </w:r>
      <w:r>
        <w:rPr>
          <w:i/>
          <w:iCs/>
        </w:rPr>
        <w:t>Alosa pseudoharengus</w:t>
      </w:r>
      <w:r>
        <w:rPr>
          <w:iCs/>
        </w:rPr>
        <w:t xml:space="preserve">; Florida pompano, </w:t>
      </w:r>
      <w:r>
        <w:rPr>
          <w:i/>
          <w:iCs/>
        </w:rPr>
        <w:t>Trachinotus carolinus</w:t>
      </w:r>
      <w:r>
        <w:rPr>
          <w:iCs/>
        </w:rPr>
        <w:t xml:space="preserve">; striped bass, </w:t>
      </w:r>
      <w:r>
        <w:rPr>
          <w:i/>
          <w:iCs/>
        </w:rPr>
        <w:t>Morone saxatilis</w:t>
      </w:r>
      <w:r>
        <w:rPr>
          <w:iCs/>
        </w:rPr>
        <w:t xml:space="preserve">; bluefish, </w:t>
      </w:r>
      <w:r>
        <w:rPr>
          <w:i/>
          <w:iCs/>
        </w:rPr>
        <w:t>Pomatomus saltatrix</w:t>
      </w:r>
      <w:r>
        <w:rPr>
          <w:iCs/>
        </w:rPr>
        <w:t xml:space="preserve">; and gizzard shad, </w:t>
      </w:r>
      <w:r>
        <w:rPr>
          <w:i/>
          <w:iCs/>
        </w:rPr>
        <w:t>Dorosoma cepedianum</w:t>
      </w:r>
      <w:r>
        <w:rPr>
          <w:iCs/>
        </w:rPr>
        <w:t>)</w:t>
      </w:r>
      <w:r>
        <w:t xml:space="preserve"> individually represented less than 10% of the total abundance and total biomass for all 11 trawls combined.  Blue crab represented 8% of the total catch abundance and 30% of the total catch biomass when all species were combined (Table 5 and Table 6).</w:t>
      </w:r>
    </w:p>
    <w:p w:rsidR="005915CC" w:rsidRDefault="005915CC" w:rsidP="005915CC">
      <w:pPr>
        <w:jc w:val="both"/>
        <w:rPr>
          <w:highlight w:val="yellow"/>
        </w:rPr>
      </w:pPr>
    </w:p>
    <w:p w:rsidR="005915CC" w:rsidRDefault="005915CC" w:rsidP="005915CC">
      <w:pPr>
        <w:jc w:val="both"/>
        <w:rPr>
          <w:highlight w:val="yellow"/>
        </w:rPr>
      </w:pPr>
    </w:p>
    <w:p w:rsidR="005915CC" w:rsidRDefault="005915CC" w:rsidP="005915CC">
      <w:pPr>
        <w:pStyle w:val="table0"/>
        <w:rPr>
          <w:bCs/>
          <w:snapToGrid w:val="0"/>
        </w:rPr>
      </w:pPr>
      <w:bookmarkStart w:id="55" w:name="_Toc152663877"/>
      <w:r>
        <w:rPr>
          <w:bCs/>
          <w:snapToGrid w:val="0"/>
        </w:rPr>
        <w:t>Table 5.  Trawl Catch Abundance, October 2006 Sampling.</w:t>
      </w:r>
      <w:bookmarkEnd w:id="55"/>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2145"/>
        <w:gridCol w:w="2792"/>
        <w:gridCol w:w="1835"/>
        <w:gridCol w:w="2360"/>
      </w:tblGrid>
      <w:tr w:rsidR="005915CC" w:rsidTr="00106766">
        <w:trPr>
          <w:trHeight w:val="465"/>
        </w:trPr>
        <w:tc>
          <w:tcPr>
            <w:tcW w:w="2196"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t>Common Name</w:t>
            </w:r>
          </w:p>
        </w:tc>
        <w:tc>
          <w:tcPr>
            <w:tcW w:w="2844"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Scientific Name</w:t>
            </w:r>
          </w:p>
        </w:tc>
        <w:tc>
          <w:tcPr>
            <w:tcW w:w="1890"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Total</w:t>
            </w:r>
          </w:p>
        </w:tc>
        <w:tc>
          <w:tcPr>
            <w:tcW w:w="2430"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Percent of Total</w:t>
            </w:r>
          </w:p>
        </w:tc>
      </w:tr>
      <w:tr w:rsidR="005915CC" w:rsidTr="00106766">
        <w:tc>
          <w:tcPr>
            <w:tcW w:w="2196" w:type="dxa"/>
            <w:tcBorders>
              <w:top w:val="single" w:sz="6" w:space="0" w:color="auto"/>
            </w:tcBorders>
          </w:tcPr>
          <w:p w:rsidR="005915CC" w:rsidRDefault="005915CC" w:rsidP="00106766">
            <w:r>
              <w:t>White perch</w:t>
            </w:r>
          </w:p>
        </w:tc>
        <w:tc>
          <w:tcPr>
            <w:tcW w:w="2844" w:type="dxa"/>
            <w:tcBorders>
              <w:top w:val="single" w:sz="6" w:space="0" w:color="auto"/>
            </w:tcBorders>
          </w:tcPr>
          <w:p w:rsidR="005915CC" w:rsidRDefault="005915CC" w:rsidP="00106766">
            <w:pPr>
              <w:jc w:val="center"/>
              <w:rPr>
                <w:i/>
                <w:iCs/>
              </w:rPr>
            </w:pPr>
            <w:r>
              <w:rPr>
                <w:i/>
                <w:iCs/>
              </w:rPr>
              <w:t xml:space="preserve">Morone </w:t>
            </w:r>
            <w:smartTag w:uri="urn:schemas-microsoft-com:office:smarttags" w:element="City">
              <w:smartTag w:uri="urn:schemas-microsoft-com:office:smarttags" w:element="place">
                <w:r>
                  <w:rPr>
                    <w:i/>
                    <w:iCs/>
                  </w:rPr>
                  <w:t>americana</w:t>
                </w:r>
              </w:smartTag>
            </w:smartTag>
          </w:p>
        </w:tc>
        <w:tc>
          <w:tcPr>
            <w:tcW w:w="1890" w:type="dxa"/>
            <w:tcBorders>
              <w:top w:val="single" w:sz="6" w:space="0" w:color="auto"/>
            </w:tcBorders>
          </w:tcPr>
          <w:p w:rsidR="005915CC" w:rsidRDefault="005915CC" w:rsidP="00106766">
            <w:pPr>
              <w:jc w:val="center"/>
            </w:pPr>
            <w:r>
              <w:t>158</w:t>
            </w:r>
          </w:p>
        </w:tc>
        <w:tc>
          <w:tcPr>
            <w:tcW w:w="2430" w:type="dxa"/>
            <w:tcBorders>
              <w:top w:val="single" w:sz="6" w:space="0" w:color="auto"/>
            </w:tcBorders>
          </w:tcPr>
          <w:p w:rsidR="005915CC" w:rsidRDefault="005915CC" w:rsidP="00106766">
            <w:pPr>
              <w:jc w:val="center"/>
            </w:pPr>
            <w:r>
              <w:t>44</w:t>
            </w:r>
          </w:p>
        </w:tc>
      </w:tr>
      <w:tr w:rsidR="005915CC" w:rsidTr="00106766">
        <w:tc>
          <w:tcPr>
            <w:tcW w:w="2196" w:type="dxa"/>
          </w:tcPr>
          <w:p w:rsidR="005915CC" w:rsidRDefault="005915CC" w:rsidP="00106766">
            <w:r>
              <w:t>Spot</w:t>
            </w:r>
          </w:p>
        </w:tc>
        <w:tc>
          <w:tcPr>
            <w:tcW w:w="2844" w:type="dxa"/>
          </w:tcPr>
          <w:p w:rsidR="005915CC" w:rsidRDefault="005915CC" w:rsidP="00106766">
            <w:pPr>
              <w:jc w:val="center"/>
              <w:rPr>
                <w:i/>
                <w:iCs/>
              </w:rPr>
            </w:pPr>
            <w:r>
              <w:rPr>
                <w:i/>
                <w:iCs/>
              </w:rPr>
              <w:t>Leiostomus xanthurus</w:t>
            </w:r>
          </w:p>
        </w:tc>
        <w:tc>
          <w:tcPr>
            <w:tcW w:w="1890" w:type="dxa"/>
          </w:tcPr>
          <w:p w:rsidR="005915CC" w:rsidRDefault="005915CC" w:rsidP="00106766">
            <w:pPr>
              <w:jc w:val="center"/>
            </w:pPr>
            <w:r>
              <w:t>114</w:t>
            </w:r>
          </w:p>
        </w:tc>
        <w:tc>
          <w:tcPr>
            <w:tcW w:w="2430" w:type="dxa"/>
          </w:tcPr>
          <w:p w:rsidR="005915CC" w:rsidRDefault="005915CC" w:rsidP="00106766">
            <w:pPr>
              <w:jc w:val="center"/>
            </w:pPr>
            <w:r>
              <w:t>32</w:t>
            </w:r>
          </w:p>
        </w:tc>
      </w:tr>
      <w:tr w:rsidR="005915CC" w:rsidTr="00106766">
        <w:tc>
          <w:tcPr>
            <w:tcW w:w="2196" w:type="dxa"/>
          </w:tcPr>
          <w:p w:rsidR="005915CC" w:rsidRDefault="005915CC" w:rsidP="00106766">
            <w:r>
              <w:t>Bay anchovy</w:t>
            </w:r>
          </w:p>
        </w:tc>
        <w:tc>
          <w:tcPr>
            <w:tcW w:w="2844" w:type="dxa"/>
          </w:tcPr>
          <w:p w:rsidR="005915CC" w:rsidRDefault="005915CC" w:rsidP="00106766">
            <w:pPr>
              <w:jc w:val="center"/>
              <w:rPr>
                <w:i/>
                <w:iCs/>
              </w:rPr>
            </w:pPr>
            <w:r>
              <w:rPr>
                <w:i/>
                <w:iCs/>
              </w:rPr>
              <w:t>Anchoa mitchilli</w:t>
            </w:r>
          </w:p>
        </w:tc>
        <w:tc>
          <w:tcPr>
            <w:tcW w:w="1890" w:type="dxa"/>
          </w:tcPr>
          <w:p w:rsidR="005915CC" w:rsidRDefault="005915CC" w:rsidP="00106766">
            <w:pPr>
              <w:jc w:val="center"/>
            </w:pPr>
            <w:r>
              <w:t>32</w:t>
            </w:r>
          </w:p>
        </w:tc>
        <w:tc>
          <w:tcPr>
            <w:tcW w:w="2430" w:type="dxa"/>
          </w:tcPr>
          <w:p w:rsidR="005915CC" w:rsidRDefault="005915CC" w:rsidP="00106766">
            <w:pPr>
              <w:jc w:val="center"/>
            </w:pPr>
            <w:r>
              <w:t>9</w:t>
            </w:r>
          </w:p>
        </w:tc>
      </w:tr>
      <w:tr w:rsidR="005915CC" w:rsidTr="00106766">
        <w:tc>
          <w:tcPr>
            <w:tcW w:w="2196" w:type="dxa"/>
          </w:tcPr>
          <w:p w:rsidR="005915CC" w:rsidRDefault="005915CC" w:rsidP="00106766">
            <w:r>
              <w:t>Blue crab</w:t>
            </w:r>
          </w:p>
        </w:tc>
        <w:tc>
          <w:tcPr>
            <w:tcW w:w="2844" w:type="dxa"/>
          </w:tcPr>
          <w:p w:rsidR="005915CC" w:rsidRDefault="005915CC" w:rsidP="00106766">
            <w:pPr>
              <w:jc w:val="center"/>
              <w:rPr>
                <w:i/>
                <w:iCs/>
              </w:rPr>
            </w:pPr>
            <w:r>
              <w:rPr>
                <w:i/>
                <w:iCs/>
              </w:rPr>
              <w:t>Callinectes sapidus</w:t>
            </w:r>
          </w:p>
        </w:tc>
        <w:tc>
          <w:tcPr>
            <w:tcW w:w="1890" w:type="dxa"/>
          </w:tcPr>
          <w:p w:rsidR="005915CC" w:rsidRDefault="005915CC" w:rsidP="00106766">
            <w:pPr>
              <w:jc w:val="center"/>
            </w:pPr>
            <w:r>
              <w:t>30</w:t>
            </w:r>
          </w:p>
        </w:tc>
        <w:tc>
          <w:tcPr>
            <w:tcW w:w="2430" w:type="dxa"/>
          </w:tcPr>
          <w:p w:rsidR="005915CC" w:rsidRDefault="005915CC" w:rsidP="00106766">
            <w:pPr>
              <w:jc w:val="center"/>
            </w:pPr>
            <w:r>
              <w:t>8</w:t>
            </w:r>
          </w:p>
        </w:tc>
      </w:tr>
      <w:tr w:rsidR="005915CC" w:rsidTr="00106766">
        <w:tc>
          <w:tcPr>
            <w:tcW w:w="2196" w:type="dxa"/>
          </w:tcPr>
          <w:p w:rsidR="005915CC" w:rsidRDefault="005915CC" w:rsidP="00106766">
            <w:r>
              <w:t>Weakfish</w:t>
            </w:r>
          </w:p>
        </w:tc>
        <w:tc>
          <w:tcPr>
            <w:tcW w:w="2844" w:type="dxa"/>
          </w:tcPr>
          <w:p w:rsidR="005915CC" w:rsidRDefault="005915CC" w:rsidP="00106766">
            <w:pPr>
              <w:jc w:val="center"/>
              <w:rPr>
                <w:i/>
                <w:iCs/>
              </w:rPr>
            </w:pPr>
            <w:r>
              <w:rPr>
                <w:i/>
                <w:iCs/>
              </w:rPr>
              <w:t>Cynoscion regalis</w:t>
            </w:r>
          </w:p>
        </w:tc>
        <w:tc>
          <w:tcPr>
            <w:tcW w:w="1890" w:type="dxa"/>
          </w:tcPr>
          <w:p w:rsidR="005915CC" w:rsidRDefault="005915CC" w:rsidP="00106766">
            <w:pPr>
              <w:jc w:val="center"/>
            </w:pPr>
            <w:r>
              <w:t>8</w:t>
            </w:r>
          </w:p>
        </w:tc>
        <w:tc>
          <w:tcPr>
            <w:tcW w:w="2430" w:type="dxa"/>
          </w:tcPr>
          <w:p w:rsidR="005915CC" w:rsidRDefault="005915CC" w:rsidP="00106766">
            <w:pPr>
              <w:jc w:val="center"/>
            </w:pPr>
            <w:r>
              <w:t>2</w:t>
            </w:r>
          </w:p>
        </w:tc>
      </w:tr>
      <w:tr w:rsidR="005915CC" w:rsidTr="00106766">
        <w:tc>
          <w:tcPr>
            <w:tcW w:w="2196" w:type="dxa"/>
          </w:tcPr>
          <w:p w:rsidR="005915CC" w:rsidRDefault="005915CC" w:rsidP="00106766">
            <w:r>
              <w:t>Summer flounder</w:t>
            </w:r>
          </w:p>
        </w:tc>
        <w:tc>
          <w:tcPr>
            <w:tcW w:w="2844" w:type="dxa"/>
          </w:tcPr>
          <w:p w:rsidR="005915CC" w:rsidRDefault="005915CC" w:rsidP="00106766">
            <w:pPr>
              <w:jc w:val="center"/>
              <w:rPr>
                <w:i/>
                <w:iCs/>
              </w:rPr>
            </w:pPr>
            <w:r>
              <w:rPr>
                <w:i/>
                <w:iCs/>
              </w:rPr>
              <w:t>Paralichthys dentatus</w:t>
            </w:r>
          </w:p>
        </w:tc>
        <w:tc>
          <w:tcPr>
            <w:tcW w:w="1890" w:type="dxa"/>
          </w:tcPr>
          <w:p w:rsidR="005915CC" w:rsidRDefault="005915CC" w:rsidP="00106766">
            <w:pPr>
              <w:jc w:val="center"/>
            </w:pPr>
            <w:r>
              <w:t>5</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r>
              <w:t>Alewife</w:t>
            </w:r>
          </w:p>
        </w:tc>
        <w:tc>
          <w:tcPr>
            <w:tcW w:w="2844" w:type="dxa"/>
          </w:tcPr>
          <w:p w:rsidR="005915CC" w:rsidRDefault="005915CC" w:rsidP="00106766">
            <w:pPr>
              <w:jc w:val="center"/>
              <w:rPr>
                <w:i/>
                <w:iCs/>
              </w:rPr>
            </w:pPr>
            <w:r>
              <w:rPr>
                <w:i/>
                <w:iCs/>
              </w:rPr>
              <w:t>Alosa pseudoharengus</w:t>
            </w:r>
          </w:p>
        </w:tc>
        <w:tc>
          <w:tcPr>
            <w:tcW w:w="1890" w:type="dxa"/>
          </w:tcPr>
          <w:p w:rsidR="005915CC" w:rsidRDefault="005915CC" w:rsidP="00106766">
            <w:pPr>
              <w:jc w:val="center"/>
            </w:pPr>
            <w:r>
              <w:t>3</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smartTag w:uri="urn:schemas-microsoft-com:office:smarttags" w:element="State">
              <w:smartTag w:uri="urn:schemas-microsoft-com:office:smarttags" w:element="place">
                <w:r>
                  <w:t>Florida</w:t>
                </w:r>
              </w:smartTag>
            </w:smartTag>
            <w:r>
              <w:t xml:space="preserve"> pompano</w:t>
            </w:r>
          </w:p>
        </w:tc>
        <w:tc>
          <w:tcPr>
            <w:tcW w:w="2844" w:type="dxa"/>
          </w:tcPr>
          <w:p w:rsidR="005915CC" w:rsidRDefault="005915CC" w:rsidP="00106766">
            <w:pPr>
              <w:jc w:val="center"/>
              <w:rPr>
                <w:i/>
                <w:iCs/>
              </w:rPr>
            </w:pPr>
            <w:r>
              <w:rPr>
                <w:i/>
                <w:iCs/>
              </w:rPr>
              <w:t>Trachinotus carolinus</w:t>
            </w:r>
          </w:p>
        </w:tc>
        <w:tc>
          <w:tcPr>
            <w:tcW w:w="1890" w:type="dxa"/>
          </w:tcPr>
          <w:p w:rsidR="005915CC" w:rsidRDefault="005915CC" w:rsidP="00106766">
            <w:pPr>
              <w:jc w:val="center"/>
            </w:pPr>
            <w:r>
              <w:t>3</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r>
              <w:t>Striped bass</w:t>
            </w:r>
          </w:p>
        </w:tc>
        <w:tc>
          <w:tcPr>
            <w:tcW w:w="2844" w:type="dxa"/>
          </w:tcPr>
          <w:p w:rsidR="005915CC" w:rsidRDefault="005915CC" w:rsidP="00106766">
            <w:pPr>
              <w:jc w:val="center"/>
              <w:rPr>
                <w:i/>
                <w:iCs/>
              </w:rPr>
            </w:pPr>
            <w:r>
              <w:rPr>
                <w:i/>
                <w:iCs/>
              </w:rPr>
              <w:t>Morone saxatilis</w:t>
            </w:r>
          </w:p>
        </w:tc>
        <w:tc>
          <w:tcPr>
            <w:tcW w:w="1890" w:type="dxa"/>
          </w:tcPr>
          <w:p w:rsidR="005915CC" w:rsidRDefault="005915CC" w:rsidP="00106766">
            <w:pPr>
              <w:jc w:val="center"/>
            </w:pPr>
            <w:r>
              <w:t>3</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r>
              <w:t>Bluefish</w:t>
            </w:r>
          </w:p>
        </w:tc>
        <w:tc>
          <w:tcPr>
            <w:tcW w:w="2844" w:type="dxa"/>
          </w:tcPr>
          <w:p w:rsidR="005915CC" w:rsidRDefault="005915CC" w:rsidP="00106766">
            <w:pPr>
              <w:jc w:val="center"/>
              <w:rPr>
                <w:i/>
                <w:iCs/>
              </w:rPr>
            </w:pPr>
            <w:r>
              <w:rPr>
                <w:i/>
                <w:iCs/>
              </w:rPr>
              <w:t>Pomatomus saltatrix</w:t>
            </w:r>
          </w:p>
        </w:tc>
        <w:tc>
          <w:tcPr>
            <w:tcW w:w="1890" w:type="dxa"/>
          </w:tcPr>
          <w:p w:rsidR="005915CC" w:rsidRDefault="005915CC" w:rsidP="00106766">
            <w:pPr>
              <w:jc w:val="center"/>
            </w:pPr>
            <w:r>
              <w:t>2</w:t>
            </w:r>
          </w:p>
        </w:tc>
        <w:tc>
          <w:tcPr>
            <w:tcW w:w="2430" w:type="dxa"/>
          </w:tcPr>
          <w:p w:rsidR="005915CC" w:rsidRDefault="005915CC" w:rsidP="00106766">
            <w:pPr>
              <w:jc w:val="center"/>
            </w:pPr>
            <w:r>
              <w:t>1</w:t>
            </w:r>
          </w:p>
        </w:tc>
      </w:tr>
      <w:tr w:rsidR="005915CC" w:rsidTr="00106766">
        <w:tc>
          <w:tcPr>
            <w:tcW w:w="2196" w:type="dxa"/>
          </w:tcPr>
          <w:p w:rsidR="005915CC" w:rsidRDefault="005915CC" w:rsidP="00106766">
            <w:r>
              <w:t>Gizzard shad</w:t>
            </w:r>
          </w:p>
        </w:tc>
        <w:tc>
          <w:tcPr>
            <w:tcW w:w="2844" w:type="dxa"/>
          </w:tcPr>
          <w:p w:rsidR="005915CC" w:rsidRDefault="005915CC" w:rsidP="00106766">
            <w:pPr>
              <w:jc w:val="center"/>
              <w:rPr>
                <w:i/>
                <w:iCs/>
              </w:rPr>
            </w:pPr>
            <w:r>
              <w:rPr>
                <w:i/>
                <w:iCs/>
              </w:rPr>
              <w:t>Dorosoma cepedianum</w:t>
            </w:r>
          </w:p>
        </w:tc>
        <w:tc>
          <w:tcPr>
            <w:tcW w:w="1890" w:type="dxa"/>
          </w:tcPr>
          <w:p w:rsidR="005915CC" w:rsidRDefault="005915CC" w:rsidP="00106766">
            <w:pPr>
              <w:jc w:val="center"/>
            </w:pPr>
            <w:r>
              <w:t>1</w:t>
            </w:r>
          </w:p>
        </w:tc>
        <w:tc>
          <w:tcPr>
            <w:tcW w:w="2430" w:type="dxa"/>
          </w:tcPr>
          <w:p w:rsidR="005915CC" w:rsidRDefault="005915CC" w:rsidP="00106766">
            <w:pPr>
              <w:jc w:val="center"/>
            </w:pPr>
            <w:r>
              <w:t>&lt; 1</w:t>
            </w:r>
          </w:p>
        </w:tc>
      </w:tr>
      <w:tr w:rsidR="005915CC" w:rsidTr="00106766">
        <w:trPr>
          <w:cantSplit/>
        </w:trPr>
        <w:tc>
          <w:tcPr>
            <w:tcW w:w="5040" w:type="dxa"/>
            <w:gridSpan w:val="2"/>
          </w:tcPr>
          <w:p w:rsidR="005915CC" w:rsidRDefault="005915CC" w:rsidP="00106766">
            <w:pPr>
              <w:jc w:val="right"/>
              <w:rPr>
                <w:b/>
                <w:bCs/>
              </w:rPr>
            </w:pPr>
            <w:r>
              <w:rPr>
                <w:b/>
                <w:bCs/>
              </w:rPr>
              <w:t>Total:</w:t>
            </w:r>
          </w:p>
        </w:tc>
        <w:tc>
          <w:tcPr>
            <w:tcW w:w="1890" w:type="dxa"/>
          </w:tcPr>
          <w:p w:rsidR="005915CC" w:rsidRDefault="005915CC" w:rsidP="00106766">
            <w:pPr>
              <w:jc w:val="center"/>
              <w:rPr>
                <w:b/>
                <w:bCs/>
              </w:rPr>
            </w:pPr>
            <w:r>
              <w:rPr>
                <w:b/>
                <w:bCs/>
              </w:rPr>
              <w:t>359</w:t>
            </w:r>
          </w:p>
        </w:tc>
        <w:tc>
          <w:tcPr>
            <w:tcW w:w="2430" w:type="dxa"/>
          </w:tcPr>
          <w:p w:rsidR="005915CC" w:rsidRDefault="005915CC" w:rsidP="00106766">
            <w:pPr>
              <w:jc w:val="center"/>
              <w:rPr>
                <w:b/>
                <w:bCs/>
              </w:rPr>
            </w:pPr>
            <w:r>
              <w:rPr>
                <w:b/>
                <w:bCs/>
              </w:rPr>
              <w:t>100</w:t>
            </w:r>
          </w:p>
        </w:tc>
      </w:tr>
    </w:tbl>
    <w:p w:rsidR="005915CC" w:rsidRDefault="005915CC" w:rsidP="005915CC">
      <w:pPr>
        <w:pStyle w:val="Footer"/>
        <w:tabs>
          <w:tab w:val="clear" w:pos="4320"/>
          <w:tab w:val="clear" w:pos="8640"/>
        </w:tabs>
      </w:pPr>
    </w:p>
    <w:p w:rsidR="005915CC" w:rsidRDefault="005915CC" w:rsidP="005915CC">
      <w:pPr>
        <w:pStyle w:val="Footer"/>
        <w:tabs>
          <w:tab w:val="clear" w:pos="4320"/>
          <w:tab w:val="clear" w:pos="8640"/>
        </w:tabs>
      </w:pPr>
    </w:p>
    <w:p w:rsidR="005915CC" w:rsidRDefault="005915CC" w:rsidP="005915CC">
      <w:pPr>
        <w:pStyle w:val="table0"/>
        <w:rPr>
          <w:snapToGrid w:val="0"/>
        </w:rPr>
      </w:pPr>
      <w:bookmarkStart w:id="56" w:name="_Toc152663878"/>
      <w:r>
        <w:rPr>
          <w:snapToGrid w:val="0"/>
        </w:rPr>
        <w:lastRenderedPageBreak/>
        <w:t>Table 6.  Trawl Catch Biomass and Individual Means, October 2006 Sampling.</w:t>
      </w:r>
      <w:bookmarkEnd w:id="56"/>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545"/>
        <w:gridCol w:w="2154"/>
        <w:gridCol w:w="1208"/>
        <w:gridCol w:w="1567"/>
        <w:gridCol w:w="1402"/>
        <w:gridCol w:w="1256"/>
      </w:tblGrid>
      <w:tr w:rsidR="005915CC" w:rsidTr="00106766">
        <w:trPr>
          <w:trHeight w:val="438"/>
        </w:trPr>
        <w:tc>
          <w:tcPr>
            <w:tcW w:w="1579"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t>Common Name</w:t>
            </w:r>
          </w:p>
        </w:tc>
        <w:tc>
          <w:tcPr>
            <w:tcW w:w="2215"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Scientific Name</w:t>
            </w:r>
          </w:p>
        </w:tc>
        <w:tc>
          <w:tcPr>
            <w:tcW w:w="1246"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Total (g)</w:t>
            </w:r>
          </w:p>
        </w:tc>
        <w:tc>
          <w:tcPr>
            <w:tcW w:w="1620" w:type="dxa"/>
            <w:tcBorders>
              <w:top w:val="double" w:sz="4" w:space="0" w:color="auto"/>
              <w:bottom w:val="single" w:sz="6" w:space="0" w:color="auto"/>
            </w:tcBorders>
            <w:shd w:val="clear" w:color="auto" w:fill="D9D9D9"/>
          </w:tcPr>
          <w:p w:rsidR="005915CC" w:rsidRDefault="005915CC" w:rsidP="00106766">
            <w:pPr>
              <w:jc w:val="center"/>
              <w:rPr>
                <w:b/>
                <w:bCs/>
              </w:rPr>
            </w:pPr>
            <w:r>
              <w:rPr>
                <w:b/>
                <w:bCs/>
              </w:rPr>
              <w:t>Mean Length (mm)</w:t>
            </w:r>
          </w:p>
        </w:tc>
        <w:tc>
          <w:tcPr>
            <w:tcW w:w="1440" w:type="dxa"/>
            <w:tcBorders>
              <w:top w:val="double" w:sz="4" w:space="0" w:color="auto"/>
              <w:bottom w:val="single" w:sz="6" w:space="0" w:color="auto"/>
            </w:tcBorders>
            <w:shd w:val="clear" w:color="auto" w:fill="D9D9D9"/>
          </w:tcPr>
          <w:p w:rsidR="005915CC" w:rsidRDefault="005915CC" w:rsidP="00106766">
            <w:pPr>
              <w:jc w:val="center"/>
              <w:rPr>
                <w:b/>
                <w:bCs/>
              </w:rPr>
            </w:pPr>
            <w:r>
              <w:rPr>
                <w:b/>
                <w:bCs/>
              </w:rPr>
              <w:t>Mean Weight (g)</w:t>
            </w:r>
          </w:p>
        </w:tc>
        <w:tc>
          <w:tcPr>
            <w:tcW w:w="1278"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Percent of Total</w:t>
            </w:r>
          </w:p>
        </w:tc>
      </w:tr>
      <w:tr w:rsidR="005915CC" w:rsidTr="00106766">
        <w:tc>
          <w:tcPr>
            <w:tcW w:w="1579" w:type="dxa"/>
            <w:tcBorders>
              <w:top w:val="single" w:sz="6" w:space="0" w:color="auto"/>
            </w:tcBorders>
          </w:tcPr>
          <w:p w:rsidR="005915CC" w:rsidRDefault="005915CC" w:rsidP="00106766">
            <w:r>
              <w:t>White perch</w:t>
            </w:r>
          </w:p>
        </w:tc>
        <w:tc>
          <w:tcPr>
            <w:tcW w:w="2215" w:type="dxa"/>
            <w:tcBorders>
              <w:top w:val="single" w:sz="6" w:space="0" w:color="auto"/>
            </w:tcBorders>
          </w:tcPr>
          <w:p w:rsidR="005915CC" w:rsidRDefault="005915CC" w:rsidP="00106766">
            <w:pPr>
              <w:jc w:val="center"/>
              <w:rPr>
                <w:i/>
                <w:iCs/>
              </w:rPr>
            </w:pPr>
            <w:r>
              <w:rPr>
                <w:i/>
                <w:iCs/>
              </w:rPr>
              <w:t xml:space="preserve">Morone </w:t>
            </w:r>
            <w:smartTag w:uri="urn:schemas-microsoft-com:office:smarttags" w:element="City">
              <w:smartTag w:uri="urn:schemas-microsoft-com:office:smarttags" w:element="place">
                <w:r>
                  <w:rPr>
                    <w:i/>
                    <w:iCs/>
                  </w:rPr>
                  <w:t>americana</w:t>
                </w:r>
              </w:smartTag>
            </w:smartTag>
          </w:p>
        </w:tc>
        <w:tc>
          <w:tcPr>
            <w:tcW w:w="1246" w:type="dxa"/>
            <w:tcBorders>
              <w:top w:val="single" w:sz="6" w:space="0" w:color="auto"/>
            </w:tcBorders>
          </w:tcPr>
          <w:p w:rsidR="005915CC" w:rsidRDefault="005915CC" w:rsidP="00106766">
            <w:pPr>
              <w:jc w:val="center"/>
            </w:pPr>
            <w:r>
              <w:t>4,705</w:t>
            </w:r>
          </w:p>
        </w:tc>
        <w:tc>
          <w:tcPr>
            <w:tcW w:w="1620" w:type="dxa"/>
            <w:tcBorders>
              <w:top w:val="single" w:sz="6" w:space="0" w:color="auto"/>
            </w:tcBorders>
          </w:tcPr>
          <w:p w:rsidR="005915CC" w:rsidRDefault="005915CC" w:rsidP="00106766">
            <w:pPr>
              <w:jc w:val="center"/>
            </w:pPr>
            <w:r>
              <w:t>126</w:t>
            </w:r>
          </w:p>
        </w:tc>
        <w:tc>
          <w:tcPr>
            <w:tcW w:w="1440" w:type="dxa"/>
            <w:tcBorders>
              <w:top w:val="single" w:sz="6" w:space="0" w:color="auto"/>
            </w:tcBorders>
          </w:tcPr>
          <w:p w:rsidR="005915CC" w:rsidRDefault="005915CC" w:rsidP="00106766">
            <w:pPr>
              <w:jc w:val="center"/>
            </w:pPr>
            <w:r>
              <w:t>30</w:t>
            </w:r>
          </w:p>
        </w:tc>
        <w:tc>
          <w:tcPr>
            <w:tcW w:w="1278" w:type="dxa"/>
            <w:tcBorders>
              <w:top w:val="single" w:sz="6" w:space="0" w:color="auto"/>
            </w:tcBorders>
          </w:tcPr>
          <w:p w:rsidR="005915CC" w:rsidRDefault="005915CC" w:rsidP="00106766">
            <w:pPr>
              <w:jc w:val="center"/>
            </w:pPr>
            <w:r>
              <w:t>32</w:t>
            </w:r>
          </w:p>
        </w:tc>
      </w:tr>
      <w:tr w:rsidR="005915CC" w:rsidTr="00106766">
        <w:tc>
          <w:tcPr>
            <w:tcW w:w="1579" w:type="dxa"/>
          </w:tcPr>
          <w:p w:rsidR="005915CC" w:rsidRDefault="005915CC" w:rsidP="00106766">
            <w:r>
              <w:t>Blue crab</w:t>
            </w:r>
          </w:p>
        </w:tc>
        <w:tc>
          <w:tcPr>
            <w:tcW w:w="2215" w:type="dxa"/>
          </w:tcPr>
          <w:p w:rsidR="005915CC" w:rsidRDefault="005915CC" w:rsidP="00106766">
            <w:pPr>
              <w:jc w:val="center"/>
              <w:rPr>
                <w:i/>
                <w:iCs/>
              </w:rPr>
            </w:pPr>
            <w:r>
              <w:rPr>
                <w:i/>
                <w:iCs/>
              </w:rPr>
              <w:t>Callinectes sapidus</w:t>
            </w:r>
          </w:p>
        </w:tc>
        <w:tc>
          <w:tcPr>
            <w:tcW w:w="1246" w:type="dxa"/>
          </w:tcPr>
          <w:p w:rsidR="005915CC" w:rsidRDefault="005915CC" w:rsidP="00106766">
            <w:pPr>
              <w:jc w:val="center"/>
            </w:pPr>
            <w:r>
              <w:t>4,448</w:t>
            </w:r>
          </w:p>
        </w:tc>
        <w:tc>
          <w:tcPr>
            <w:tcW w:w="1620" w:type="dxa"/>
          </w:tcPr>
          <w:p w:rsidR="005915CC" w:rsidRDefault="005915CC" w:rsidP="00106766">
            <w:pPr>
              <w:jc w:val="center"/>
            </w:pPr>
            <w:r>
              <w:t>140</w:t>
            </w:r>
          </w:p>
        </w:tc>
        <w:tc>
          <w:tcPr>
            <w:tcW w:w="1440" w:type="dxa"/>
          </w:tcPr>
          <w:p w:rsidR="005915CC" w:rsidRDefault="005915CC" w:rsidP="00106766">
            <w:pPr>
              <w:jc w:val="center"/>
            </w:pPr>
            <w:r>
              <w:t>149</w:t>
            </w:r>
          </w:p>
        </w:tc>
        <w:tc>
          <w:tcPr>
            <w:tcW w:w="1278" w:type="dxa"/>
          </w:tcPr>
          <w:p w:rsidR="005915CC" w:rsidRDefault="005915CC" w:rsidP="00106766">
            <w:pPr>
              <w:jc w:val="center"/>
            </w:pPr>
            <w:r>
              <w:t>30</w:t>
            </w:r>
          </w:p>
        </w:tc>
      </w:tr>
      <w:tr w:rsidR="005915CC" w:rsidTr="00106766">
        <w:tc>
          <w:tcPr>
            <w:tcW w:w="1579" w:type="dxa"/>
          </w:tcPr>
          <w:p w:rsidR="005915CC" w:rsidRDefault="005915CC" w:rsidP="00106766">
            <w:r>
              <w:t>Spot</w:t>
            </w:r>
          </w:p>
        </w:tc>
        <w:tc>
          <w:tcPr>
            <w:tcW w:w="2215" w:type="dxa"/>
          </w:tcPr>
          <w:p w:rsidR="005915CC" w:rsidRDefault="005915CC" w:rsidP="00106766">
            <w:pPr>
              <w:jc w:val="center"/>
              <w:rPr>
                <w:i/>
                <w:iCs/>
              </w:rPr>
            </w:pPr>
            <w:r>
              <w:rPr>
                <w:i/>
                <w:iCs/>
              </w:rPr>
              <w:t>Leiostomus xanthurus</w:t>
            </w:r>
          </w:p>
        </w:tc>
        <w:tc>
          <w:tcPr>
            <w:tcW w:w="1246" w:type="dxa"/>
          </w:tcPr>
          <w:p w:rsidR="005915CC" w:rsidRDefault="005915CC" w:rsidP="00106766">
            <w:pPr>
              <w:jc w:val="center"/>
            </w:pPr>
            <w:r>
              <w:t>3,921</w:t>
            </w:r>
          </w:p>
        </w:tc>
        <w:tc>
          <w:tcPr>
            <w:tcW w:w="1620" w:type="dxa"/>
          </w:tcPr>
          <w:p w:rsidR="005915CC" w:rsidRDefault="005915CC" w:rsidP="00106766">
            <w:pPr>
              <w:jc w:val="center"/>
            </w:pPr>
            <w:r>
              <w:t>146</w:t>
            </w:r>
          </w:p>
        </w:tc>
        <w:tc>
          <w:tcPr>
            <w:tcW w:w="1440" w:type="dxa"/>
          </w:tcPr>
          <w:p w:rsidR="005915CC" w:rsidRDefault="005915CC" w:rsidP="00106766">
            <w:pPr>
              <w:jc w:val="center"/>
            </w:pPr>
            <w:r>
              <w:t>34</w:t>
            </w:r>
          </w:p>
        </w:tc>
        <w:tc>
          <w:tcPr>
            <w:tcW w:w="1278" w:type="dxa"/>
          </w:tcPr>
          <w:p w:rsidR="005915CC" w:rsidRDefault="005915CC" w:rsidP="00106766">
            <w:pPr>
              <w:jc w:val="center"/>
            </w:pPr>
            <w:r>
              <w:t>27</w:t>
            </w:r>
          </w:p>
        </w:tc>
      </w:tr>
      <w:tr w:rsidR="005915CC" w:rsidTr="00106766">
        <w:tc>
          <w:tcPr>
            <w:tcW w:w="1579" w:type="dxa"/>
          </w:tcPr>
          <w:p w:rsidR="005915CC" w:rsidRDefault="005915CC" w:rsidP="00106766">
            <w:r>
              <w:t>Summer flounder</w:t>
            </w:r>
          </w:p>
        </w:tc>
        <w:tc>
          <w:tcPr>
            <w:tcW w:w="2215" w:type="dxa"/>
          </w:tcPr>
          <w:p w:rsidR="005915CC" w:rsidRDefault="005915CC" w:rsidP="00106766">
            <w:pPr>
              <w:jc w:val="center"/>
              <w:rPr>
                <w:i/>
                <w:iCs/>
              </w:rPr>
            </w:pPr>
            <w:r>
              <w:rPr>
                <w:i/>
                <w:iCs/>
              </w:rPr>
              <w:t>Paralichthys dentatus</w:t>
            </w:r>
          </w:p>
        </w:tc>
        <w:tc>
          <w:tcPr>
            <w:tcW w:w="1246" w:type="dxa"/>
          </w:tcPr>
          <w:p w:rsidR="005915CC" w:rsidRDefault="005915CC" w:rsidP="00106766">
            <w:pPr>
              <w:jc w:val="center"/>
            </w:pPr>
            <w:r>
              <w:t>1,048</w:t>
            </w:r>
          </w:p>
        </w:tc>
        <w:tc>
          <w:tcPr>
            <w:tcW w:w="1620" w:type="dxa"/>
          </w:tcPr>
          <w:p w:rsidR="005915CC" w:rsidRDefault="005915CC" w:rsidP="00106766">
            <w:pPr>
              <w:jc w:val="center"/>
            </w:pPr>
            <w:r>
              <w:t>283</w:t>
            </w:r>
          </w:p>
        </w:tc>
        <w:tc>
          <w:tcPr>
            <w:tcW w:w="1440" w:type="dxa"/>
          </w:tcPr>
          <w:p w:rsidR="005915CC" w:rsidRDefault="005915CC" w:rsidP="00106766">
            <w:pPr>
              <w:jc w:val="center"/>
            </w:pPr>
            <w:r>
              <w:t>210</w:t>
            </w:r>
          </w:p>
        </w:tc>
        <w:tc>
          <w:tcPr>
            <w:tcW w:w="1278" w:type="dxa"/>
          </w:tcPr>
          <w:p w:rsidR="005915CC" w:rsidRDefault="005915CC" w:rsidP="00106766">
            <w:pPr>
              <w:jc w:val="center"/>
            </w:pPr>
            <w:r>
              <w:t>7</w:t>
            </w:r>
          </w:p>
        </w:tc>
      </w:tr>
      <w:tr w:rsidR="005915CC" w:rsidTr="00106766">
        <w:tc>
          <w:tcPr>
            <w:tcW w:w="1579" w:type="dxa"/>
          </w:tcPr>
          <w:p w:rsidR="005915CC" w:rsidRDefault="005915CC" w:rsidP="00106766">
            <w:r>
              <w:t>Weakfish</w:t>
            </w:r>
          </w:p>
        </w:tc>
        <w:tc>
          <w:tcPr>
            <w:tcW w:w="2215" w:type="dxa"/>
          </w:tcPr>
          <w:p w:rsidR="005915CC" w:rsidRDefault="005915CC" w:rsidP="00106766">
            <w:pPr>
              <w:jc w:val="center"/>
              <w:rPr>
                <w:i/>
                <w:iCs/>
              </w:rPr>
            </w:pPr>
            <w:r>
              <w:rPr>
                <w:i/>
                <w:iCs/>
              </w:rPr>
              <w:t>Cynoscion regalis</w:t>
            </w:r>
          </w:p>
        </w:tc>
        <w:tc>
          <w:tcPr>
            <w:tcW w:w="1246" w:type="dxa"/>
          </w:tcPr>
          <w:p w:rsidR="005915CC" w:rsidRDefault="005915CC" w:rsidP="00106766">
            <w:pPr>
              <w:jc w:val="center"/>
            </w:pPr>
            <w:r>
              <w:t>110</w:t>
            </w:r>
          </w:p>
        </w:tc>
        <w:tc>
          <w:tcPr>
            <w:tcW w:w="1620" w:type="dxa"/>
          </w:tcPr>
          <w:p w:rsidR="005915CC" w:rsidRDefault="005915CC" w:rsidP="00106766">
            <w:pPr>
              <w:jc w:val="center"/>
            </w:pPr>
            <w:r>
              <w:t>126</w:t>
            </w:r>
          </w:p>
        </w:tc>
        <w:tc>
          <w:tcPr>
            <w:tcW w:w="1440" w:type="dxa"/>
          </w:tcPr>
          <w:p w:rsidR="005915CC" w:rsidRDefault="005915CC" w:rsidP="00106766">
            <w:pPr>
              <w:jc w:val="center"/>
            </w:pPr>
            <w:r>
              <w:t>14</w:t>
            </w:r>
          </w:p>
        </w:tc>
        <w:tc>
          <w:tcPr>
            <w:tcW w:w="1278" w:type="dxa"/>
          </w:tcPr>
          <w:p w:rsidR="005915CC" w:rsidRDefault="005915CC" w:rsidP="00106766">
            <w:pPr>
              <w:jc w:val="center"/>
            </w:pPr>
            <w:r>
              <w:t>1</w:t>
            </w:r>
          </w:p>
        </w:tc>
      </w:tr>
      <w:tr w:rsidR="005915CC" w:rsidTr="00106766">
        <w:tc>
          <w:tcPr>
            <w:tcW w:w="1579" w:type="dxa"/>
          </w:tcPr>
          <w:p w:rsidR="005915CC" w:rsidRDefault="005915CC" w:rsidP="00106766">
            <w:r>
              <w:t>Striped bass</w:t>
            </w:r>
          </w:p>
        </w:tc>
        <w:tc>
          <w:tcPr>
            <w:tcW w:w="2215" w:type="dxa"/>
          </w:tcPr>
          <w:p w:rsidR="005915CC" w:rsidRDefault="005915CC" w:rsidP="00106766">
            <w:pPr>
              <w:jc w:val="center"/>
              <w:rPr>
                <w:i/>
                <w:iCs/>
              </w:rPr>
            </w:pPr>
            <w:r>
              <w:rPr>
                <w:i/>
                <w:iCs/>
              </w:rPr>
              <w:t>Morone saxatilis</w:t>
            </w:r>
          </w:p>
        </w:tc>
        <w:tc>
          <w:tcPr>
            <w:tcW w:w="1246" w:type="dxa"/>
          </w:tcPr>
          <w:p w:rsidR="005915CC" w:rsidRDefault="005915CC" w:rsidP="00106766">
            <w:pPr>
              <w:jc w:val="center"/>
            </w:pPr>
            <w:r>
              <w:t>240</w:t>
            </w:r>
          </w:p>
        </w:tc>
        <w:tc>
          <w:tcPr>
            <w:tcW w:w="1620" w:type="dxa"/>
          </w:tcPr>
          <w:p w:rsidR="005915CC" w:rsidRDefault="005915CC" w:rsidP="00106766">
            <w:pPr>
              <w:jc w:val="center"/>
            </w:pPr>
            <w:r>
              <w:t>205</w:t>
            </w:r>
          </w:p>
        </w:tc>
        <w:tc>
          <w:tcPr>
            <w:tcW w:w="1440" w:type="dxa"/>
          </w:tcPr>
          <w:p w:rsidR="005915CC" w:rsidRDefault="005915CC" w:rsidP="00106766">
            <w:pPr>
              <w:jc w:val="center"/>
            </w:pPr>
            <w:r>
              <w:t>80</w:t>
            </w:r>
          </w:p>
        </w:tc>
        <w:tc>
          <w:tcPr>
            <w:tcW w:w="1278" w:type="dxa"/>
          </w:tcPr>
          <w:p w:rsidR="005915CC" w:rsidRDefault="005915CC" w:rsidP="00106766">
            <w:pPr>
              <w:jc w:val="center"/>
            </w:pPr>
            <w:r>
              <w:t>2</w:t>
            </w:r>
          </w:p>
        </w:tc>
      </w:tr>
      <w:tr w:rsidR="005915CC" w:rsidTr="00106766">
        <w:tc>
          <w:tcPr>
            <w:tcW w:w="1579" w:type="dxa"/>
          </w:tcPr>
          <w:p w:rsidR="005915CC" w:rsidRDefault="005915CC" w:rsidP="00106766">
            <w:r>
              <w:t>Bluefish</w:t>
            </w:r>
          </w:p>
        </w:tc>
        <w:tc>
          <w:tcPr>
            <w:tcW w:w="2215" w:type="dxa"/>
          </w:tcPr>
          <w:p w:rsidR="005915CC" w:rsidRDefault="005915CC" w:rsidP="00106766">
            <w:pPr>
              <w:jc w:val="center"/>
              <w:rPr>
                <w:i/>
                <w:iCs/>
              </w:rPr>
            </w:pPr>
            <w:r>
              <w:rPr>
                <w:i/>
                <w:iCs/>
              </w:rPr>
              <w:t>Pomatomus saltatrix</w:t>
            </w:r>
          </w:p>
        </w:tc>
        <w:tc>
          <w:tcPr>
            <w:tcW w:w="1246" w:type="dxa"/>
          </w:tcPr>
          <w:p w:rsidR="005915CC" w:rsidRDefault="005915CC" w:rsidP="00106766">
            <w:pPr>
              <w:jc w:val="center"/>
            </w:pPr>
            <w:r>
              <w:t>82</w:t>
            </w:r>
          </w:p>
        </w:tc>
        <w:tc>
          <w:tcPr>
            <w:tcW w:w="1620" w:type="dxa"/>
          </w:tcPr>
          <w:p w:rsidR="005915CC" w:rsidRDefault="005915CC" w:rsidP="00106766">
            <w:pPr>
              <w:jc w:val="center"/>
            </w:pPr>
            <w:r>
              <w:t>155</w:t>
            </w:r>
          </w:p>
        </w:tc>
        <w:tc>
          <w:tcPr>
            <w:tcW w:w="1440" w:type="dxa"/>
          </w:tcPr>
          <w:p w:rsidR="005915CC" w:rsidRDefault="005915CC" w:rsidP="00106766">
            <w:pPr>
              <w:jc w:val="center"/>
            </w:pPr>
            <w:r>
              <w:t>41</w:t>
            </w:r>
          </w:p>
        </w:tc>
        <w:tc>
          <w:tcPr>
            <w:tcW w:w="1278" w:type="dxa"/>
          </w:tcPr>
          <w:p w:rsidR="005915CC" w:rsidRDefault="005915CC" w:rsidP="00106766">
            <w:pPr>
              <w:jc w:val="center"/>
            </w:pPr>
            <w:r>
              <w:t>1</w:t>
            </w:r>
          </w:p>
        </w:tc>
      </w:tr>
    </w:tbl>
    <w:p w:rsidR="005915CC" w:rsidRDefault="005915CC" w:rsidP="005915CC"/>
    <w:p w:rsidR="005915CC" w:rsidRDefault="005915CC" w:rsidP="005915CC">
      <w:pPr>
        <w:jc w:val="both"/>
        <w:rPr>
          <w:b/>
          <w:bCs/>
        </w:rPr>
      </w:pPr>
      <w:r>
        <w:rPr>
          <w:b/>
          <w:bCs/>
        </w:rPr>
        <w:t xml:space="preserve">Table 6.  Trawl Catch Biomass and Individual Means, October 2006 Sampling (Continued). </w:t>
      </w:r>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541"/>
        <w:gridCol w:w="2176"/>
        <w:gridCol w:w="1211"/>
        <w:gridCol w:w="1557"/>
        <w:gridCol w:w="1395"/>
        <w:gridCol w:w="1252"/>
      </w:tblGrid>
      <w:tr w:rsidR="005915CC" w:rsidTr="00106766">
        <w:tc>
          <w:tcPr>
            <w:tcW w:w="1579"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t>Common Name</w:t>
            </w:r>
          </w:p>
        </w:tc>
        <w:tc>
          <w:tcPr>
            <w:tcW w:w="2215"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Scientific Name</w:t>
            </w:r>
          </w:p>
        </w:tc>
        <w:tc>
          <w:tcPr>
            <w:tcW w:w="1246"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Total (g)</w:t>
            </w:r>
          </w:p>
        </w:tc>
        <w:tc>
          <w:tcPr>
            <w:tcW w:w="1620" w:type="dxa"/>
            <w:tcBorders>
              <w:top w:val="double" w:sz="4" w:space="0" w:color="auto"/>
              <w:bottom w:val="single" w:sz="6" w:space="0" w:color="auto"/>
            </w:tcBorders>
            <w:shd w:val="clear" w:color="auto" w:fill="D9D9D9"/>
          </w:tcPr>
          <w:p w:rsidR="005915CC" w:rsidRDefault="005915CC" w:rsidP="00106766">
            <w:pPr>
              <w:jc w:val="center"/>
              <w:rPr>
                <w:b/>
                <w:bCs/>
              </w:rPr>
            </w:pPr>
            <w:r>
              <w:rPr>
                <w:b/>
                <w:bCs/>
              </w:rPr>
              <w:t>Mean Length (mm)</w:t>
            </w:r>
          </w:p>
        </w:tc>
        <w:tc>
          <w:tcPr>
            <w:tcW w:w="1440" w:type="dxa"/>
            <w:tcBorders>
              <w:top w:val="double" w:sz="4" w:space="0" w:color="auto"/>
              <w:bottom w:val="single" w:sz="6" w:space="0" w:color="auto"/>
            </w:tcBorders>
            <w:shd w:val="clear" w:color="auto" w:fill="D9D9D9"/>
          </w:tcPr>
          <w:p w:rsidR="005915CC" w:rsidRDefault="005915CC" w:rsidP="00106766">
            <w:pPr>
              <w:jc w:val="center"/>
              <w:rPr>
                <w:b/>
                <w:bCs/>
              </w:rPr>
            </w:pPr>
            <w:r>
              <w:rPr>
                <w:b/>
                <w:bCs/>
              </w:rPr>
              <w:t>Mean Weight (g)</w:t>
            </w:r>
          </w:p>
        </w:tc>
        <w:tc>
          <w:tcPr>
            <w:tcW w:w="1278"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Percent of Total</w:t>
            </w:r>
          </w:p>
        </w:tc>
      </w:tr>
      <w:tr w:rsidR="005915CC" w:rsidTr="00106766">
        <w:tc>
          <w:tcPr>
            <w:tcW w:w="1579" w:type="dxa"/>
            <w:tcBorders>
              <w:top w:val="single" w:sz="6" w:space="0" w:color="auto"/>
            </w:tcBorders>
          </w:tcPr>
          <w:p w:rsidR="005915CC" w:rsidRDefault="005915CC" w:rsidP="00106766">
            <w:r>
              <w:t>Alewife</w:t>
            </w:r>
          </w:p>
        </w:tc>
        <w:tc>
          <w:tcPr>
            <w:tcW w:w="2215" w:type="dxa"/>
            <w:tcBorders>
              <w:top w:val="single" w:sz="6" w:space="0" w:color="auto"/>
            </w:tcBorders>
          </w:tcPr>
          <w:p w:rsidR="005915CC" w:rsidRDefault="005915CC" w:rsidP="00106766">
            <w:pPr>
              <w:jc w:val="center"/>
              <w:rPr>
                <w:i/>
                <w:iCs/>
              </w:rPr>
            </w:pPr>
            <w:r>
              <w:rPr>
                <w:i/>
                <w:iCs/>
              </w:rPr>
              <w:t>Alosa pseudoharengus</w:t>
            </w:r>
          </w:p>
        </w:tc>
        <w:tc>
          <w:tcPr>
            <w:tcW w:w="1246" w:type="dxa"/>
            <w:tcBorders>
              <w:top w:val="single" w:sz="6" w:space="0" w:color="auto"/>
            </w:tcBorders>
          </w:tcPr>
          <w:p w:rsidR="005915CC" w:rsidRDefault="005915CC" w:rsidP="00106766">
            <w:pPr>
              <w:jc w:val="center"/>
            </w:pPr>
            <w:r>
              <w:t>61</w:t>
            </w:r>
          </w:p>
        </w:tc>
        <w:tc>
          <w:tcPr>
            <w:tcW w:w="1620" w:type="dxa"/>
            <w:tcBorders>
              <w:top w:val="single" w:sz="6" w:space="0" w:color="auto"/>
            </w:tcBorders>
          </w:tcPr>
          <w:p w:rsidR="005915CC" w:rsidRDefault="005915CC" w:rsidP="00106766">
            <w:pPr>
              <w:jc w:val="center"/>
            </w:pPr>
            <w:r>
              <w:t>132</w:t>
            </w:r>
          </w:p>
        </w:tc>
        <w:tc>
          <w:tcPr>
            <w:tcW w:w="1440" w:type="dxa"/>
            <w:tcBorders>
              <w:top w:val="single" w:sz="6" w:space="0" w:color="auto"/>
            </w:tcBorders>
          </w:tcPr>
          <w:p w:rsidR="005915CC" w:rsidRDefault="005915CC" w:rsidP="00106766">
            <w:pPr>
              <w:jc w:val="center"/>
            </w:pPr>
            <w:r>
              <w:t>20</w:t>
            </w:r>
          </w:p>
        </w:tc>
        <w:tc>
          <w:tcPr>
            <w:tcW w:w="1278" w:type="dxa"/>
            <w:tcBorders>
              <w:top w:val="single" w:sz="6" w:space="0" w:color="auto"/>
            </w:tcBorders>
          </w:tcPr>
          <w:p w:rsidR="005915CC" w:rsidRDefault="005915CC" w:rsidP="00106766">
            <w:pPr>
              <w:jc w:val="center"/>
            </w:pPr>
            <w:r>
              <w:t>&lt; 1</w:t>
            </w:r>
          </w:p>
        </w:tc>
      </w:tr>
      <w:tr w:rsidR="005915CC" w:rsidTr="00106766">
        <w:tc>
          <w:tcPr>
            <w:tcW w:w="1579" w:type="dxa"/>
          </w:tcPr>
          <w:p w:rsidR="005915CC" w:rsidRDefault="005915CC" w:rsidP="00106766">
            <w:smartTag w:uri="urn:schemas-microsoft-com:office:smarttags" w:element="State">
              <w:smartTag w:uri="urn:schemas-microsoft-com:office:smarttags" w:element="place">
                <w:r>
                  <w:t>Florida</w:t>
                </w:r>
              </w:smartTag>
            </w:smartTag>
            <w:r>
              <w:t xml:space="preserve"> pompano</w:t>
            </w:r>
          </w:p>
        </w:tc>
        <w:tc>
          <w:tcPr>
            <w:tcW w:w="2215" w:type="dxa"/>
          </w:tcPr>
          <w:p w:rsidR="005915CC" w:rsidRDefault="005915CC" w:rsidP="00106766">
            <w:pPr>
              <w:jc w:val="center"/>
              <w:rPr>
                <w:i/>
                <w:iCs/>
              </w:rPr>
            </w:pPr>
            <w:r>
              <w:rPr>
                <w:i/>
                <w:iCs/>
              </w:rPr>
              <w:t>Trachinotus carolinus</w:t>
            </w:r>
          </w:p>
        </w:tc>
        <w:tc>
          <w:tcPr>
            <w:tcW w:w="1246" w:type="dxa"/>
          </w:tcPr>
          <w:p w:rsidR="005915CC" w:rsidRDefault="005915CC" w:rsidP="00106766">
            <w:pPr>
              <w:jc w:val="center"/>
            </w:pPr>
            <w:r>
              <w:t>53</w:t>
            </w:r>
          </w:p>
        </w:tc>
        <w:tc>
          <w:tcPr>
            <w:tcW w:w="1620" w:type="dxa"/>
          </w:tcPr>
          <w:p w:rsidR="005915CC" w:rsidRDefault="005915CC" w:rsidP="00106766">
            <w:pPr>
              <w:jc w:val="center"/>
            </w:pPr>
            <w:r>
              <w:t>74</w:t>
            </w:r>
          </w:p>
        </w:tc>
        <w:tc>
          <w:tcPr>
            <w:tcW w:w="1440" w:type="dxa"/>
          </w:tcPr>
          <w:p w:rsidR="005915CC" w:rsidRDefault="005915CC" w:rsidP="00106766">
            <w:pPr>
              <w:jc w:val="center"/>
            </w:pPr>
            <w:r>
              <w:t>18</w:t>
            </w:r>
          </w:p>
        </w:tc>
        <w:tc>
          <w:tcPr>
            <w:tcW w:w="1278" w:type="dxa"/>
          </w:tcPr>
          <w:p w:rsidR="005915CC" w:rsidRDefault="005915CC" w:rsidP="00106766">
            <w:pPr>
              <w:jc w:val="center"/>
            </w:pPr>
            <w:r>
              <w:t>&lt; 1</w:t>
            </w:r>
          </w:p>
        </w:tc>
      </w:tr>
      <w:tr w:rsidR="005915CC" w:rsidTr="00106766">
        <w:tc>
          <w:tcPr>
            <w:tcW w:w="1579" w:type="dxa"/>
          </w:tcPr>
          <w:p w:rsidR="005915CC" w:rsidRDefault="005915CC" w:rsidP="00106766">
            <w:r>
              <w:t>Bay anchovy</w:t>
            </w:r>
          </w:p>
        </w:tc>
        <w:tc>
          <w:tcPr>
            <w:tcW w:w="2215" w:type="dxa"/>
          </w:tcPr>
          <w:p w:rsidR="005915CC" w:rsidRDefault="005915CC" w:rsidP="00106766">
            <w:pPr>
              <w:jc w:val="center"/>
              <w:rPr>
                <w:i/>
                <w:iCs/>
              </w:rPr>
            </w:pPr>
            <w:r>
              <w:rPr>
                <w:i/>
                <w:iCs/>
              </w:rPr>
              <w:t>Anchoa mitchilli</w:t>
            </w:r>
          </w:p>
        </w:tc>
        <w:tc>
          <w:tcPr>
            <w:tcW w:w="1246" w:type="dxa"/>
          </w:tcPr>
          <w:p w:rsidR="005915CC" w:rsidRDefault="005915CC" w:rsidP="00106766">
            <w:pPr>
              <w:jc w:val="center"/>
            </w:pPr>
            <w:r>
              <w:t>47</w:t>
            </w:r>
          </w:p>
        </w:tc>
        <w:tc>
          <w:tcPr>
            <w:tcW w:w="1620" w:type="dxa"/>
          </w:tcPr>
          <w:p w:rsidR="005915CC" w:rsidRDefault="005915CC" w:rsidP="00106766">
            <w:pPr>
              <w:jc w:val="center"/>
            </w:pPr>
            <w:r>
              <w:t>56</w:t>
            </w:r>
          </w:p>
        </w:tc>
        <w:tc>
          <w:tcPr>
            <w:tcW w:w="1440" w:type="dxa"/>
          </w:tcPr>
          <w:p w:rsidR="005915CC" w:rsidRDefault="005915CC" w:rsidP="00106766">
            <w:pPr>
              <w:jc w:val="center"/>
            </w:pPr>
            <w:r>
              <w:t>1</w:t>
            </w:r>
          </w:p>
        </w:tc>
        <w:tc>
          <w:tcPr>
            <w:tcW w:w="1278" w:type="dxa"/>
          </w:tcPr>
          <w:p w:rsidR="005915CC" w:rsidRDefault="005915CC" w:rsidP="00106766">
            <w:pPr>
              <w:jc w:val="center"/>
            </w:pPr>
            <w:r>
              <w:t>&lt; 1</w:t>
            </w:r>
          </w:p>
        </w:tc>
      </w:tr>
      <w:tr w:rsidR="005915CC" w:rsidTr="00106766">
        <w:tc>
          <w:tcPr>
            <w:tcW w:w="1579" w:type="dxa"/>
          </w:tcPr>
          <w:p w:rsidR="005915CC" w:rsidRDefault="005915CC" w:rsidP="00106766">
            <w:r>
              <w:t>Gizzard shad</w:t>
            </w:r>
          </w:p>
        </w:tc>
        <w:tc>
          <w:tcPr>
            <w:tcW w:w="2215" w:type="dxa"/>
          </w:tcPr>
          <w:p w:rsidR="005915CC" w:rsidRDefault="005915CC" w:rsidP="00106766">
            <w:pPr>
              <w:jc w:val="center"/>
              <w:rPr>
                <w:i/>
                <w:iCs/>
              </w:rPr>
            </w:pPr>
            <w:r>
              <w:rPr>
                <w:i/>
                <w:iCs/>
              </w:rPr>
              <w:t>Dorosoma cepedianum</w:t>
            </w:r>
          </w:p>
        </w:tc>
        <w:tc>
          <w:tcPr>
            <w:tcW w:w="1246" w:type="dxa"/>
          </w:tcPr>
          <w:p w:rsidR="005915CC" w:rsidRDefault="005915CC" w:rsidP="00106766">
            <w:pPr>
              <w:jc w:val="center"/>
            </w:pPr>
            <w:r>
              <w:t>20</w:t>
            </w:r>
          </w:p>
        </w:tc>
        <w:tc>
          <w:tcPr>
            <w:tcW w:w="1620" w:type="dxa"/>
          </w:tcPr>
          <w:p w:rsidR="005915CC" w:rsidRDefault="005915CC" w:rsidP="00106766">
            <w:pPr>
              <w:jc w:val="center"/>
            </w:pPr>
            <w:r>
              <w:t>135</w:t>
            </w:r>
          </w:p>
        </w:tc>
        <w:tc>
          <w:tcPr>
            <w:tcW w:w="1440" w:type="dxa"/>
          </w:tcPr>
          <w:p w:rsidR="005915CC" w:rsidRDefault="005915CC" w:rsidP="00106766">
            <w:pPr>
              <w:jc w:val="center"/>
            </w:pPr>
            <w:r>
              <w:t>20</w:t>
            </w:r>
          </w:p>
        </w:tc>
        <w:tc>
          <w:tcPr>
            <w:tcW w:w="1278" w:type="dxa"/>
          </w:tcPr>
          <w:p w:rsidR="005915CC" w:rsidRDefault="005915CC" w:rsidP="00106766">
            <w:pPr>
              <w:jc w:val="center"/>
            </w:pPr>
            <w:r>
              <w:t>&lt; 1</w:t>
            </w:r>
          </w:p>
        </w:tc>
      </w:tr>
      <w:tr w:rsidR="005915CC" w:rsidTr="00106766">
        <w:trPr>
          <w:cantSplit/>
        </w:trPr>
        <w:tc>
          <w:tcPr>
            <w:tcW w:w="3794" w:type="dxa"/>
            <w:gridSpan w:val="2"/>
          </w:tcPr>
          <w:p w:rsidR="005915CC" w:rsidRDefault="005915CC" w:rsidP="00106766">
            <w:pPr>
              <w:jc w:val="right"/>
              <w:rPr>
                <w:b/>
                <w:bCs/>
              </w:rPr>
            </w:pPr>
            <w:r>
              <w:rPr>
                <w:b/>
                <w:bCs/>
              </w:rPr>
              <w:t>Total:</w:t>
            </w:r>
          </w:p>
        </w:tc>
        <w:tc>
          <w:tcPr>
            <w:tcW w:w="1246" w:type="dxa"/>
          </w:tcPr>
          <w:p w:rsidR="005915CC" w:rsidRDefault="005915CC" w:rsidP="00106766">
            <w:pPr>
              <w:jc w:val="center"/>
              <w:rPr>
                <w:b/>
                <w:bCs/>
              </w:rPr>
            </w:pPr>
            <w:r>
              <w:rPr>
                <w:b/>
                <w:bCs/>
              </w:rPr>
              <w:t>14,735</w:t>
            </w:r>
          </w:p>
        </w:tc>
        <w:tc>
          <w:tcPr>
            <w:tcW w:w="1620" w:type="dxa"/>
          </w:tcPr>
          <w:p w:rsidR="005915CC" w:rsidRDefault="005915CC" w:rsidP="00106766">
            <w:pPr>
              <w:jc w:val="center"/>
              <w:rPr>
                <w:b/>
                <w:bCs/>
              </w:rPr>
            </w:pPr>
          </w:p>
        </w:tc>
        <w:tc>
          <w:tcPr>
            <w:tcW w:w="1440" w:type="dxa"/>
          </w:tcPr>
          <w:p w:rsidR="005915CC" w:rsidRDefault="005915CC" w:rsidP="00106766">
            <w:pPr>
              <w:jc w:val="center"/>
              <w:rPr>
                <w:b/>
                <w:bCs/>
              </w:rPr>
            </w:pPr>
          </w:p>
        </w:tc>
        <w:tc>
          <w:tcPr>
            <w:tcW w:w="1278" w:type="dxa"/>
          </w:tcPr>
          <w:p w:rsidR="005915CC" w:rsidRDefault="005915CC" w:rsidP="00106766">
            <w:pPr>
              <w:jc w:val="center"/>
              <w:rPr>
                <w:b/>
                <w:bCs/>
              </w:rPr>
            </w:pPr>
            <w:r>
              <w:rPr>
                <w:b/>
                <w:bCs/>
              </w:rPr>
              <w:t>100</w:t>
            </w:r>
          </w:p>
        </w:tc>
      </w:tr>
    </w:tbl>
    <w:p w:rsidR="005915CC" w:rsidRDefault="005915CC" w:rsidP="005915CC"/>
    <w:p w:rsidR="005915CC" w:rsidRDefault="005915CC" w:rsidP="005915CC"/>
    <w:p w:rsidR="005915CC" w:rsidRDefault="005915CC" w:rsidP="005915CC">
      <w:pPr>
        <w:pStyle w:val="table0"/>
        <w:jc w:val="both"/>
        <w:rPr>
          <w:snapToGrid w:val="0"/>
        </w:rPr>
      </w:pPr>
      <w:bookmarkStart w:id="57" w:name="_Toc152663879"/>
      <w:r>
        <w:t>Table 7.  Combined Species Abundance, Length, Weight, and Diversity Data from Fish Trawls, October 2006 Sampling.</w:t>
      </w:r>
      <w:bookmarkEnd w:id="57"/>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4399"/>
        <w:gridCol w:w="4733"/>
      </w:tblGrid>
      <w:tr w:rsidR="005915CC" w:rsidTr="00106766">
        <w:trPr>
          <w:trHeight w:val="402"/>
        </w:trPr>
        <w:tc>
          <w:tcPr>
            <w:tcW w:w="4500" w:type="dxa"/>
            <w:tcBorders>
              <w:top w:val="double" w:sz="4" w:space="0" w:color="auto"/>
              <w:bottom w:val="single" w:sz="6" w:space="0" w:color="auto"/>
            </w:tcBorders>
            <w:shd w:val="clear" w:color="auto" w:fill="D9D9D9"/>
            <w:vAlign w:val="bottom"/>
          </w:tcPr>
          <w:p w:rsidR="005915CC" w:rsidRDefault="005915CC" w:rsidP="00106766">
            <w:pPr>
              <w:rPr>
                <w:b/>
                <w:bCs/>
              </w:rPr>
            </w:pPr>
            <w:r>
              <w:rPr>
                <w:b/>
                <w:bCs/>
              </w:rPr>
              <w:t>Parameter</w:t>
            </w:r>
          </w:p>
        </w:tc>
        <w:tc>
          <w:tcPr>
            <w:tcW w:w="4860" w:type="dxa"/>
            <w:tcBorders>
              <w:top w:val="double" w:sz="4" w:space="0" w:color="auto"/>
              <w:bottom w:val="single" w:sz="6" w:space="0" w:color="auto"/>
            </w:tcBorders>
            <w:shd w:val="clear" w:color="auto" w:fill="D9D9D9"/>
            <w:vAlign w:val="bottom"/>
          </w:tcPr>
          <w:p w:rsidR="005915CC" w:rsidRDefault="005915CC" w:rsidP="00106766">
            <w:pPr>
              <w:jc w:val="center"/>
              <w:rPr>
                <w:b/>
                <w:bCs/>
              </w:rPr>
            </w:pPr>
            <w:r>
              <w:rPr>
                <w:b/>
                <w:bCs/>
              </w:rPr>
              <w:t>Result</w:t>
            </w:r>
          </w:p>
        </w:tc>
      </w:tr>
      <w:tr w:rsidR="005915CC" w:rsidTr="00106766">
        <w:tc>
          <w:tcPr>
            <w:tcW w:w="4500" w:type="dxa"/>
            <w:tcBorders>
              <w:top w:val="single" w:sz="6" w:space="0" w:color="auto"/>
            </w:tcBorders>
          </w:tcPr>
          <w:p w:rsidR="005915CC" w:rsidRDefault="005915CC" w:rsidP="00106766">
            <w:r>
              <w:t>Total abundance</w:t>
            </w:r>
          </w:p>
        </w:tc>
        <w:tc>
          <w:tcPr>
            <w:tcW w:w="4860" w:type="dxa"/>
            <w:tcBorders>
              <w:top w:val="single" w:sz="6" w:space="0" w:color="auto"/>
            </w:tcBorders>
          </w:tcPr>
          <w:p w:rsidR="005915CC" w:rsidRDefault="005915CC" w:rsidP="00106766">
            <w:pPr>
              <w:jc w:val="center"/>
            </w:pPr>
            <w:r>
              <w:t>359</w:t>
            </w:r>
          </w:p>
        </w:tc>
      </w:tr>
      <w:tr w:rsidR="005915CC" w:rsidTr="00106766">
        <w:tc>
          <w:tcPr>
            <w:tcW w:w="4500" w:type="dxa"/>
          </w:tcPr>
          <w:p w:rsidR="005915CC" w:rsidRDefault="005915CC" w:rsidP="00106766">
            <w:r>
              <w:t>Mean individual fish length (mm)</w:t>
            </w:r>
          </w:p>
        </w:tc>
        <w:tc>
          <w:tcPr>
            <w:tcW w:w="4860" w:type="dxa"/>
          </w:tcPr>
          <w:p w:rsidR="005915CC" w:rsidRDefault="005915CC" w:rsidP="00106766">
            <w:pPr>
              <w:jc w:val="center"/>
            </w:pPr>
            <w:r>
              <w:t>129</w:t>
            </w:r>
          </w:p>
        </w:tc>
      </w:tr>
      <w:tr w:rsidR="005915CC" w:rsidTr="00106766">
        <w:tc>
          <w:tcPr>
            <w:tcW w:w="4500" w:type="dxa"/>
          </w:tcPr>
          <w:p w:rsidR="005915CC" w:rsidRDefault="005915CC" w:rsidP="00106766">
            <w:r>
              <w:t>Mean individual fish weight (g)</w:t>
            </w:r>
          </w:p>
        </w:tc>
        <w:tc>
          <w:tcPr>
            <w:tcW w:w="4860" w:type="dxa"/>
          </w:tcPr>
          <w:p w:rsidR="005915CC" w:rsidRDefault="005915CC" w:rsidP="00106766">
            <w:pPr>
              <w:jc w:val="center"/>
            </w:pPr>
            <w:r>
              <w:t>47</w:t>
            </w:r>
          </w:p>
        </w:tc>
      </w:tr>
      <w:tr w:rsidR="005915CC" w:rsidTr="00106766">
        <w:tc>
          <w:tcPr>
            <w:tcW w:w="4500" w:type="dxa"/>
          </w:tcPr>
          <w:p w:rsidR="005915CC" w:rsidRDefault="005915CC" w:rsidP="00106766">
            <w:r>
              <w:t>Mean individual blue crab length (mm)</w:t>
            </w:r>
          </w:p>
        </w:tc>
        <w:tc>
          <w:tcPr>
            <w:tcW w:w="4860" w:type="dxa"/>
          </w:tcPr>
          <w:p w:rsidR="005915CC" w:rsidRDefault="005915CC" w:rsidP="00106766">
            <w:pPr>
              <w:jc w:val="center"/>
            </w:pPr>
            <w:r>
              <w:t>140</w:t>
            </w:r>
          </w:p>
        </w:tc>
      </w:tr>
      <w:tr w:rsidR="005915CC" w:rsidTr="00106766">
        <w:tc>
          <w:tcPr>
            <w:tcW w:w="4500" w:type="dxa"/>
          </w:tcPr>
          <w:p w:rsidR="005915CC" w:rsidRDefault="005915CC" w:rsidP="00106766">
            <w:r>
              <w:t>Mean individual blue crab weight (g)</w:t>
            </w:r>
          </w:p>
        </w:tc>
        <w:tc>
          <w:tcPr>
            <w:tcW w:w="4860" w:type="dxa"/>
          </w:tcPr>
          <w:p w:rsidR="005915CC" w:rsidRDefault="005915CC" w:rsidP="00106766">
            <w:pPr>
              <w:jc w:val="center"/>
            </w:pPr>
            <w:r>
              <w:t>149</w:t>
            </w:r>
          </w:p>
        </w:tc>
      </w:tr>
      <w:tr w:rsidR="005915CC" w:rsidTr="00106766">
        <w:tc>
          <w:tcPr>
            <w:tcW w:w="4500" w:type="dxa"/>
          </w:tcPr>
          <w:p w:rsidR="005915CC" w:rsidRDefault="005915CC" w:rsidP="00106766">
            <w:r>
              <w:t>Total biomass (g)</w:t>
            </w:r>
          </w:p>
        </w:tc>
        <w:tc>
          <w:tcPr>
            <w:tcW w:w="4860" w:type="dxa"/>
          </w:tcPr>
          <w:p w:rsidR="005915CC" w:rsidRDefault="005915CC" w:rsidP="00106766">
            <w:pPr>
              <w:jc w:val="center"/>
            </w:pPr>
            <w:r>
              <w:t>14,735</w:t>
            </w:r>
          </w:p>
        </w:tc>
      </w:tr>
      <w:tr w:rsidR="005915CC" w:rsidTr="00106766">
        <w:tc>
          <w:tcPr>
            <w:tcW w:w="4500" w:type="dxa"/>
          </w:tcPr>
          <w:p w:rsidR="005915CC" w:rsidRDefault="005915CC" w:rsidP="00106766">
            <w:r>
              <w:t>Species diversity</w:t>
            </w:r>
          </w:p>
        </w:tc>
        <w:tc>
          <w:tcPr>
            <w:tcW w:w="4860" w:type="dxa"/>
          </w:tcPr>
          <w:p w:rsidR="005915CC" w:rsidRDefault="005915CC" w:rsidP="00106766">
            <w:pPr>
              <w:jc w:val="center"/>
            </w:pPr>
            <w:r>
              <w:t>11</w:t>
            </w:r>
          </w:p>
        </w:tc>
      </w:tr>
    </w:tbl>
    <w:p w:rsidR="005915CC" w:rsidRDefault="005915CC" w:rsidP="005915CC"/>
    <w:p w:rsidR="005915CC" w:rsidRDefault="005915CC" w:rsidP="005915CC"/>
    <w:p w:rsidR="005915CC" w:rsidRDefault="005915CC" w:rsidP="005915CC">
      <w:pPr>
        <w:pStyle w:val="table0"/>
        <w:jc w:val="both"/>
        <w:rPr>
          <w:snapToGrid w:val="0"/>
        </w:rPr>
      </w:pPr>
      <w:bookmarkStart w:id="58" w:name="_Toc152663880"/>
      <w:r>
        <w:rPr>
          <w:snapToGrid w:val="0"/>
        </w:rPr>
        <w:br w:type="page"/>
      </w:r>
      <w:r>
        <w:rPr>
          <w:snapToGrid w:val="0"/>
        </w:rPr>
        <w:lastRenderedPageBreak/>
        <w:t>Table 8.  Numbers of Species and Individuals per Fish Trawl Location, October 2006 Sampling.</w:t>
      </w:r>
      <w:bookmarkEnd w:id="58"/>
    </w:p>
    <w:tbl>
      <w:tblPr>
        <w:tblW w:w="0" w:type="auto"/>
        <w:tblInd w:w="19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620"/>
        <w:gridCol w:w="2909"/>
        <w:gridCol w:w="4590"/>
      </w:tblGrid>
      <w:tr w:rsidR="005915CC" w:rsidTr="00106766">
        <w:trPr>
          <w:trHeight w:val="447"/>
        </w:trPr>
        <w:tc>
          <w:tcPr>
            <w:tcW w:w="1620" w:type="dxa"/>
            <w:shd w:val="clear" w:color="auto" w:fill="D9D9D9"/>
            <w:vAlign w:val="bottom"/>
          </w:tcPr>
          <w:p w:rsidR="005915CC" w:rsidRDefault="005915CC" w:rsidP="00106766">
            <w:pPr>
              <w:jc w:val="center"/>
              <w:rPr>
                <w:b/>
                <w:bCs/>
              </w:rPr>
            </w:pPr>
            <w:r>
              <w:rPr>
                <w:b/>
                <w:bCs/>
              </w:rPr>
              <w:t>Trawl</w:t>
            </w:r>
          </w:p>
        </w:tc>
        <w:tc>
          <w:tcPr>
            <w:tcW w:w="2909" w:type="dxa"/>
            <w:shd w:val="clear" w:color="auto" w:fill="D9D9D9"/>
            <w:vAlign w:val="bottom"/>
          </w:tcPr>
          <w:p w:rsidR="005915CC" w:rsidRDefault="005915CC" w:rsidP="00106766">
            <w:pPr>
              <w:jc w:val="center"/>
              <w:rPr>
                <w:b/>
                <w:bCs/>
              </w:rPr>
            </w:pPr>
            <w:r>
              <w:rPr>
                <w:b/>
                <w:bCs/>
              </w:rPr>
              <w:t>Number of Species</w:t>
            </w:r>
          </w:p>
        </w:tc>
        <w:tc>
          <w:tcPr>
            <w:tcW w:w="4590" w:type="dxa"/>
            <w:shd w:val="clear" w:color="auto" w:fill="D9D9D9"/>
            <w:vAlign w:val="bottom"/>
          </w:tcPr>
          <w:p w:rsidR="005915CC" w:rsidRDefault="005915CC" w:rsidP="00106766">
            <w:pPr>
              <w:jc w:val="center"/>
              <w:rPr>
                <w:b/>
                <w:bCs/>
              </w:rPr>
            </w:pPr>
            <w:r>
              <w:rPr>
                <w:b/>
                <w:bCs/>
              </w:rPr>
              <w:t>Number of Individuals</w:t>
            </w:r>
          </w:p>
        </w:tc>
      </w:tr>
      <w:tr w:rsidR="005915CC" w:rsidTr="00106766">
        <w:tc>
          <w:tcPr>
            <w:tcW w:w="1620" w:type="dxa"/>
          </w:tcPr>
          <w:p w:rsidR="005915CC" w:rsidRDefault="005915CC" w:rsidP="00106766">
            <w:pPr>
              <w:jc w:val="center"/>
            </w:pPr>
            <w:r>
              <w:t>1</w:t>
            </w:r>
          </w:p>
        </w:tc>
        <w:tc>
          <w:tcPr>
            <w:tcW w:w="2909" w:type="dxa"/>
          </w:tcPr>
          <w:p w:rsidR="005915CC" w:rsidRDefault="005915CC" w:rsidP="00106766">
            <w:pPr>
              <w:jc w:val="center"/>
            </w:pPr>
            <w:r>
              <w:t>4</w:t>
            </w:r>
          </w:p>
        </w:tc>
        <w:tc>
          <w:tcPr>
            <w:tcW w:w="4590" w:type="dxa"/>
          </w:tcPr>
          <w:p w:rsidR="005915CC" w:rsidRDefault="005915CC" w:rsidP="00106766">
            <w:pPr>
              <w:jc w:val="center"/>
            </w:pPr>
            <w:r>
              <w:t>84</w:t>
            </w:r>
          </w:p>
        </w:tc>
      </w:tr>
      <w:tr w:rsidR="005915CC" w:rsidTr="00106766">
        <w:tc>
          <w:tcPr>
            <w:tcW w:w="1620" w:type="dxa"/>
          </w:tcPr>
          <w:p w:rsidR="005915CC" w:rsidRDefault="005915CC" w:rsidP="00106766">
            <w:pPr>
              <w:jc w:val="center"/>
            </w:pPr>
            <w:r>
              <w:t>2</w:t>
            </w:r>
          </w:p>
        </w:tc>
        <w:tc>
          <w:tcPr>
            <w:tcW w:w="2909" w:type="dxa"/>
          </w:tcPr>
          <w:p w:rsidR="005915CC" w:rsidRDefault="005915CC" w:rsidP="00106766">
            <w:pPr>
              <w:jc w:val="center"/>
            </w:pPr>
            <w:r>
              <w:t>6</w:t>
            </w:r>
          </w:p>
        </w:tc>
        <w:tc>
          <w:tcPr>
            <w:tcW w:w="4590" w:type="dxa"/>
          </w:tcPr>
          <w:p w:rsidR="005915CC" w:rsidRDefault="005915CC" w:rsidP="00106766">
            <w:pPr>
              <w:jc w:val="center"/>
            </w:pPr>
            <w:r>
              <w:t>12</w:t>
            </w:r>
          </w:p>
        </w:tc>
      </w:tr>
      <w:tr w:rsidR="005915CC" w:rsidTr="00106766">
        <w:tc>
          <w:tcPr>
            <w:tcW w:w="1620" w:type="dxa"/>
          </w:tcPr>
          <w:p w:rsidR="005915CC" w:rsidRDefault="005915CC" w:rsidP="00106766">
            <w:pPr>
              <w:jc w:val="center"/>
            </w:pPr>
            <w:r>
              <w:t>3</w:t>
            </w:r>
          </w:p>
        </w:tc>
        <w:tc>
          <w:tcPr>
            <w:tcW w:w="2909" w:type="dxa"/>
          </w:tcPr>
          <w:p w:rsidR="005915CC" w:rsidRDefault="005915CC" w:rsidP="00106766">
            <w:pPr>
              <w:jc w:val="center"/>
            </w:pPr>
            <w:r>
              <w:t>4</w:t>
            </w:r>
          </w:p>
        </w:tc>
        <w:tc>
          <w:tcPr>
            <w:tcW w:w="4590" w:type="dxa"/>
          </w:tcPr>
          <w:p w:rsidR="005915CC" w:rsidRDefault="005915CC" w:rsidP="00106766">
            <w:pPr>
              <w:jc w:val="center"/>
            </w:pPr>
            <w:r>
              <w:t>4</w:t>
            </w:r>
          </w:p>
        </w:tc>
      </w:tr>
      <w:tr w:rsidR="005915CC" w:rsidTr="00106766">
        <w:tc>
          <w:tcPr>
            <w:tcW w:w="1620" w:type="dxa"/>
          </w:tcPr>
          <w:p w:rsidR="005915CC" w:rsidRDefault="005915CC" w:rsidP="00106766">
            <w:pPr>
              <w:jc w:val="center"/>
            </w:pPr>
            <w:r>
              <w:t>4</w:t>
            </w:r>
          </w:p>
        </w:tc>
        <w:tc>
          <w:tcPr>
            <w:tcW w:w="2909" w:type="dxa"/>
          </w:tcPr>
          <w:p w:rsidR="005915CC" w:rsidRDefault="005915CC" w:rsidP="00106766">
            <w:pPr>
              <w:jc w:val="center"/>
            </w:pPr>
            <w:r>
              <w:t>2</w:t>
            </w:r>
          </w:p>
        </w:tc>
        <w:tc>
          <w:tcPr>
            <w:tcW w:w="4590" w:type="dxa"/>
          </w:tcPr>
          <w:p w:rsidR="005915CC" w:rsidRDefault="005915CC" w:rsidP="00106766">
            <w:pPr>
              <w:jc w:val="center"/>
            </w:pPr>
            <w:r>
              <w:t>3</w:t>
            </w:r>
          </w:p>
        </w:tc>
      </w:tr>
      <w:tr w:rsidR="005915CC" w:rsidTr="00106766">
        <w:tc>
          <w:tcPr>
            <w:tcW w:w="1620" w:type="dxa"/>
          </w:tcPr>
          <w:p w:rsidR="005915CC" w:rsidRDefault="005915CC" w:rsidP="00106766">
            <w:pPr>
              <w:jc w:val="center"/>
            </w:pPr>
            <w:r>
              <w:t>5</w:t>
            </w:r>
          </w:p>
        </w:tc>
        <w:tc>
          <w:tcPr>
            <w:tcW w:w="2909" w:type="dxa"/>
          </w:tcPr>
          <w:p w:rsidR="005915CC" w:rsidRDefault="005915CC" w:rsidP="00106766">
            <w:pPr>
              <w:jc w:val="center"/>
            </w:pPr>
            <w:r>
              <w:t>5</w:t>
            </w:r>
          </w:p>
        </w:tc>
        <w:tc>
          <w:tcPr>
            <w:tcW w:w="4590" w:type="dxa"/>
          </w:tcPr>
          <w:p w:rsidR="005915CC" w:rsidRDefault="005915CC" w:rsidP="00106766">
            <w:pPr>
              <w:jc w:val="center"/>
            </w:pPr>
            <w:r>
              <w:t>44</w:t>
            </w:r>
          </w:p>
        </w:tc>
      </w:tr>
      <w:tr w:rsidR="005915CC" w:rsidTr="00106766">
        <w:tc>
          <w:tcPr>
            <w:tcW w:w="1620" w:type="dxa"/>
          </w:tcPr>
          <w:p w:rsidR="005915CC" w:rsidRDefault="005915CC" w:rsidP="00106766">
            <w:pPr>
              <w:jc w:val="center"/>
            </w:pPr>
            <w:r>
              <w:t>6</w:t>
            </w:r>
          </w:p>
        </w:tc>
        <w:tc>
          <w:tcPr>
            <w:tcW w:w="2909" w:type="dxa"/>
          </w:tcPr>
          <w:p w:rsidR="005915CC" w:rsidRDefault="005915CC" w:rsidP="00106766">
            <w:pPr>
              <w:jc w:val="center"/>
            </w:pPr>
            <w:r>
              <w:t>5</w:t>
            </w:r>
          </w:p>
        </w:tc>
        <w:tc>
          <w:tcPr>
            <w:tcW w:w="4590" w:type="dxa"/>
          </w:tcPr>
          <w:p w:rsidR="005915CC" w:rsidRDefault="005915CC" w:rsidP="00106766">
            <w:pPr>
              <w:jc w:val="center"/>
            </w:pPr>
            <w:r>
              <w:t>29</w:t>
            </w:r>
          </w:p>
        </w:tc>
      </w:tr>
      <w:tr w:rsidR="005915CC" w:rsidTr="00106766">
        <w:tc>
          <w:tcPr>
            <w:tcW w:w="1620" w:type="dxa"/>
          </w:tcPr>
          <w:p w:rsidR="005915CC" w:rsidRDefault="005915CC" w:rsidP="00106766">
            <w:pPr>
              <w:jc w:val="center"/>
            </w:pPr>
            <w:r>
              <w:t>7</w:t>
            </w:r>
          </w:p>
        </w:tc>
        <w:tc>
          <w:tcPr>
            <w:tcW w:w="2909" w:type="dxa"/>
          </w:tcPr>
          <w:p w:rsidR="005915CC" w:rsidRDefault="005915CC" w:rsidP="00106766">
            <w:pPr>
              <w:jc w:val="center"/>
            </w:pPr>
            <w:r>
              <w:t>3</w:t>
            </w:r>
          </w:p>
        </w:tc>
        <w:tc>
          <w:tcPr>
            <w:tcW w:w="4590" w:type="dxa"/>
          </w:tcPr>
          <w:p w:rsidR="005915CC" w:rsidRDefault="005915CC" w:rsidP="00106766">
            <w:pPr>
              <w:jc w:val="center"/>
            </w:pPr>
            <w:r>
              <w:t>16</w:t>
            </w:r>
          </w:p>
        </w:tc>
      </w:tr>
      <w:tr w:rsidR="005915CC" w:rsidTr="00106766">
        <w:tc>
          <w:tcPr>
            <w:tcW w:w="1620" w:type="dxa"/>
          </w:tcPr>
          <w:p w:rsidR="005915CC" w:rsidRDefault="005915CC" w:rsidP="00106766">
            <w:pPr>
              <w:jc w:val="center"/>
            </w:pPr>
            <w:r>
              <w:t>8</w:t>
            </w:r>
          </w:p>
        </w:tc>
        <w:tc>
          <w:tcPr>
            <w:tcW w:w="2909" w:type="dxa"/>
          </w:tcPr>
          <w:p w:rsidR="005915CC" w:rsidRDefault="005915CC" w:rsidP="00106766">
            <w:pPr>
              <w:jc w:val="center"/>
            </w:pPr>
            <w:r>
              <w:t>9</w:t>
            </w:r>
          </w:p>
        </w:tc>
        <w:tc>
          <w:tcPr>
            <w:tcW w:w="4590" w:type="dxa"/>
          </w:tcPr>
          <w:p w:rsidR="005915CC" w:rsidRDefault="005915CC" w:rsidP="00106766">
            <w:pPr>
              <w:jc w:val="center"/>
            </w:pPr>
            <w:r>
              <w:t>63</w:t>
            </w:r>
          </w:p>
        </w:tc>
      </w:tr>
      <w:tr w:rsidR="005915CC" w:rsidTr="00106766">
        <w:tc>
          <w:tcPr>
            <w:tcW w:w="1620" w:type="dxa"/>
          </w:tcPr>
          <w:p w:rsidR="005915CC" w:rsidRDefault="005915CC" w:rsidP="00106766">
            <w:pPr>
              <w:jc w:val="center"/>
            </w:pPr>
            <w:r>
              <w:t>9</w:t>
            </w:r>
          </w:p>
        </w:tc>
        <w:tc>
          <w:tcPr>
            <w:tcW w:w="2909" w:type="dxa"/>
          </w:tcPr>
          <w:p w:rsidR="005915CC" w:rsidRDefault="005915CC" w:rsidP="00106766">
            <w:pPr>
              <w:jc w:val="center"/>
            </w:pPr>
            <w:r>
              <w:t>2</w:t>
            </w:r>
          </w:p>
        </w:tc>
        <w:tc>
          <w:tcPr>
            <w:tcW w:w="4590" w:type="dxa"/>
          </w:tcPr>
          <w:p w:rsidR="005915CC" w:rsidRDefault="005915CC" w:rsidP="00106766">
            <w:pPr>
              <w:jc w:val="center"/>
            </w:pPr>
            <w:r>
              <w:t>5</w:t>
            </w:r>
          </w:p>
        </w:tc>
      </w:tr>
      <w:tr w:rsidR="005915CC" w:rsidTr="00106766">
        <w:tc>
          <w:tcPr>
            <w:tcW w:w="1620" w:type="dxa"/>
          </w:tcPr>
          <w:p w:rsidR="005915CC" w:rsidRDefault="005915CC" w:rsidP="00106766">
            <w:pPr>
              <w:jc w:val="center"/>
            </w:pPr>
            <w:r>
              <w:t>10</w:t>
            </w:r>
          </w:p>
        </w:tc>
        <w:tc>
          <w:tcPr>
            <w:tcW w:w="2909" w:type="dxa"/>
          </w:tcPr>
          <w:p w:rsidR="005915CC" w:rsidRDefault="005915CC" w:rsidP="00106766">
            <w:pPr>
              <w:jc w:val="center"/>
            </w:pPr>
            <w:r>
              <w:t>5</w:t>
            </w:r>
          </w:p>
        </w:tc>
        <w:tc>
          <w:tcPr>
            <w:tcW w:w="4590" w:type="dxa"/>
          </w:tcPr>
          <w:p w:rsidR="005915CC" w:rsidRDefault="005915CC" w:rsidP="00106766">
            <w:pPr>
              <w:jc w:val="center"/>
            </w:pPr>
            <w:r>
              <w:t>37</w:t>
            </w:r>
          </w:p>
        </w:tc>
      </w:tr>
      <w:tr w:rsidR="005915CC" w:rsidTr="00106766">
        <w:tc>
          <w:tcPr>
            <w:tcW w:w="1620" w:type="dxa"/>
          </w:tcPr>
          <w:p w:rsidR="005915CC" w:rsidRDefault="005915CC" w:rsidP="00106766">
            <w:pPr>
              <w:jc w:val="center"/>
            </w:pPr>
            <w:r>
              <w:t>11</w:t>
            </w:r>
          </w:p>
        </w:tc>
        <w:tc>
          <w:tcPr>
            <w:tcW w:w="2909" w:type="dxa"/>
          </w:tcPr>
          <w:p w:rsidR="005915CC" w:rsidRDefault="005915CC" w:rsidP="00106766">
            <w:pPr>
              <w:jc w:val="center"/>
            </w:pPr>
            <w:r>
              <w:t>5</w:t>
            </w:r>
          </w:p>
        </w:tc>
        <w:tc>
          <w:tcPr>
            <w:tcW w:w="4590" w:type="dxa"/>
          </w:tcPr>
          <w:p w:rsidR="005915CC" w:rsidRDefault="005915CC" w:rsidP="00106766">
            <w:pPr>
              <w:jc w:val="center"/>
            </w:pPr>
            <w:r>
              <w:t>37</w:t>
            </w:r>
          </w:p>
        </w:tc>
      </w:tr>
      <w:tr w:rsidR="005915CC" w:rsidTr="00106766">
        <w:tc>
          <w:tcPr>
            <w:tcW w:w="1620" w:type="dxa"/>
          </w:tcPr>
          <w:p w:rsidR="005915CC" w:rsidRDefault="005915CC" w:rsidP="00106766">
            <w:pPr>
              <w:jc w:val="center"/>
              <w:rPr>
                <w:b/>
              </w:rPr>
            </w:pPr>
            <w:r>
              <w:rPr>
                <w:b/>
              </w:rPr>
              <w:t>Mean</w:t>
            </w:r>
          </w:p>
        </w:tc>
        <w:tc>
          <w:tcPr>
            <w:tcW w:w="2909" w:type="dxa"/>
          </w:tcPr>
          <w:p w:rsidR="005915CC" w:rsidRDefault="005915CC" w:rsidP="00106766">
            <w:pPr>
              <w:jc w:val="center"/>
              <w:rPr>
                <w:b/>
              </w:rPr>
            </w:pPr>
            <w:r>
              <w:rPr>
                <w:b/>
              </w:rPr>
              <w:t>5</w:t>
            </w:r>
          </w:p>
        </w:tc>
        <w:tc>
          <w:tcPr>
            <w:tcW w:w="4590" w:type="dxa"/>
          </w:tcPr>
          <w:p w:rsidR="005915CC" w:rsidRDefault="005915CC" w:rsidP="00106766">
            <w:pPr>
              <w:jc w:val="center"/>
              <w:rPr>
                <w:b/>
              </w:rPr>
            </w:pPr>
            <w:r>
              <w:rPr>
                <w:b/>
              </w:rPr>
              <w:t>30</w:t>
            </w:r>
          </w:p>
        </w:tc>
      </w:tr>
    </w:tbl>
    <w:p w:rsidR="005915CC" w:rsidRDefault="005915CC" w:rsidP="005915CC">
      <w:pPr>
        <w:rPr>
          <w:highlight w:val="yellow"/>
        </w:rPr>
      </w:pPr>
    </w:p>
    <w:p w:rsidR="005915CC" w:rsidRDefault="005915CC" w:rsidP="005915CC">
      <w:pPr>
        <w:rPr>
          <w:highlight w:val="yellow"/>
        </w:rPr>
      </w:pPr>
    </w:p>
    <w:p w:rsidR="005915CC" w:rsidRDefault="005915CC" w:rsidP="005915CC">
      <w:pPr>
        <w:pStyle w:val="Heading3"/>
        <w:rPr>
          <w:rFonts w:ascii="Times New Roman Bold" w:hAnsi="Times New Roman Bold"/>
          <w:smallCaps/>
        </w:rPr>
      </w:pPr>
      <w:bookmarkStart w:id="59" w:name="_Toc152661947"/>
      <w:r>
        <w:rPr>
          <w:rFonts w:ascii="Times New Roman Bold" w:hAnsi="Times New Roman Bold"/>
          <w:smallCaps/>
        </w:rPr>
        <w:t>4.2</w:t>
      </w:r>
      <w:r>
        <w:rPr>
          <w:rFonts w:ascii="Times New Roman Bold" w:hAnsi="Times New Roman Bold"/>
          <w:smallCaps/>
        </w:rPr>
        <w:tab/>
        <w:t>Plankton Sampling</w:t>
      </w:r>
      <w:bookmarkEnd w:id="59"/>
    </w:p>
    <w:p w:rsidR="005915CC" w:rsidRDefault="005915CC" w:rsidP="005915CC"/>
    <w:p w:rsidR="005915CC" w:rsidRDefault="005915CC" w:rsidP="005915CC">
      <w:pPr>
        <w:rPr>
          <w:b/>
          <w:i/>
        </w:rPr>
      </w:pPr>
      <w:r>
        <w:rPr>
          <w:b/>
          <w:i/>
        </w:rPr>
        <w:t>June 2006</w:t>
      </w:r>
    </w:p>
    <w:p w:rsidR="005915CC" w:rsidRDefault="005915CC" w:rsidP="005915CC"/>
    <w:p w:rsidR="005915CC" w:rsidRDefault="005915CC" w:rsidP="005915CC">
      <w:pPr>
        <w:pStyle w:val="BodyText"/>
        <w:spacing w:line="240" w:lineRule="auto"/>
      </w:pPr>
      <w:r>
        <w:t>Plankton samples were identified and enumerated in the laboratory.  In most cases, organisms were identified to the species level.  However, in some cases, the LPIL was used.  The term “taxa” is used henceforth to refer to total diversity, including species, unless otherwise noted.  Table 9 lists collected plankton from the June 2006 plankton sampling efforts.</w:t>
      </w:r>
    </w:p>
    <w:p w:rsidR="005915CC" w:rsidRDefault="005915CC" w:rsidP="005915CC"/>
    <w:p w:rsidR="005915CC" w:rsidRDefault="005915CC" w:rsidP="005915CC">
      <w:pPr>
        <w:pStyle w:val="BodyText"/>
        <w:spacing w:line="240" w:lineRule="auto"/>
      </w:pPr>
      <w:r>
        <w:t>Due to the actual size of the individual plankton (microscopic), the sample jars were subsampled to either a ratio of 1/64 or 1/128 of the actual size.  For some of the larger specimens, a ratio of 1/1 sample size was obtainable and thus conducted.  A total of 22,811 individual vertebrates and invertebrates (number based on 1/64 and 1/1 of actual sample size, depending on specimen) representing 11 plankton species were collected during June sampling event (Table 9).  The samples had an abundance of 628 to 2,618 individuals (number based on 1/64 and 1/1 of actual sample size, depending on specimen) and varied in diversity between four and eight species per sample (Table 9).</w:t>
      </w:r>
    </w:p>
    <w:p w:rsidR="005915CC" w:rsidRDefault="005915CC" w:rsidP="005915CC">
      <w:pPr>
        <w:jc w:val="both"/>
      </w:pPr>
    </w:p>
    <w:p w:rsidR="005915CC" w:rsidRDefault="005915CC" w:rsidP="005915CC">
      <w:pPr>
        <w:jc w:val="both"/>
      </w:pPr>
      <w:r>
        <w:rPr>
          <w:i/>
          <w:iCs/>
        </w:rPr>
        <w:t>Acartia tonsa</w:t>
      </w:r>
      <w:r>
        <w:t xml:space="preserve"> (nauplii stage) was the most abundant group collected, accounting for 17,987 individuals  (79%) of all individuals collected, and was found in every plankton sample.  The second most abundant species was the copepodite stage of </w:t>
      </w:r>
      <w:r>
        <w:rPr>
          <w:i/>
          <w:iCs/>
        </w:rPr>
        <w:t>Acartia tonsa</w:t>
      </w:r>
      <w:r>
        <w:t xml:space="preserve">, which accounted for 3,856 individuals (17%) of all collected individuals, and was also present in every plankton sample.  The third most abundant species was Spionidae (larval stage), a polychaetae worm that accounted for 732 individuals (3%) of all collected individuals.  Similar to </w:t>
      </w:r>
      <w:r>
        <w:rPr>
          <w:i/>
          <w:iCs/>
        </w:rPr>
        <w:t>Acartia tonsa</w:t>
      </w:r>
      <w:r>
        <w:t xml:space="preserve">, Spionidae was collected in every plankton sample.  The fourth most abundant species was </w:t>
      </w:r>
      <w:r>
        <w:rPr>
          <w:i/>
          <w:iCs/>
        </w:rPr>
        <w:t>Rhithropanopeus harrisii</w:t>
      </w:r>
      <w:r>
        <w:t xml:space="preserve"> (zoea stage), which accounted for 92 individuals (less than 1%) of all collected individuals.  This species was also collected in every plankton sample.  The fifth most abundant species collected was the egg stage of bay anchovy, </w:t>
      </w:r>
      <w:r>
        <w:rPr>
          <w:i/>
          <w:iCs/>
        </w:rPr>
        <w:t>Anchoa mitchilli</w:t>
      </w:r>
      <w:r>
        <w:t xml:space="preserve">, which accounted </w:t>
      </w:r>
      <w:r>
        <w:lastRenderedPageBreak/>
        <w:t>for 88 individuals  (less than 1%) of all collected individuals; this species was found in all but one plankton sample.</w:t>
      </w:r>
    </w:p>
    <w:p w:rsidR="005915CC" w:rsidRDefault="005915CC" w:rsidP="005915CC"/>
    <w:p w:rsidR="005915CC" w:rsidRDefault="005915CC" w:rsidP="005915CC">
      <w:pPr>
        <w:pStyle w:val="table0"/>
        <w:rPr>
          <w:snapToGrid w:val="0"/>
        </w:rPr>
      </w:pPr>
      <w:bookmarkStart w:id="60" w:name="_Toc152663881"/>
      <w:r>
        <w:rPr>
          <w:snapToGrid w:val="0"/>
        </w:rPr>
        <w:t>Table 9.   Plankton Collected In June 2006 Sampling Event.</w:t>
      </w:r>
      <w:bookmarkEnd w:id="60"/>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8"/>
        <w:gridCol w:w="810"/>
        <w:gridCol w:w="810"/>
        <w:gridCol w:w="450"/>
        <w:gridCol w:w="450"/>
        <w:gridCol w:w="540"/>
        <w:gridCol w:w="540"/>
        <w:gridCol w:w="450"/>
        <w:gridCol w:w="450"/>
        <w:gridCol w:w="810"/>
        <w:gridCol w:w="450"/>
        <w:gridCol w:w="506"/>
        <w:gridCol w:w="540"/>
        <w:gridCol w:w="516"/>
        <w:gridCol w:w="508"/>
        <w:gridCol w:w="450"/>
      </w:tblGrid>
      <w:tr w:rsidR="005915CC" w:rsidTr="00106766">
        <w:trPr>
          <w:cantSplit/>
          <w:trHeight w:val="377"/>
        </w:trPr>
        <w:tc>
          <w:tcPr>
            <w:tcW w:w="1818" w:type="dxa"/>
            <w:tcBorders>
              <w:top w:val="nil"/>
              <w:left w:val="nil"/>
            </w:tcBorders>
          </w:tcPr>
          <w:p w:rsidR="005915CC" w:rsidRDefault="005915CC" w:rsidP="00106766">
            <w:pPr>
              <w:pStyle w:val="BodyText"/>
              <w:spacing w:line="240" w:lineRule="auto"/>
              <w:rPr>
                <w:sz w:val="20"/>
              </w:rPr>
            </w:pPr>
            <w:bookmarkStart w:id="61" w:name="OLE_LINK9"/>
          </w:p>
        </w:tc>
        <w:tc>
          <w:tcPr>
            <w:tcW w:w="8280" w:type="dxa"/>
            <w:gridSpan w:val="15"/>
            <w:vAlign w:val="bottom"/>
          </w:tcPr>
          <w:p w:rsidR="005915CC" w:rsidRDefault="005915CC" w:rsidP="00106766">
            <w:pPr>
              <w:pStyle w:val="BodyText"/>
              <w:spacing w:line="240" w:lineRule="auto"/>
              <w:jc w:val="center"/>
              <w:rPr>
                <w:b/>
                <w:bCs/>
                <w:sz w:val="20"/>
              </w:rPr>
            </w:pPr>
            <w:r>
              <w:rPr>
                <w:b/>
                <w:bCs/>
                <w:sz w:val="20"/>
              </w:rPr>
              <w:t>Species</w:t>
            </w:r>
          </w:p>
        </w:tc>
      </w:tr>
      <w:tr w:rsidR="005915CC" w:rsidTr="00106766">
        <w:trPr>
          <w:cantSplit/>
          <w:trHeight w:val="2915"/>
        </w:trPr>
        <w:tc>
          <w:tcPr>
            <w:tcW w:w="1818" w:type="dxa"/>
            <w:tcBorders>
              <w:bottom w:val="double" w:sz="4" w:space="0" w:color="auto"/>
            </w:tcBorders>
            <w:vAlign w:val="bottom"/>
          </w:tcPr>
          <w:p w:rsidR="005915CC" w:rsidRDefault="005915CC" w:rsidP="00106766">
            <w:pPr>
              <w:pStyle w:val="BodyText"/>
              <w:spacing w:line="240" w:lineRule="auto"/>
              <w:jc w:val="center"/>
              <w:rPr>
                <w:b/>
                <w:bCs/>
                <w:sz w:val="20"/>
              </w:rPr>
            </w:pPr>
            <w:r>
              <w:rPr>
                <w:b/>
                <w:bCs/>
                <w:sz w:val="20"/>
              </w:rPr>
              <w:t>Tow Number</w:t>
            </w:r>
          </w:p>
        </w:tc>
        <w:tc>
          <w:tcPr>
            <w:tcW w:w="81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vertAlign w:val="superscript"/>
              </w:rPr>
            </w:pPr>
            <w:r>
              <w:rPr>
                <w:i/>
                <w:iCs/>
                <w:sz w:val="20"/>
              </w:rPr>
              <w:t xml:space="preserve">Acartia tonsa </w:t>
            </w:r>
            <w:r>
              <w:rPr>
                <w:sz w:val="20"/>
              </w:rPr>
              <w:t>(copepodite)</w:t>
            </w:r>
            <w:r>
              <w:rPr>
                <w:sz w:val="20"/>
                <w:vertAlign w:val="superscript"/>
              </w:rPr>
              <w:t>1</w:t>
            </w:r>
          </w:p>
        </w:tc>
        <w:tc>
          <w:tcPr>
            <w:tcW w:w="81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Acartia tonsa</w:t>
            </w:r>
            <w:r>
              <w:rPr>
                <w:sz w:val="20"/>
              </w:rPr>
              <w:t xml:space="preserve"> (nauplii)</w:t>
            </w:r>
            <w:r>
              <w:rPr>
                <w:sz w:val="20"/>
                <w:vertAlign w:val="superscript"/>
              </w:rPr>
              <w:t>1</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Harpacticoida (copepodite)</w:t>
            </w:r>
            <w:r>
              <w:rPr>
                <w:sz w:val="20"/>
                <w:vertAlign w:val="superscript"/>
              </w:rPr>
              <w:t>1</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Balanus</w:t>
            </w:r>
            <w:r>
              <w:rPr>
                <w:sz w:val="20"/>
              </w:rPr>
              <w:t xml:space="preserve"> sp. (nauplii)</w:t>
            </w:r>
            <w:r>
              <w:rPr>
                <w:sz w:val="20"/>
                <w:vertAlign w:val="superscript"/>
              </w:rPr>
              <w:t>1</w:t>
            </w:r>
          </w:p>
        </w:tc>
        <w:tc>
          <w:tcPr>
            <w:tcW w:w="54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Rhithropanopeus harrisii</w:t>
            </w:r>
            <w:r>
              <w:rPr>
                <w:sz w:val="20"/>
              </w:rPr>
              <w:t xml:space="preserve"> (zoea)</w:t>
            </w:r>
            <w:r>
              <w:rPr>
                <w:sz w:val="20"/>
                <w:vertAlign w:val="superscript"/>
              </w:rPr>
              <w:t>1</w:t>
            </w:r>
          </w:p>
        </w:tc>
        <w:tc>
          <w:tcPr>
            <w:tcW w:w="54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Spionidae (larvae)</w:t>
            </w:r>
            <w:r>
              <w:rPr>
                <w:sz w:val="20"/>
                <w:vertAlign w:val="superscript"/>
              </w:rPr>
              <w:t>1</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Gastropoda (larvae)</w:t>
            </w:r>
            <w:r>
              <w:rPr>
                <w:sz w:val="20"/>
                <w:vertAlign w:val="superscript"/>
              </w:rPr>
              <w:t>1</w:t>
            </w:r>
          </w:p>
        </w:tc>
        <w:tc>
          <w:tcPr>
            <w:tcW w:w="450" w:type="dxa"/>
            <w:tcBorders>
              <w:bottom w:val="double" w:sz="4" w:space="0" w:color="auto"/>
              <w:right w:val="single" w:sz="12"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Invertebrate eggs</w:t>
            </w:r>
            <w:r>
              <w:rPr>
                <w:sz w:val="20"/>
                <w:vertAlign w:val="superscript"/>
              </w:rPr>
              <w:t>1</w:t>
            </w:r>
          </w:p>
        </w:tc>
        <w:tc>
          <w:tcPr>
            <w:tcW w:w="810" w:type="dxa"/>
            <w:tcBorders>
              <w:left w:val="single" w:sz="12" w:space="0" w:color="auto"/>
              <w:bottom w:val="double" w:sz="4" w:space="0" w:color="auto"/>
              <w:right w:val="single" w:sz="12" w:space="0" w:color="auto"/>
            </w:tcBorders>
            <w:textDirection w:val="btLr"/>
            <w:vAlign w:val="center"/>
          </w:tcPr>
          <w:p w:rsidR="005915CC" w:rsidRDefault="005915CC" w:rsidP="00106766">
            <w:pPr>
              <w:pStyle w:val="BodyText"/>
              <w:spacing w:line="240" w:lineRule="auto"/>
              <w:ind w:left="113" w:right="113"/>
              <w:jc w:val="left"/>
              <w:rPr>
                <w:sz w:val="20"/>
              </w:rPr>
            </w:pPr>
            <w:r>
              <w:rPr>
                <w:b/>
                <w:bCs/>
                <w:sz w:val="20"/>
              </w:rPr>
              <w:t>Total No. of Individuals</w:t>
            </w:r>
            <w:r>
              <w:rPr>
                <w:sz w:val="20"/>
                <w:vertAlign w:val="superscript"/>
              </w:rPr>
              <w:t>2</w:t>
            </w:r>
          </w:p>
        </w:tc>
        <w:tc>
          <w:tcPr>
            <w:tcW w:w="450" w:type="dxa"/>
            <w:tcBorders>
              <w:left w:val="single" w:sz="12" w:space="0" w:color="auto"/>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Anchoa mitchelli</w:t>
            </w:r>
            <w:r>
              <w:rPr>
                <w:sz w:val="20"/>
              </w:rPr>
              <w:t xml:space="preserve"> (eggs)</w:t>
            </w:r>
            <w:r>
              <w:rPr>
                <w:sz w:val="20"/>
                <w:vertAlign w:val="superscript"/>
              </w:rPr>
              <w:t>3</w:t>
            </w:r>
          </w:p>
        </w:tc>
        <w:tc>
          <w:tcPr>
            <w:tcW w:w="506"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Anchoa mitchelli</w:t>
            </w:r>
            <w:r>
              <w:rPr>
                <w:sz w:val="20"/>
              </w:rPr>
              <w:t xml:space="preserve"> (larvae)</w:t>
            </w:r>
            <w:r>
              <w:rPr>
                <w:sz w:val="20"/>
                <w:vertAlign w:val="superscript"/>
              </w:rPr>
              <w:t>3</w:t>
            </w:r>
          </w:p>
        </w:tc>
        <w:tc>
          <w:tcPr>
            <w:tcW w:w="540" w:type="dxa"/>
            <w:tcBorders>
              <w:bottom w:val="double" w:sz="4" w:space="0" w:color="auto"/>
              <w:right w:val="single" w:sz="12"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Medusae (pieces)</w:t>
            </w:r>
            <w:r>
              <w:rPr>
                <w:sz w:val="20"/>
                <w:vertAlign w:val="superscript"/>
              </w:rPr>
              <w:t>4</w:t>
            </w:r>
          </w:p>
        </w:tc>
        <w:tc>
          <w:tcPr>
            <w:tcW w:w="516" w:type="dxa"/>
            <w:tcBorders>
              <w:left w:val="single" w:sz="12" w:space="0" w:color="auto"/>
              <w:bottom w:val="double" w:sz="4" w:space="0" w:color="auto"/>
              <w:right w:val="double" w:sz="4" w:space="0" w:color="auto"/>
            </w:tcBorders>
            <w:textDirection w:val="btLr"/>
            <w:vAlign w:val="center"/>
          </w:tcPr>
          <w:p w:rsidR="005915CC" w:rsidRDefault="005915CC" w:rsidP="00106766">
            <w:pPr>
              <w:pStyle w:val="BodyText"/>
              <w:spacing w:line="240" w:lineRule="auto"/>
              <w:ind w:left="113" w:right="113"/>
              <w:jc w:val="left"/>
              <w:rPr>
                <w:b/>
                <w:bCs/>
                <w:sz w:val="20"/>
              </w:rPr>
            </w:pPr>
            <w:r>
              <w:rPr>
                <w:b/>
                <w:bCs/>
                <w:sz w:val="20"/>
              </w:rPr>
              <w:t>Total No. of Individuals</w:t>
            </w:r>
            <w:r>
              <w:rPr>
                <w:sz w:val="20"/>
                <w:vertAlign w:val="superscript"/>
              </w:rPr>
              <w:t>5</w:t>
            </w:r>
          </w:p>
        </w:tc>
        <w:tc>
          <w:tcPr>
            <w:tcW w:w="508" w:type="dxa"/>
            <w:tcBorders>
              <w:left w:val="double" w:sz="4" w:space="0" w:color="auto"/>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b/>
                <w:bCs/>
                <w:sz w:val="20"/>
              </w:rPr>
              <w:t>Total No. of Species</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b/>
                <w:bCs/>
                <w:sz w:val="20"/>
              </w:rPr>
            </w:pPr>
            <w:r>
              <w:rPr>
                <w:b/>
                <w:bCs/>
                <w:sz w:val="20"/>
              </w:rPr>
              <w:t>Total No. of Higer Taxa</w:t>
            </w:r>
          </w:p>
        </w:tc>
      </w:tr>
      <w:tr w:rsidR="005915CC" w:rsidTr="00106766">
        <w:tc>
          <w:tcPr>
            <w:tcW w:w="1818" w:type="dxa"/>
            <w:tcBorders>
              <w:top w:val="double" w:sz="4" w:space="0" w:color="auto"/>
            </w:tcBorders>
          </w:tcPr>
          <w:p w:rsidR="005915CC" w:rsidRDefault="005915CC" w:rsidP="00106766">
            <w:pPr>
              <w:pStyle w:val="BodyText"/>
              <w:spacing w:line="240" w:lineRule="auto"/>
              <w:jc w:val="center"/>
              <w:rPr>
                <w:sz w:val="20"/>
              </w:rPr>
            </w:pPr>
            <w:r>
              <w:rPr>
                <w:sz w:val="20"/>
              </w:rPr>
              <w:t>1</w:t>
            </w:r>
          </w:p>
        </w:tc>
        <w:tc>
          <w:tcPr>
            <w:tcW w:w="810" w:type="dxa"/>
            <w:tcBorders>
              <w:top w:val="double" w:sz="4" w:space="0" w:color="auto"/>
            </w:tcBorders>
          </w:tcPr>
          <w:p w:rsidR="005915CC" w:rsidRDefault="005915CC" w:rsidP="00106766">
            <w:pPr>
              <w:pStyle w:val="BodyText"/>
              <w:spacing w:line="240" w:lineRule="auto"/>
              <w:jc w:val="center"/>
              <w:rPr>
                <w:sz w:val="20"/>
              </w:rPr>
            </w:pPr>
            <w:r>
              <w:rPr>
                <w:sz w:val="20"/>
              </w:rPr>
              <w:t>245</w:t>
            </w:r>
          </w:p>
        </w:tc>
        <w:tc>
          <w:tcPr>
            <w:tcW w:w="810" w:type="dxa"/>
            <w:tcBorders>
              <w:top w:val="double" w:sz="4" w:space="0" w:color="auto"/>
            </w:tcBorders>
          </w:tcPr>
          <w:p w:rsidR="005915CC" w:rsidRDefault="005915CC" w:rsidP="00106766">
            <w:pPr>
              <w:pStyle w:val="BodyText"/>
              <w:spacing w:line="240" w:lineRule="auto"/>
              <w:jc w:val="center"/>
              <w:rPr>
                <w:sz w:val="20"/>
              </w:rPr>
            </w:pPr>
            <w:r>
              <w:rPr>
                <w:sz w:val="20"/>
              </w:rPr>
              <w:t>294</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2</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1</w:t>
            </w:r>
          </w:p>
        </w:tc>
        <w:tc>
          <w:tcPr>
            <w:tcW w:w="540" w:type="dxa"/>
            <w:tcBorders>
              <w:top w:val="double" w:sz="4" w:space="0" w:color="auto"/>
            </w:tcBorders>
          </w:tcPr>
          <w:p w:rsidR="005915CC" w:rsidRDefault="005915CC" w:rsidP="00106766">
            <w:pPr>
              <w:pStyle w:val="BodyText"/>
              <w:spacing w:line="240" w:lineRule="auto"/>
              <w:jc w:val="center"/>
              <w:rPr>
                <w:sz w:val="20"/>
              </w:rPr>
            </w:pPr>
            <w:r>
              <w:rPr>
                <w:sz w:val="20"/>
              </w:rPr>
              <w:t>4</w:t>
            </w:r>
          </w:p>
        </w:tc>
        <w:tc>
          <w:tcPr>
            <w:tcW w:w="540" w:type="dxa"/>
            <w:tcBorders>
              <w:top w:val="double" w:sz="4" w:space="0" w:color="auto"/>
            </w:tcBorders>
          </w:tcPr>
          <w:p w:rsidR="005915CC" w:rsidRDefault="005915CC" w:rsidP="00106766">
            <w:pPr>
              <w:pStyle w:val="BodyText"/>
              <w:spacing w:line="240" w:lineRule="auto"/>
              <w:jc w:val="center"/>
              <w:rPr>
                <w:sz w:val="20"/>
              </w:rPr>
            </w:pPr>
            <w:r>
              <w:rPr>
                <w:sz w:val="20"/>
              </w:rPr>
              <w:t>78</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top w:val="double" w:sz="4" w:space="0" w:color="auto"/>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top w:val="double" w:sz="4" w:space="0" w:color="auto"/>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624</w:t>
            </w:r>
          </w:p>
        </w:tc>
        <w:tc>
          <w:tcPr>
            <w:tcW w:w="450" w:type="dxa"/>
            <w:tcBorders>
              <w:top w:val="double" w:sz="4" w:space="0" w:color="auto"/>
              <w:left w:val="single" w:sz="12" w:space="0" w:color="auto"/>
            </w:tcBorders>
          </w:tcPr>
          <w:p w:rsidR="005915CC" w:rsidRDefault="005915CC" w:rsidP="00106766">
            <w:pPr>
              <w:pStyle w:val="BodyText"/>
              <w:spacing w:line="240" w:lineRule="auto"/>
              <w:jc w:val="center"/>
              <w:rPr>
                <w:sz w:val="20"/>
              </w:rPr>
            </w:pPr>
            <w:r>
              <w:rPr>
                <w:sz w:val="20"/>
              </w:rPr>
              <w:t>4</w:t>
            </w:r>
          </w:p>
        </w:tc>
        <w:tc>
          <w:tcPr>
            <w:tcW w:w="506" w:type="dxa"/>
            <w:tcBorders>
              <w:top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top w:val="double" w:sz="4" w:space="0" w:color="auto"/>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top w:val="double" w:sz="4" w:space="0" w:color="auto"/>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4</w:t>
            </w:r>
          </w:p>
        </w:tc>
        <w:tc>
          <w:tcPr>
            <w:tcW w:w="508" w:type="dxa"/>
            <w:tcBorders>
              <w:top w:val="double" w:sz="4" w:space="0" w:color="auto"/>
              <w:left w:val="double" w:sz="4" w:space="0" w:color="auto"/>
            </w:tcBorders>
          </w:tcPr>
          <w:p w:rsidR="005915CC" w:rsidRDefault="005915CC" w:rsidP="00106766">
            <w:pPr>
              <w:pStyle w:val="BodyText"/>
              <w:spacing w:line="240" w:lineRule="auto"/>
              <w:jc w:val="center"/>
              <w:rPr>
                <w:sz w:val="20"/>
              </w:rPr>
            </w:pPr>
            <w:r>
              <w:rPr>
                <w:sz w:val="20"/>
              </w:rPr>
              <w:t>7</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7</w:t>
            </w:r>
          </w:p>
        </w:tc>
      </w:tr>
      <w:tr w:rsidR="005915CC" w:rsidTr="00106766">
        <w:tc>
          <w:tcPr>
            <w:tcW w:w="1818" w:type="dxa"/>
          </w:tcPr>
          <w:p w:rsidR="005915CC" w:rsidRDefault="005915CC" w:rsidP="00106766">
            <w:pPr>
              <w:pStyle w:val="BodyText"/>
              <w:spacing w:line="240" w:lineRule="auto"/>
              <w:jc w:val="center"/>
              <w:rPr>
                <w:sz w:val="20"/>
              </w:rPr>
            </w:pPr>
            <w:r>
              <w:rPr>
                <w:sz w:val="20"/>
              </w:rPr>
              <w:t>2</w:t>
            </w:r>
          </w:p>
        </w:tc>
        <w:tc>
          <w:tcPr>
            <w:tcW w:w="810" w:type="dxa"/>
          </w:tcPr>
          <w:p w:rsidR="005915CC" w:rsidRDefault="005915CC" w:rsidP="00106766">
            <w:pPr>
              <w:pStyle w:val="BodyText"/>
              <w:spacing w:line="240" w:lineRule="auto"/>
              <w:jc w:val="center"/>
              <w:rPr>
                <w:sz w:val="20"/>
              </w:rPr>
            </w:pPr>
            <w:r>
              <w:rPr>
                <w:sz w:val="20"/>
              </w:rPr>
              <w:t>254</w:t>
            </w:r>
          </w:p>
        </w:tc>
        <w:tc>
          <w:tcPr>
            <w:tcW w:w="810" w:type="dxa"/>
          </w:tcPr>
          <w:p w:rsidR="005915CC" w:rsidRDefault="005915CC" w:rsidP="00106766">
            <w:pPr>
              <w:pStyle w:val="BodyText"/>
              <w:spacing w:line="240" w:lineRule="auto"/>
              <w:jc w:val="center"/>
              <w:rPr>
                <w:sz w:val="20"/>
              </w:rPr>
            </w:pPr>
            <w:r>
              <w:rPr>
                <w:sz w:val="20"/>
              </w:rPr>
              <w:t>1,632</w:t>
            </w:r>
          </w:p>
        </w:tc>
        <w:tc>
          <w:tcPr>
            <w:tcW w:w="450" w:type="dxa"/>
          </w:tcPr>
          <w:p w:rsidR="005915CC" w:rsidRDefault="005915CC" w:rsidP="00106766">
            <w:pPr>
              <w:pStyle w:val="BodyText"/>
              <w:spacing w:line="240" w:lineRule="auto"/>
              <w:jc w:val="center"/>
              <w:rPr>
                <w:sz w:val="20"/>
              </w:rPr>
            </w:pPr>
            <w:r>
              <w:rPr>
                <w:sz w:val="20"/>
              </w:rPr>
              <w:t>4</w:t>
            </w:r>
          </w:p>
        </w:tc>
        <w:tc>
          <w:tcPr>
            <w:tcW w:w="450" w:type="dxa"/>
          </w:tcPr>
          <w:p w:rsidR="005915CC" w:rsidRDefault="005915CC" w:rsidP="00106766">
            <w:pPr>
              <w:pStyle w:val="BodyText"/>
              <w:spacing w:line="240" w:lineRule="auto"/>
              <w:jc w:val="center"/>
              <w:rPr>
                <w:sz w:val="20"/>
              </w:rPr>
            </w:pPr>
            <w:r>
              <w:rPr>
                <w:sz w:val="20"/>
              </w:rPr>
              <w:t>2</w:t>
            </w:r>
          </w:p>
        </w:tc>
        <w:tc>
          <w:tcPr>
            <w:tcW w:w="540" w:type="dxa"/>
          </w:tcPr>
          <w:p w:rsidR="005915CC" w:rsidRDefault="005915CC" w:rsidP="00106766">
            <w:pPr>
              <w:pStyle w:val="BodyText"/>
              <w:spacing w:line="240" w:lineRule="auto"/>
              <w:jc w:val="center"/>
              <w:rPr>
                <w:sz w:val="20"/>
              </w:rPr>
            </w:pPr>
            <w:r>
              <w:rPr>
                <w:sz w:val="20"/>
              </w:rPr>
              <w:t>2</w:t>
            </w:r>
          </w:p>
        </w:tc>
        <w:tc>
          <w:tcPr>
            <w:tcW w:w="540" w:type="dxa"/>
          </w:tcPr>
          <w:p w:rsidR="005915CC" w:rsidRDefault="005915CC" w:rsidP="00106766">
            <w:pPr>
              <w:pStyle w:val="BodyText"/>
              <w:spacing w:line="240" w:lineRule="auto"/>
              <w:jc w:val="center"/>
              <w:rPr>
                <w:sz w:val="20"/>
              </w:rPr>
            </w:pPr>
            <w:r>
              <w:rPr>
                <w:sz w:val="20"/>
              </w:rPr>
              <w:t>154</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2,048</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10</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10</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7</w:t>
            </w:r>
          </w:p>
        </w:tc>
        <w:tc>
          <w:tcPr>
            <w:tcW w:w="450" w:type="dxa"/>
          </w:tcPr>
          <w:p w:rsidR="005915CC" w:rsidRDefault="005915CC" w:rsidP="00106766">
            <w:pPr>
              <w:pStyle w:val="BodyText"/>
              <w:spacing w:line="240" w:lineRule="auto"/>
              <w:jc w:val="center"/>
              <w:rPr>
                <w:sz w:val="20"/>
              </w:rPr>
            </w:pPr>
            <w:r>
              <w:rPr>
                <w:sz w:val="20"/>
              </w:rPr>
              <w:t>7</w:t>
            </w:r>
          </w:p>
        </w:tc>
      </w:tr>
      <w:tr w:rsidR="005915CC" w:rsidTr="00106766">
        <w:tc>
          <w:tcPr>
            <w:tcW w:w="1818" w:type="dxa"/>
          </w:tcPr>
          <w:p w:rsidR="005915CC" w:rsidRDefault="005915CC" w:rsidP="00106766">
            <w:pPr>
              <w:pStyle w:val="BodyText"/>
              <w:spacing w:line="240" w:lineRule="auto"/>
              <w:jc w:val="center"/>
              <w:rPr>
                <w:sz w:val="20"/>
              </w:rPr>
            </w:pPr>
            <w:r>
              <w:rPr>
                <w:sz w:val="20"/>
              </w:rPr>
              <w:t>3</w:t>
            </w:r>
          </w:p>
        </w:tc>
        <w:tc>
          <w:tcPr>
            <w:tcW w:w="810" w:type="dxa"/>
          </w:tcPr>
          <w:p w:rsidR="005915CC" w:rsidRDefault="005915CC" w:rsidP="00106766">
            <w:pPr>
              <w:pStyle w:val="BodyText"/>
              <w:spacing w:line="240" w:lineRule="auto"/>
              <w:jc w:val="center"/>
              <w:rPr>
                <w:sz w:val="20"/>
              </w:rPr>
            </w:pPr>
            <w:r>
              <w:rPr>
                <w:sz w:val="20"/>
              </w:rPr>
              <w:t>159</w:t>
            </w:r>
          </w:p>
        </w:tc>
        <w:tc>
          <w:tcPr>
            <w:tcW w:w="810" w:type="dxa"/>
          </w:tcPr>
          <w:p w:rsidR="005915CC" w:rsidRDefault="005915CC" w:rsidP="00106766">
            <w:pPr>
              <w:pStyle w:val="BodyText"/>
              <w:spacing w:line="240" w:lineRule="auto"/>
              <w:jc w:val="center"/>
              <w:rPr>
                <w:sz w:val="20"/>
              </w:rPr>
            </w:pPr>
            <w:r>
              <w:rPr>
                <w:sz w:val="20"/>
              </w:rPr>
              <w:t>1,190</w:t>
            </w:r>
          </w:p>
        </w:tc>
        <w:tc>
          <w:tcPr>
            <w:tcW w:w="450" w:type="dxa"/>
          </w:tcPr>
          <w:p w:rsidR="005915CC" w:rsidRDefault="005915CC" w:rsidP="00106766">
            <w:pPr>
              <w:pStyle w:val="BodyText"/>
              <w:spacing w:line="240" w:lineRule="auto"/>
              <w:jc w:val="center"/>
              <w:rPr>
                <w:sz w:val="20"/>
              </w:rPr>
            </w:pPr>
            <w:r>
              <w:rPr>
                <w:sz w:val="20"/>
              </w:rPr>
              <w:t>1</w:t>
            </w:r>
          </w:p>
        </w:tc>
        <w:tc>
          <w:tcPr>
            <w:tcW w:w="450" w:type="dxa"/>
          </w:tcPr>
          <w:p w:rsidR="005915CC" w:rsidRDefault="005915CC" w:rsidP="00106766">
            <w:pPr>
              <w:pStyle w:val="BodyText"/>
              <w:spacing w:line="240" w:lineRule="auto"/>
              <w:jc w:val="center"/>
              <w:rPr>
                <w:sz w:val="20"/>
              </w:rPr>
            </w:pPr>
            <w:r>
              <w:rPr>
                <w:sz w:val="20"/>
              </w:rPr>
              <w:t>2</w:t>
            </w:r>
          </w:p>
        </w:tc>
        <w:tc>
          <w:tcPr>
            <w:tcW w:w="540" w:type="dxa"/>
          </w:tcPr>
          <w:p w:rsidR="005915CC" w:rsidRDefault="005915CC" w:rsidP="00106766">
            <w:pPr>
              <w:pStyle w:val="BodyText"/>
              <w:spacing w:line="240" w:lineRule="auto"/>
              <w:jc w:val="center"/>
              <w:rPr>
                <w:sz w:val="20"/>
              </w:rPr>
            </w:pPr>
            <w:r>
              <w:rPr>
                <w:sz w:val="20"/>
              </w:rPr>
              <w:t>8</w:t>
            </w:r>
          </w:p>
        </w:tc>
        <w:tc>
          <w:tcPr>
            <w:tcW w:w="540" w:type="dxa"/>
          </w:tcPr>
          <w:p w:rsidR="005915CC" w:rsidRDefault="005915CC" w:rsidP="00106766">
            <w:pPr>
              <w:pStyle w:val="BodyText"/>
              <w:spacing w:line="240" w:lineRule="auto"/>
              <w:jc w:val="center"/>
              <w:rPr>
                <w:sz w:val="20"/>
              </w:rPr>
            </w:pPr>
            <w:r>
              <w:rPr>
                <w:sz w:val="20"/>
              </w:rPr>
              <w:t>31</w:t>
            </w:r>
          </w:p>
        </w:tc>
        <w:tc>
          <w:tcPr>
            <w:tcW w:w="450" w:type="dxa"/>
          </w:tcPr>
          <w:p w:rsidR="005915CC" w:rsidRDefault="005915CC" w:rsidP="00106766">
            <w:pPr>
              <w:pStyle w:val="BodyText"/>
              <w:spacing w:line="240" w:lineRule="auto"/>
              <w:jc w:val="center"/>
              <w:rPr>
                <w:sz w:val="20"/>
              </w:rPr>
            </w:pPr>
            <w:r>
              <w:rPr>
                <w:sz w:val="20"/>
              </w:rPr>
              <w:t>1</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1,392</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3</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3</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8</w:t>
            </w:r>
          </w:p>
        </w:tc>
        <w:tc>
          <w:tcPr>
            <w:tcW w:w="450" w:type="dxa"/>
          </w:tcPr>
          <w:p w:rsidR="005915CC" w:rsidRDefault="005915CC" w:rsidP="00106766">
            <w:pPr>
              <w:pStyle w:val="BodyText"/>
              <w:spacing w:line="240" w:lineRule="auto"/>
              <w:jc w:val="center"/>
              <w:rPr>
                <w:sz w:val="20"/>
              </w:rPr>
            </w:pPr>
            <w:r>
              <w:rPr>
                <w:sz w:val="20"/>
              </w:rPr>
              <w:t>8</w:t>
            </w:r>
          </w:p>
        </w:tc>
      </w:tr>
      <w:tr w:rsidR="005915CC" w:rsidTr="00106766">
        <w:tc>
          <w:tcPr>
            <w:tcW w:w="1818" w:type="dxa"/>
          </w:tcPr>
          <w:p w:rsidR="005915CC" w:rsidRDefault="005915CC" w:rsidP="00106766">
            <w:pPr>
              <w:pStyle w:val="BodyText"/>
              <w:spacing w:line="240" w:lineRule="auto"/>
              <w:jc w:val="center"/>
              <w:rPr>
                <w:sz w:val="20"/>
              </w:rPr>
            </w:pPr>
            <w:r>
              <w:rPr>
                <w:sz w:val="20"/>
              </w:rPr>
              <w:t>4</w:t>
            </w:r>
          </w:p>
        </w:tc>
        <w:tc>
          <w:tcPr>
            <w:tcW w:w="810" w:type="dxa"/>
          </w:tcPr>
          <w:p w:rsidR="005915CC" w:rsidRDefault="005915CC" w:rsidP="00106766">
            <w:pPr>
              <w:pStyle w:val="BodyText"/>
              <w:spacing w:line="240" w:lineRule="auto"/>
              <w:jc w:val="center"/>
              <w:rPr>
                <w:sz w:val="20"/>
              </w:rPr>
            </w:pPr>
            <w:r>
              <w:rPr>
                <w:sz w:val="20"/>
              </w:rPr>
              <w:t>236</w:t>
            </w:r>
          </w:p>
        </w:tc>
        <w:tc>
          <w:tcPr>
            <w:tcW w:w="810" w:type="dxa"/>
          </w:tcPr>
          <w:p w:rsidR="005915CC" w:rsidRDefault="005915CC" w:rsidP="00106766">
            <w:pPr>
              <w:pStyle w:val="BodyText"/>
              <w:spacing w:line="240" w:lineRule="auto"/>
              <w:jc w:val="center"/>
              <w:rPr>
                <w:sz w:val="20"/>
              </w:rPr>
            </w:pPr>
            <w:r>
              <w:rPr>
                <w:sz w:val="20"/>
              </w:rPr>
              <w:t>2,174</w:t>
            </w:r>
          </w:p>
        </w:tc>
        <w:tc>
          <w:tcPr>
            <w:tcW w:w="45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2</w:t>
            </w:r>
          </w:p>
        </w:tc>
        <w:tc>
          <w:tcPr>
            <w:tcW w:w="540" w:type="dxa"/>
          </w:tcPr>
          <w:p w:rsidR="005915CC" w:rsidRDefault="005915CC" w:rsidP="00106766">
            <w:pPr>
              <w:pStyle w:val="BodyText"/>
              <w:spacing w:line="240" w:lineRule="auto"/>
              <w:jc w:val="center"/>
              <w:rPr>
                <w:sz w:val="20"/>
              </w:rPr>
            </w:pPr>
            <w:r>
              <w:rPr>
                <w:sz w:val="20"/>
              </w:rPr>
              <w:t>5</w:t>
            </w:r>
          </w:p>
        </w:tc>
        <w:tc>
          <w:tcPr>
            <w:tcW w:w="540" w:type="dxa"/>
          </w:tcPr>
          <w:p w:rsidR="005915CC" w:rsidRDefault="005915CC" w:rsidP="00106766">
            <w:pPr>
              <w:pStyle w:val="BodyText"/>
              <w:spacing w:line="240" w:lineRule="auto"/>
              <w:jc w:val="center"/>
              <w:rPr>
                <w:sz w:val="20"/>
              </w:rPr>
            </w:pPr>
            <w:r>
              <w:rPr>
                <w:sz w:val="20"/>
              </w:rPr>
              <w:t>13</w:t>
            </w:r>
          </w:p>
        </w:tc>
        <w:tc>
          <w:tcPr>
            <w:tcW w:w="450" w:type="dxa"/>
          </w:tcPr>
          <w:p w:rsidR="005915CC" w:rsidRDefault="005915CC" w:rsidP="00106766">
            <w:pPr>
              <w:pStyle w:val="BodyText"/>
              <w:spacing w:line="240" w:lineRule="auto"/>
              <w:jc w:val="center"/>
              <w:rPr>
                <w:sz w:val="20"/>
              </w:rPr>
            </w:pPr>
            <w:r>
              <w:rPr>
                <w:sz w:val="20"/>
              </w:rPr>
              <w:t>1</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1</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2,432</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8</w:t>
            </w:r>
          </w:p>
        </w:tc>
        <w:tc>
          <w:tcPr>
            <w:tcW w:w="450" w:type="dxa"/>
          </w:tcPr>
          <w:p w:rsidR="005915CC" w:rsidRDefault="005915CC" w:rsidP="00106766">
            <w:pPr>
              <w:pStyle w:val="BodyText"/>
              <w:spacing w:line="240" w:lineRule="auto"/>
              <w:jc w:val="center"/>
              <w:rPr>
                <w:sz w:val="20"/>
              </w:rPr>
            </w:pPr>
            <w:r>
              <w:rPr>
                <w:sz w:val="20"/>
              </w:rPr>
              <w:t>8</w:t>
            </w:r>
          </w:p>
        </w:tc>
      </w:tr>
      <w:tr w:rsidR="005915CC" w:rsidTr="00106766">
        <w:tc>
          <w:tcPr>
            <w:tcW w:w="1818" w:type="dxa"/>
          </w:tcPr>
          <w:p w:rsidR="005915CC" w:rsidRDefault="005915CC" w:rsidP="00106766">
            <w:pPr>
              <w:pStyle w:val="BodyText"/>
              <w:spacing w:line="240" w:lineRule="auto"/>
              <w:jc w:val="center"/>
              <w:rPr>
                <w:sz w:val="20"/>
              </w:rPr>
            </w:pPr>
            <w:r>
              <w:rPr>
                <w:sz w:val="20"/>
              </w:rPr>
              <w:t>5</w:t>
            </w:r>
          </w:p>
        </w:tc>
        <w:tc>
          <w:tcPr>
            <w:tcW w:w="810" w:type="dxa"/>
          </w:tcPr>
          <w:p w:rsidR="005915CC" w:rsidRDefault="005915CC" w:rsidP="00106766">
            <w:pPr>
              <w:pStyle w:val="BodyText"/>
              <w:spacing w:line="240" w:lineRule="auto"/>
              <w:jc w:val="center"/>
              <w:rPr>
                <w:sz w:val="20"/>
              </w:rPr>
            </w:pPr>
            <w:r>
              <w:rPr>
                <w:sz w:val="20"/>
              </w:rPr>
              <w:t>179</w:t>
            </w:r>
          </w:p>
        </w:tc>
        <w:tc>
          <w:tcPr>
            <w:tcW w:w="810" w:type="dxa"/>
          </w:tcPr>
          <w:p w:rsidR="005915CC" w:rsidRDefault="005915CC" w:rsidP="00106766">
            <w:pPr>
              <w:pStyle w:val="BodyText"/>
              <w:spacing w:line="240" w:lineRule="auto"/>
              <w:jc w:val="center"/>
              <w:rPr>
                <w:sz w:val="20"/>
              </w:rPr>
            </w:pPr>
            <w:r>
              <w:rPr>
                <w:sz w:val="20"/>
              </w:rPr>
              <w:t>968</w:t>
            </w:r>
          </w:p>
        </w:tc>
        <w:tc>
          <w:tcPr>
            <w:tcW w:w="450" w:type="dxa"/>
          </w:tcPr>
          <w:p w:rsidR="005915CC" w:rsidRDefault="005915CC" w:rsidP="00106766">
            <w:pPr>
              <w:pStyle w:val="BodyText"/>
              <w:spacing w:line="240" w:lineRule="auto"/>
              <w:jc w:val="center"/>
              <w:rPr>
                <w:sz w:val="20"/>
              </w:rPr>
            </w:pPr>
            <w:r>
              <w:rPr>
                <w:sz w:val="20"/>
              </w:rPr>
              <w:t>3</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12</w:t>
            </w:r>
          </w:p>
        </w:tc>
        <w:tc>
          <w:tcPr>
            <w:tcW w:w="540" w:type="dxa"/>
          </w:tcPr>
          <w:p w:rsidR="005915CC" w:rsidRDefault="005915CC" w:rsidP="00106766">
            <w:pPr>
              <w:pStyle w:val="BodyText"/>
              <w:spacing w:line="240" w:lineRule="auto"/>
              <w:jc w:val="center"/>
              <w:rPr>
                <w:sz w:val="20"/>
              </w:rPr>
            </w:pPr>
            <w:r>
              <w:rPr>
                <w:sz w:val="20"/>
              </w:rPr>
              <w:t>44</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1,206</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3</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3</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7</w:t>
            </w:r>
          </w:p>
        </w:tc>
        <w:tc>
          <w:tcPr>
            <w:tcW w:w="450" w:type="dxa"/>
          </w:tcPr>
          <w:p w:rsidR="005915CC" w:rsidRDefault="005915CC" w:rsidP="00106766">
            <w:pPr>
              <w:pStyle w:val="BodyText"/>
              <w:spacing w:line="240" w:lineRule="auto"/>
              <w:jc w:val="center"/>
              <w:rPr>
                <w:sz w:val="20"/>
              </w:rPr>
            </w:pPr>
            <w:r>
              <w:rPr>
                <w:sz w:val="20"/>
              </w:rPr>
              <w:t>7</w:t>
            </w:r>
          </w:p>
        </w:tc>
      </w:tr>
      <w:tr w:rsidR="005915CC" w:rsidTr="00106766">
        <w:tc>
          <w:tcPr>
            <w:tcW w:w="1818" w:type="dxa"/>
          </w:tcPr>
          <w:p w:rsidR="005915CC" w:rsidRDefault="005915CC" w:rsidP="00106766">
            <w:pPr>
              <w:pStyle w:val="BodyText"/>
              <w:spacing w:line="240" w:lineRule="auto"/>
              <w:jc w:val="center"/>
              <w:rPr>
                <w:sz w:val="20"/>
              </w:rPr>
            </w:pPr>
            <w:r>
              <w:rPr>
                <w:sz w:val="20"/>
              </w:rPr>
              <w:t>6</w:t>
            </w:r>
          </w:p>
        </w:tc>
        <w:tc>
          <w:tcPr>
            <w:tcW w:w="810" w:type="dxa"/>
          </w:tcPr>
          <w:p w:rsidR="005915CC" w:rsidRDefault="005915CC" w:rsidP="00106766">
            <w:pPr>
              <w:pStyle w:val="BodyText"/>
              <w:spacing w:line="240" w:lineRule="auto"/>
              <w:jc w:val="center"/>
              <w:rPr>
                <w:sz w:val="20"/>
              </w:rPr>
            </w:pPr>
            <w:r>
              <w:rPr>
                <w:sz w:val="20"/>
              </w:rPr>
              <w:t>129</w:t>
            </w:r>
          </w:p>
        </w:tc>
        <w:tc>
          <w:tcPr>
            <w:tcW w:w="810" w:type="dxa"/>
          </w:tcPr>
          <w:p w:rsidR="005915CC" w:rsidRDefault="005915CC" w:rsidP="00106766">
            <w:pPr>
              <w:pStyle w:val="BodyText"/>
              <w:spacing w:line="240" w:lineRule="auto"/>
              <w:jc w:val="center"/>
              <w:rPr>
                <w:sz w:val="20"/>
              </w:rPr>
            </w:pPr>
            <w:r>
              <w:rPr>
                <w:sz w:val="20"/>
              </w:rPr>
              <w:t>1,047</w:t>
            </w:r>
          </w:p>
        </w:tc>
        <w:tc>
          <w:tcPr>
            <w:tcW w:w="45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4</w:t>
            </w:r>
          </w:p>
        </w:tc>
        <w:tc>
          <w:tcPr>
            <w:tcW w:w="540" w:type="dxa"/>
          </w:tcPr>
          <w:p w:rsidR="005915CC" w:rsidRDefault="005915CC" w:rsidP="00106766">
            <w:pPr>
              <w:pStyle w:val="BodyText"/>
              <w:spacing w:line="240" w:lineRule="auto"/>
              <w:jc w:val="center"/>
              <w:rPr>
                <w:sz w:val="20"/>
              </w:rPr>
            </w:pPr>
            <w:r>
              <w:rPr>
                <w:sz w:val="20"/>
              </w:rPr>
              <w:t>92</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1,272</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 -</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4</w:t>
            </w:r>
          </w:p>
        </w:tc>
        <w:tc>
          <w:tcPr>
            <w:tcW w:w="450" w:type="dxa"/>
          </w:tcPr>
          <w:p w:rsidR="005915CC" w:rsidRDefault="005915CC" w:rsidP="00106766">
            <w:pPr>
              <w:pStyle w:val="BodyText"/>
              <w:spacing w:line="240" w:lineRule="auto"/>
              <w:jc w:val="center"/>
              <w:rPr>
                <w:sz w:val="20"/>
              </w:rPr>
            </w:pPr>
            <w:r>
              <w:rPr>
                <w:sz w:val="20"/>
              </w:rPr>
              <w:t>4</w:t>
            </w:r>
          </w:p>
        </w:tc>
      </w:tr>
      <w:tr w:rsidR="005915CC" w:rsidTr="00106766">
        <w:tc>
          <w:tcPr>
            <w:tcW w:w="1818" w:type="dxa"/>
          </w:tcPr>
          <w:p w:rsidR="005915CC" w:rsidRDefault="005915CC" w:rsidP="00106766">
            <w:pPr>
              <w:pStyle w:val="BodyText"/>
              <w:spacing w:line="240" w:lineRule="auto"/>
              <w:jc w:val="center"/>
              <w:rPr>
                <w:sz w:val="20"/>
              </w:rPr>
            </w:pPr>
            <w:r>
              <w:rPr>
                <w:sz w:val="20"/>
              </w:rPr>
              <w:t>7</w:t>
            </w:r>
          </w:p>
        </w:tc>
        <w:tc>
          <w:tcPr>
            <w:tcW w:w="810" w:type="dxa"/>
          </w:tcPr>
          <w:p w:rsidR="005915CC" w:rsidRDefault="005915CC" w:rsidP="00106766">
            <w:pPr>
              <w:pStyle w:val="BodyText"/>
              <w:spacing w:line="240" w:lineRule="auto"/>
              <w:jc w:val="center"/>
              <w:rPr>
                <w:sz w:val="20"/>
              </w:rPr>
            </w:pPr>
            <w:r>
              <w:rPr>
                <w:sz w:val="20"/>
              </w:rPr>
              <w:t>176</w:t>
            </w:r>
          </w:p>
        </w:tc>
        <w:tc>
          <w:tcPr>
            <w:tcW w:w="810" w:type="dxa"/>
          </w:tcPr>
          <w:p w:rsidR="005915CC" w:rsidRDefault="005915CC" w:rsidP="00106766">
            <w:pPr>
              <w:pStyle w:val="BodyText"/>
              <w:spacing w:line="240" w:lineRule="auto"/>
              <w:jc w:val="center"/>
              <w:rPr>
                <w:sz w:val="20"/>
              </w:rPr>
            </w:pPr>
            <w:r>
              <w:rPr>
                <w:sz w:val="20"/>
              </w:rPr>
              <w:t>782</w:t>
            </w:r>
          </w:p>
        </w:tc>
        <w:tc>
          <w:tcPr>
            <w:tcW w:w="450" w:type="dxa"/>
          </w:tcPr>
          <w:p w:rsidR="005915CC" w:rsidRDefault="005915CC" w:rsidP="00106766">
            <w:pPr>
              <w:pStyle w:val="BodyText"/>
              <w:spacing w:line="240" w:lineRule="auto"/>
              <w:jc w:val="center"/>
              <w:rPr>
                <w:sz w:val="20"/>
              </w:rPr>
            </w:pPr>
            <w:r>
              <w:rPr>
                <w:sz w:val="20"/>
              </w:rPr>
              <w:t>1</w:t>
            </w:r>
          </w:p>
        </w:tc>
        <w:tc>
          <w:tcPr>
            <w:tcW w:w="450" w:type="dxa"/>
          </w:tcPr>
          <w:p w:rsidR="005915CC" w:rsidRDefault="005915CC" w:rsidP="00106766">
            <w:pPr>
              <w:pStyle w:val="BodyText"/>
              <w:spacing w:line="240" w:lineRule="auto"/>
              <w:jc w:val="center"/>
              <w:rPr>
                <w:sz w:val="20"/>
              </w:rPr>
            </w:pPr>
            <w:r>
              <w:rPr>
                <w:sz w:val="20"/>
              </w:rPr>
              <w:t>1</w:t>
            </w:r>
          </w:p>
        </w:tc>
        <w:tc>
          <w:tcPr>
            <w:tcW w:w="540" w:type="dxa"/>
          </w:tcPr>
          <w:p w:rsidR="005915CC" w:rsidRDefault="005915CC" w:rsidP="00106766">
            <w:pPr>
              <w:pStyle w:val="BodyText"/>
              <w:spacing w:line="240" w:lineRule="auto"/>
              <w:jc w:val="center"/>
              <w:rPr>
                <w:sz w:val="20"/>
              </w:rPr>
            </w:pPr>
            <w:r>
              <w:rPr>
                <w:sz w:val="20"/>
              </w:rPr>
              <w:t>10</w:t>
            </w:r>
          </w:p>
        </w:tc>
        <w:tc>
          <w:tcPr>
            <w:tcW w:w="540" w:type="dxa"/>
          </w:tcPr>
          <w:p w:rsidR="005915CC" w:rsidRDefault="005915CC" w:rsidP="00106766">
            <w:pPr>
              <w:pStyle w:val="BodyText"/>
              <w:spacing w:line="240" w:lineRule="auto"/>
              <w:jc w:val="center"/>
              <w:rPr>
                <w:sz w:val="20"/>
              </w:rPr>
            </w:pPr>
            <w:r>
              <w:rPr>
                <w:sz w:val="20"/>
              </w:rPr>
              <w:t>21</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991</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7</w:t>
            </w:r>
          </w:p>
        </w:tc>
        <w:tc>
          <w:tcPr>
            <w:tcW w:w="450" w:type="dxa"/>
          </w:tcPr>
          <w:p w:rsidR="005915CC" w:rsidRDefault="005915CC" w:rsidP="00106766">
            <w:pPr>
              <w:pStyle w:val="BodyText"/>
              <w:spacing w:line="240" w:lineRule="auto"/>
              <w:jc w:val="center"/>
              <w:rPr>
                <w:sz w:val="20"/>
              </w:rPr>
            </w:pPr>
            <w:r>
              <w:rPr>
                <w:sz w:val="20"/>
              </w:rPr>
              <w:t>7</w:t>
            </w:r>
          </w:p>
        </w:tc>
      </w:tr>
      <w:tr w:rsidR="005915CC" w:rsidTr="00106766">
        <w:tc>
          <w:tcPr>
            <w:tcW w:w="1818" w:type="dxa"/>
          </w:tcPr>
          <w:p w:rsidR="005915CC" w:rsidRDefault="005915CC" w:rsidP="00106766">
            <w:pPr>
              <w:pStyle w:val="BodyText"/>
              <w:spacing w:line="240" w:lineRule="auto"/>
              <w:jc w:val="center"/>
              <w:rPr>
                <w:sz w:val="20"/>
              </w:rPr>
            </w:pPr>
            <w:r>
              <w:rPr>
                <w:sz w:val="20"/>
              </w:rPr>
              <w:t>8</w:t>
            </w:r>
          </w:p>
        </w:tc>
        <w:tc>
          <w:tcPr>
            <w:tcW w:w="810" w:type="dxa"/>
          </w:tcPr>
          <w:p w:rsidR="005915CC" w:rsidRDefault="005915CC" w:rsidP="00106766">
            <w:pPr>
              <w:pStyle w:val="BodyText"/>
              <w:spacing w:line="240" w:lineRule="auto"/>
              <w:jc w:val="center"/>
              <w:rPr>
                <w:sz w:val="20"/>
              </w:rPr>
            </w:pPr>
            <w:r>
              <w:rPr>
                <w:sz w:val="20"/>
              </w:rPr>
              <w:t>245</w:t>
            </w:r>
          </w:p>
        </w:tc>
        <w:tc>
          <w:tcPr>
            <w:tcW w:w="810" w:type="dxa"/>
          </w:tcPr>
          <w:p w:rsidR="005915CC" w:rsidRDefault="005915CC" w:rsidP="00106766">
            <w:pPr>
              <w:pStyle w:val="BodyText"/>
              <w:spacing w:line="240" w:lineRule="auto"/>
              <w:jc w:val="center"/>
              <w:rPr>
                <w:sz w:val="20"/>
              </w:rPr>
            </w:pPr>
            <w:r>
              <w:rPr>
                <w:sz w:val="20"/>
              </w:rPr>
              <w:t>1,378</w:t>
            </w:r>
          </w:p>
        </w:tc>
        <w:tc>
          <w:tcPr>
            <w:tcW w:w="450" w:type="dxa"/>
          </w:tcPr>
          <w:p w:rsidR="005915CC" w:rsidRDefault="005915CC" w:rsidP="00106766">
            <w:pPr>
              <w:pStyle w:val="BodyText"/>
              <w:spacing w:line="240" w:lineRule="auto"/>
              <w:jc w:val="center"/>
              <w:rPr>
                <w:sz w:val="20"/>
              </w:rPr>
            </w:pPr>
            <w:r>
              <w:rPr>
                <w:sz w:val="20"/>
              </w:rPr>
              <w:t>4</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9</w:t>
            </w:r>
          </w:p>
        </w:tc>
        <w:tc>
          <w:tcPr>
            <w:tcW w:w="540" w:type="dxa"/>
          </w:tcPr>
          <w:p w:rsidR="005915CC" w:rsidRDefault="005915CC" w:rsidP="00106766">
            <w:pPr>
              <w:pStyle w:val="BodyText"/>
              <w:spacing w:line="240" w:lineRule="auto"/>
              <w:jc w:val="center"/>
              <w:rPr>
                <w:sz w:val="20"/>
              </w:rPr>
            </w:pPr>
            <w:r>
              <w:rPr>
                <w:sz w:val="20"/>
              </w:rPr>
              <w:t>25</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1,661</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450" w:type="dxa"/>
          </w:tcPr>
          <w:p w:rsidR="005915CC" w:rsidRDefault="005915CC" w:rsidP="00106766">
            <w:pPr>
              <w:pStyle w:val="BodyText"/>
              <w:spacing w:line="240" w:lineRule="auto"/>
              <w:jc w:val="center"/>
              <w:rPr>
                <w:sz w:val="20"/>
              </w:rPr>
            </w:pPr>
            <w:r>
              <w:rPr>
                <w:sz w:val="20"/>
              </w:rPr>
              <w:t>6</w:t>
            </w:r>
          </w:p>
        </w:tc>
      </w:tr>
      <w:tr w:rsidR="005915CC" w:rsidTr="00106766">
        <w:tc>
          <w:tcPr>
            <w:tcW w:w="1818" w:type="dxa"/>
          </w:tcPr>
          <w:p w:rsidR="005915CC" w:rsidRDefault="005915CC" w:rsidP="00106766">
            <w:pPr>
              <w:pStyle w:val="BodyText"/>
              <w:spacing w:line="240" w:lineRule="auto"/>
              <w:jc w:val="center"/>
              <w:rPr>
                <w:sz w:val="20"/>
              </w:rPr>
            </w:pPr>
            <w:r>
              <w:rPr>
                <w:sz w:val="20"/>
              </w:rPr>
              <w:t>9</w:t>
            </w:r>
          </w:p>
        </w:tc>
        <w:tc>
          <w:tcPr>
            <w:tcW w:w="810" w:type="dxa"/>
          </w:tcPr>
          <w:p w:rsidR="005915CC" w:rsidRDefault="005915CC" w:rsidP="00106766">
            <w:pPr>
              <w:pStyle w:val="BodyText"/>
              <w:spacing w:line="240" w:lineRule="auto"/>
              <w:jc w:val="center"/>
              <w:rPr>
                <w:sz w:val="20"/>
              </w:rPr>
            </w:pPr>
            <w:r>
              <w:rPr>
                <w:sz w:val="20"/>
              </w:rPr>
              <w:t>196</w:t>
            </w:r>
          </w:p>
        </w:tc>
        <w:tc>
          <w:tcPr>
            <w:tcW w:w="810" w:type="dxa"/>
          </w:tcPr>
          <w:p w:rsidR="005915CC" w:rsidRDefault="005915CC" w:rsidP="00106766">
            <w:pPr>
              <w:pStyle w:val="BodyText"/>
              <w:spacing w:line="240" w:lineRule="auto"/>
              <w:jc w:val="center"/>
              <w:rPr>
                <w:sz w:val="20"/>
              </w:rPr>
            </w:pPr>
            <w:r>
              <w:rPr>
                <w:sz w:val="20"/>
              </w:rPr>
              <w:t>617</w:t>
            </w:r>
          </w:p>
        </w:tc>
        <w:tc>
          <w:tcPr>
            <w:tcW w:w="450" w:type="dxa"/>
          </w:tcPr>
          <w:p w:rsidR="005915CC" w:rsidRDefault="005915CC" w:rsidP="00106766">
            <w:pPr>
              <w:pStyle w:val="BodyText"/>
              <w:spacing w:line="240" w:lineRule="auto"/>
              <w:jc w:val="center"/>
              <w:rPr>
                <w:sz w:val="20"/>
              </w:rPr>
            </w:pPr>
            <w:r>
              <w:rPr>
                <w:sz w:val="20"/>
              </w:rPr>
              <w:t>1</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1</w:t>
            </w:r>
          </w:p>
        </w:tc>
        <w:tc>
          <w:tcPr>
            <w:tcW w:w="540" w:type="dxa"/>
          </w:tcPr>
          <w:p w:rsidR="005915CC" w:rsidRDefault="005915CC" w:rsidP="00106766">
            <w:pPr>
              <w:pStyle w:val="BodyText"/>
              <w:spacing w:line="240" w:lineRule="auto"/>
              <w:jc w:val="center"/>
              <w:rPr>
                <w:sz w:val="20"/>
              </w:rPr>
            </w:pPr>
            <w:r>
              <w:rPr>
                <w:sz w:val="20"/>
              </w:rPr>
              <w:t>9</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824</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11</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11</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450" w:type="dxa"/>
          </w:tcPr>
          <w:p w:rsidR="005915CC" w:rsidRDefault="005915CC" w:rsidP="00106766">
            <w:pPr>
              <w:pStyle w:val="BodyText"/>
              <w:spacing w:line="240" w:lineRule="auto"/>
              <w:jc w:val="center"/>
              <w:rPr>
                <w:sz w:val="20"/>
              </w:rPr>
            </w:pPr>
            <w:r>
              <w:rPr>
                <w:sz w:val="20"/>
              </w:rPr>
              <w:t>6</w:t>
            </w:r>
          </w:p>
        </w:tc>
      </w:tr>
      <w:tr w:rsidR="005915CC" w:rsidTr="00106766">
        <w:tc>
          <w:tcPr>
            <w:tcW w:w="1818" w:type="dxa"/>
          </w:tcPr>
          <w:p w:rsidR="005915CC" w:rsidRDefault="005915CC" w:rsidP="00106766">
            <w:pPr>
              <w:pStyle w:val="BodyText"/>
              <w:spacing w:line="240" w:lineRule="auto"/>
              <w:jc w:val="center"/>
              <w:rPr>
                <w:sz w:val="20"/>
              </w:rPr>
            </w:pPr>
            <w:r>
              <w:rPr>
                <w:sz w:val="20"/>
              </w:rPr>
              <w:t>10</w:t>
            </w:r>
          </w:p>
        </w:tc>
        <w:tc>
          <w:tcPr>
            <w:tcW w:w="810" w:type="dxa"/>
          </w:tcPr>
          <w:p w:rsidR="005915CC" w:rsidRDefault="005915CC" w:rsidP="00106766">
            <w:pPr>
              <w:pStyle w:val="BodyText"/>
              <w:spacing w:line="240" w:lineRule="auto"/>
              <w:jc w:val="center"/>
              <w:rPr>
                <w:sz w:val="20"/>
              </w:rPr>
            </w:pPr>
            <w:r>
              <w:rPr>
                <w:sz w:val="20"/>
              </w:rPr>
              <w:t>- -</w:t>
            </w:r>
          </w:p>
        </w:tc>
        <w:tc>
          <w:tcPr>
            <w:tcW w:w="81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sz w:val="20"/>
              </w:rPr>
            </w:pPr>
            <w:r>
              <w:rPr>
                <w:sz w:val="20"/>
              </w:rPr>
              <w:t>- -</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sz w:val="20"/>
              </w:rPr>
            </w:pPr>
            <w:r>
              <w:rPr>
                <w:sz w:val="20"/>
              </w:rPr>
              <w:t>- -</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r>
      <w:tr w:rsidR="005915CC" w:rsidTr="00106766">
        <w:tc>
          <w:tcPr>
            <w:tcW w:w="1818" w:type="dxa"/>
          </w:tcPr>
          <w:p w:rsidR="005915CC" w:rsidRDefault="005915CC" w:rsidP="00106766">
            <w:pPr>
              <w:pStyle w:val="BodyText"/>
              <w:spacing w:line="240" w:lineRule="auto"/>
              <w:jc w:val="center"/>
              <w:rPr>
                <w:sz w:val="20"/>
              </w:rPr>
            </w:pPr>
            <w:r>
              <w:rPr>
                <w:sz w:val="20"/>
              </w:rPr>
              <w:t>11</w:t>
            </w:r>
          </w:p>
        </w:tc>
        <w:tc>
          <w:tcPr>
            <w:tcW w:w="810" w:type="dxa"/>
          </w:tcPr>
          <w:p w:rsidR="005915CC" w:rsidRDefault="005915CC" w:rsidP="00106766">
            <w:pPr>
              <w:pStyle w:val="BodyText"/>
              <w:spacing w:line="240" w:lineRule="auto"/>
              <w:jc w:val="center"/>
              <w:rPr>
                <w:sz w:val="20"/>
              </w:rPr>
            </w:pPr>
            <w:r>
              <w:rPr>
                <w:sz w:val="20"/>
              </w:rPr>
              <w:t>390</w:t>
            </w:r>
          </w:p>
        </w:tc>
        <w:tc>
          <w:tcPr>
            <w:tcW w:w="810" w:type="dxa"/>
          </w:tcPr>
          <w:p w:rsidR="005915CC" w:rsidRDefault="005915CC" w:rsidP="00106766">
            <w:pPr>
              <w:pStyle w:val="BodyText"/>
              <w:spacing w:line="240" w:lineRule="auto"/>
              <w:jc w:val="center"/>
              <w:rPr>
                <w:sz w:val="20"/>
              </w:rPr>
            </w:pPr>
            <w:r>
              <w:rPr>
                <w:sz w:val="20"/>
              </w:rPr>
              <w:t>1,608</w:t>
            </w:r>
          </w:p>
        </w:tc>
        <w:tc>
          <w:tcPr>
            <w:tcW w:w="45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10</w:t>
            </w:r>
          </w:p>
        </w:tc>
        <w:tc>
          <w:tcPr>
            <w:tcW w:w="540" w:type="dxa"/>
          </w:tcPr>
          <w:p w:rsidR="005915CC" w:rsidRDefault="005915CC" w:rsidP="00106766">
            <w:pPr>
              <w:pStyle w:val="BodyText"/>
              <w:spacing w:line="240" w:lineRule="auto"/>
              <w:jc w:val="center"/>
              <w:rPr>
                <w:sz w:val="20"/>
              </w:rPr>
            </w:pPr>
            <w:r>
              <w:rPr>
                <w:sz w:val="20"/>
              </w:rPr>
              <w:t>24</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2,032</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17</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17</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5</w:t>
            </w:r>
          </w:p>
        </w:tc>
        <w:tc>
          <w:tcPr>
            <w:tcW w:w="450" w:type="dxa"/>
          </w:tcPr>
          <w:p w:rsidR="005915CC" w:rsidRDefault="005915CC" w:rsidP="00106766">
            <w:pPr>
              <w:pStyle w:val="BodyText"/>
              <w:spacing w:line="240" w:lineRule="auto"/>
              <w:jc w:val="center"/>
              <w:rPr>
                <w:sz w:val="20"/>
              </w:rPr>
            </w:pPr>
            <w:r>
              <w:rPr>
                <w:sz w:val="20"/>
              </w:rPr>
              <w:t>5</w:t>
            </w:r>
          </w:p>
        </w:tc>
      </w:tr>
      <w:tr w:rsidR="005915CC" w:rsidTr="00106766">
        <w:tc>
          <w:tcPr>
            <w:tcW w:w="1818" w:type="dxa"/>
          </w:tcPr>
          <w:p w:rsidR="005915CC" w:rsidRDefault="005915CC" w:rsidP="00106766">
            <w:pPr>
              <w:pStyle w:val="BodyText"/>
              <w:spacing w:line="240" w:lineRule="auto"/>
              <w:jc w:val="center"/>
              <w:rPr>
                <w:sz w:val="20"/>
              </w:rPr>
            </w:pPr>
            <w:r>
              <w:rPr>
                <w:sz w:val="20"/>
              </w:rPr>
              <w:t>12</w:t>
            </w:r>
          </w:p>
        </w:tc>
        <w:tc>
          <w:tcPr>
            <w:tcW w:w="810" w:type="dxa"/>
          </w:tcPr>
          <w:p w:rsidR="005915CC" w:rsidRDefault="005915CC" w:rsidP="00106766">
            <w:pPr>
              <w:pStyle w:val="BodyText"/>
              <w:spacing w:line="240" w:lineRule="auto"/>
              <w:jc w:val="center"/>
              <w:rPr>
                <w:sz w:val="20"/>
              </w:rPr>
            </w:pPr>
            <w:r>
              <w:rPr>
                <w:sz w:val="20"/>
              </w:rPr>
              <w:t>444</w:t>
            </w:r>
          </w:p>
        </w:tc>
        <w:tc>
          <w:tcPr>
            <w:tcW w:w="810" w:type="dxa"/>
          </w:tcPr>
          <w:p w:rsidR="005915CC" w:rsidRDefault="005915CC" w:rsidP="00106766">
            <w:pPr>
              <w:pStyle w:val="BodyText"/>
              <w:spacing w:line="240" w:lineRule="auto"/>
              <w:jc w:val="center"/>
              <w:rPr>
                <w:sz w:val="20"/>
              </w:rPr>
            </w:pPr>
            <w:r>
              <w:rPr>
                <w:sz w:val="20"/>
              </w:rPr>
              <w:t>2,102</w:t>
            </w:r>
          </w:p>
        </w:tc>
        <w:tc>
          <w:tcPr>
            <w:tcW w:w="450" w:type="dxa"/>
          </w:tcPr>
          <w:p w:rsidR="005915CC" w:rsidRDefault="005915CC" w:rsidP="00106766">
            <w:pPr>
              <w:pStyle w:val="BodyText"/>
              <w:spacing w:line="240" w:lineRule="auto"/>
              <w:jc w:val="center"/>
              <w:rPr>
                <w:sz w:val="20"/>
              </w:rPr>
            </w:pPr>
            <w:r>
              <w:rPr>
                <w:sz w:val="20"/>
              </w:rPr>
              <w:t>2</w:t>
            </w:r>
          </w:p>
        </w:tc>
        <w:tc>
          <w:tcPr>
            <w:tcW w:w="450" w:type="dxa"/>
          </w:tcPr>
          <w:p w:rsidR="005915CC" w:rsidRDefault="005915CC" w:rsidP="00106766">
            <w:pPr>
              <w:pStyle w:val="BodyText"/>
              <w:spacing w:line="240" w:lineRule="auto"/>
              <w:jc w:val="center"/>
              <w:rPr>
                <w:sz w:val="20"/>
              </w:rPr>
            </w:pPr>
            <w:r>
              <w:rPr>
                <w:sz w:val="20"/>
              </w:rPr>
              <w:t>14</w:t>
            </w:r>
          </w:p>
        </w:tc>
        <w:tc>
          <w:tcPr>
            <w:tcW w:w="540" w:type="dxa"/>
          </w:tcPr>
          <w:p w:rsidR="005915CC" w:rsidRDefault="005915CC" w:rsidP="00106766">
            <w:pPr>
              <w:pStyle w:val="BodyText"/>
              <w:spacing w:line="240" w:lineRule="auto"/>
              <w:jc w:val="center"/>
              <w:rPr>
                <w:sz w:val="20"/>
              </w:rPr>
            </w:pPr>
            <w:r>
              <w:rPr>
                <w:sz w:val="20"/>
              </w:rPr>
              <w:t>10</w:t>
            </w:r>
          </w:p>
        </w:tc>
        <w:tc>
          <w:tcPr>
            <w:tcW w:w="540" w:type="dxa"/>
          </w:tcPr>
          <w:p w:rsidR="005915CC" w:rsidRDefault="005915CC" w:rsidP="00106766">
            <w:pPr>
              <w:pStyle w:val="BodyText"/>
              <w:spacing w:line="240" w:lineRule="auto"/>
              <w:jc w:val="center"/>
              <w:rPr>
                <w:sz w:val="20"/>
              </w:rPr>
            </w:pPr>
            <w:r>
              <w:rPr>
                <w:sz w:val="20"/>
              </w:rPr>
              <w:t>42</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2,614</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4</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4</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7</w:t>
            </w:r>
          </w:p>
        </w:tc>
        <w:tc>
          <w:tcPr>
            <w:tcW w:w="450" w:type="dxa"/>
          </w:tcPr>
          <w:p w:rsidR="005915CC" w:rsidRDefault="005915CC" w:rsidP="00106766">
            <w:pPr>
              <w:pStyle w:val="BodyText"/>
              <w:spacing w:line="240" w:lineRule="auto"/>
              <w:jc w:val="center"/>
              <w:rPr>
                <w:sz w:val="20"/>
              </w:rPr>
            </w:pPr>
            <w:r>
              <w:rPr>
                <w:sz w:val="20"/>
              </w:rPr>
              <w:t>7</w:t>
            </w:r>
          </w:p>
        </w:tc>
      </w:tr>
      <w:tr w:rsidR="005915CC" w:rsidTr="00106766">
        <w:tc>
          <w:tcPr>
            <w:tcW w:w="1818" w:type="dxa"/>
          </w:tcPr>
          <w:p w:rsidR="005915CC" w:rsidRDefault="005915CC" w:rsidP="00106766">
            <w:pPr>
              <w:pStyle w:val="BodyText"/>
              <w:spacing w:line="240" w:lineRule="auto"/>
              <w:jc w:val="center"/>
              <w:rPr>
                <w:sz w:val="20"/>
              </w:rPr>
            </w:pPr>
            <w:r>
              <w:rPr>
                <w:sz w:val="20"/>
              </w:rPr>
              <w:t>13</w:t>
            </w:r>
          </w:p>
        </w:tc>
        <w:tc>
          <w:tcPr>
            <w:tcW w:w="810" w:type="dxa"/>
          </w:tcPr>
          <w:p w:rsidR="005915CC" w:rsidRDefault="005915CC" w:rsidP="00106766">
            <w:pPr>
              <w:pStyle w:val="BodyText"/>
              <w:spacing w:line="240" w:lineRule="auto"/>
              <w:jc w:val="center"/>
              <w:rPr>
                <w:sz w:val="20"/>
              </w:rPr>
            </w:pPr>
            <w:r>
              <w:rPr>
                <w:sz w:val="20"/>
              </w:rPr>
              <w:t>366</w:t>
            </w:r>
          </w:p>
        </w:tc>
        <w:tc>
          <w:tcPr>
            <w:tcW w:w="810" w:type="dxa"/>
          </w:tcPr>
          <w:p w:rsidR="005915CC" w:rsidRDefault="005915CC" w:rsidP="00106766">
            <w:pPr>
              <w:pStyle w:val="BodyText"/>
              <w:spacing w:line="240" w:lineRule="auto"/>
              <w:jc w:val="center"/>
              <w:rPr>
                <w:sz w:val="20"/>
              </w:rPr>
            </w:pPr>
            <w:r>
              <w:rPr>
                <w:sz w:val="20"/>
              </w:rPr>
              <w:t>1,444</w:t>
            </w:r>
          </w:p>
        </w:tc>
        <w:tc>
          <w:tcPr>
            <w:tcW w:w="450" w:type="dxa"/>
          </w:tcPr>
          <w:p w:rsidR="005915CC" w:rsidRDefault="005915CC" w:rsidP="00106766">
            <w:pPr>
              <w:pStyle w:val="BodyText"/>
              <w:spacing w:line="240" w:lineRule="auto"/>
              <w:jc w:val="center"/>
              <w:rPr>
                <w:sz w:val="20"/>
              </w:rPr>
            </w:pPr>
            <w:r>
              <w:rPr>
                <w:sz w:val="20"/>
              </w:rPr>
              <w:t>6</w:t>
            </w:r>
          </w:p>
        </w:tc>
        <w:tc>
          <w:tcPr>
            <w:tcW w:w="450" w:type="dxa"/>
          </w:tcPr>
          <w:p w:rsidR="005915CC" w:rsidRDefault="005915CC" w:rsidP="00106766">
            <w:pPr>
              <w:pStyle w:val="BodyText"/>
              <w:spacing w:line="240" w:lineRule="auto"/>
              <w:jc w:val="center"/>
              <w:rPr>
                <w:sz w:val="20"/>
              </w:rPr>
            </w:pPr>
            <w:r>
              <w:rPr>
                <w:sz w:val="20"/>
              </w:rPr>
              <w:t>2</w:t>
            </w:r>
          </w:p>
        </w:tc>
        <w:tc>
          <w:tcPr>
            <w:tcW w:w="540" w:type="dxa"/>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62</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1,886</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w:t>
            </w:r>
          </w:p>
        </w:tc>
        <w:tc>
          <w:tcPr>
            <w:tcW w:w="506" w:type="dxa"/>
          </w:tcPr>
          <w:p w:rsidR="005915CC" w:rsidRDefault="005915CC" w:rsidP="00106766">
            <w:pPr>
              <w:pStyle w:val="BodyText"/>
              <w:spacing w:line="240" w:lineRule="auto"/>
              <w:jc w:val="center"/>
              <w:rPr>
                <w:sz w:val="20"/>
              </w:rPr>
            </w:pPr>
            <w:r>
              <w:rPr>
                <w:sz w:val="20"/>
              </w:rPr>
              <w:t>1</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7</w:t>
            </w:r>
          </w:p>
        </w:tc>
        <w:tc>
          <w:tcPr>
            <w:tcW w:w="450" w:type="dxa"/>
          </w:tcPr>
          <w:p w:rsidR="005915CC" w:rsidRDefault="005915CC" w:rsidP="00106766">
            <w:pPr>
              <w:pStyle w:val="BodyText"/>
              <w:spacing w:line="240" w:lineRule="auto"/>
              <w:jc w:val="center"/>
              <w:rPr>
                <w:sz w:val="20"/>
              </w:rPr>
            </w:pPr>
            <w:r>
              <w:rPr>
                <w:sz w:val="20"/>
              </w:rPr>
              <w:t>7</w:t>
            </w:r>
          </w:p>
        </w:tc>
      </w:tr>
      <w:tr w:rsidR="005915CC" w:rsidTr="00106766">
        <w:tc>
          <w:tcPr>
            <w:tcW w:w="1818" w:type="dxa"/>
            <w:tcBorders>
              <w:bottom w:val="single" w:sz="4" w:space="0" w:color="auto"/>
            </w:tcBorders>
          </w:tcPr>
          <w:p w:rsidR="005915CC" w:rsidRDefault="005915CC" w:rsidP="00106766">
            <w:pPr>
              <w:pStyle w:val="BodyText"/>
              <w:spacing w:line="240" w:lineRule="auto"/>
              <w:jc w:val="center"/>
              <w:rPr>
                <w:sz w:val="20"/>
              </w:rPr>
            </w:pPr>
            <w:r>
              <w:rPr>
                <w:sz w:val="20"/>
              </w:rPr>
              <w:t>14</w:t>
            </w:r>
          </w:p>
        </w:tc>
        <w:tc>
          <w:tcPr>
            <w:tcW w:w="810" w:type="dxa"/>
            <w:tcBorders>
              <w:bottom w:val="single" w:sz="4" w:space="0" w:color="auto"/>
            </w:tcBorders>
          </w:tcPr>
          <w:p w:rsidR="005915CC" w:rsidRDefault="005915CC" w:rsidP="00106766">
            <w:pPr>
              <w:pStyle w:val="BodyText"/>
              <w:spacing w:line="240" w:lineRule="auto"/>
              <w:jc w:val="center"/>
              <w:rPr>
                <w:sz w:val="20"/>
              </w:rPr>
            </w:pPr>
            <w:r>
              <w:rPr>
                <w:sz w:val="20"/>
              </w:rPr>
              <w:t>478</w:t>
            </w:r>
          </w:p>
        </w:tc>
        <w:tc>
          <w:tcPr>
            <w:tcW w:w="810" w:type="dxa"/>
            <w:tcBorders>
              <w:bottom w:val="single" w:sz="4" w:space="0" w:color="auto"/>
            </w:tcBorders>
          </w:tcPr>
          <w:p w:rsidR="005915CC" w:rsidRDefault="005915CC" w:rsidP="00106766">
            <w:pPr>
              <w:pStyle w:val="BodyText"/>
              <w:spacing w:line="240" w:lineRule="auto"/>
              <w:jc w:val="center"/>
              <w:rPr>
                <w:sz w:val="20"/>
              </w:rPr>
            </w:pPr>
            <w:r>
              <w:rPr>
                <w:sz w:val="20"/>
              </w:rPr>
              <w:t>1,886</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8</w:t>
            </w:r>
          </w:p>
        </w:tc>
        <w:tc>
          <w:tcPr>
            <w:tcW w:w="540" w:type="dxa"/>
            <w:tcBorders>
              <w:bottom w:val="single" w:sz="4" w:space="0" w:color="auto"/>
            </w:tcBorders>
          </w:tcPr>
          <w:p w:rsidR="005915CC" w:rsidRDefault="005915CC" w:rsidP="00106766">
            <w:pPr>
              <w:pStyle w:val="BodyText"/>
              <w:spacing w:line="240" w:lineRule="auto"/>
              <w:jc w:val="center"/>
              <w:rPr>
                <w:sz w:val="20"/>
              </w:rPr>
            </w:pPr>
            <w:r>
              <w:rPr>
                <w:sz w:val="20"/>
              </w:rPr>
              <w:t>6</w:t>
            </w:r>
          </w:p>
        </w:tc>
        <w:tc>
          <w:tcPr>
            <w:tcW w:w="540" w:type="dxa"/>
            <w:tcBorders>
              <w:bottom w:val="single" w:sz="4" w:space="0" w:color="auto"/>
            </w:tcBorders>
          </w:tcPr>
          <w:p w:rsidR="005915CC" w:rsidRDefault="005915CC" w:rsidP="00106766">
            <w:pPr>
              <w:pStyle w:val="BodyText"/>
              <w:spacing w:line="240" w:lineRule="auto"/>
              <w:jc w:val="center"/>
              <w:rPr>
                <w:sz w:val="20"/>
              </w:rPr>
            </w:pPr>
            <w:r>
              <w:rPr>
                <w:sz w:val="20"/>
              </w:rPr>
              <w:t>42</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bottom w:val="single" w:sz="4" w:space="0" w:color="auto"/>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bottom w:val="single" w:sz="4" w:space="0" w:color="auto"/>
              <w:right w:val="single" w:sz="12" w:space="0" w:color="auto"/>
            </w:tcBorders>
          </w:tcPr>
          <w:p w:rsidR="005915CC" w:rsidRDefault="005915CC" w:rsidP="00106766">
            <w:pPr>
              <w:pStyle w:val="BodyText"/>
              <w:spacing w:line="240" w:lineRule="auto"/>
              <w:jc w:val="center"/>
              <w:rPr>
                <w:b/>
                <w:bCs/>
                <w:sz w:val="20"/>
              </w:rPr>
            </w:pPr>
            <w:r>
              <w:rPr>
                <w:b/>
                <w:bCs/>
                <w:sz w:val="20"/>
              </w:rPr>
              <w:t>2,420</w:t>
            </w:r>
          </w:p>
        </w:tc>
        <w:tc>
          <w:tcPr>
            <w:tcW w:w="450" w:type="dxa"/>
            <w:tcBorders>
              <w:left w:val="single" w:sz="12" w:space="0" w:color="auto"/>
              <w:bottom w:val="single" w:sz="4" w:space="0" w:color="auto"/>
            </w:tcBorders>
          </w:tcPr>
          <w:p w:rsidR="005915CC" w:rsidRDefault="005915CC" w:rsidP="00106766">
            <w:pPr>
              <w:pStyle w:val="BodyText"/>
              <w:spacing w:line="240" w:lineRule="auto"/>
              <w:jc w:val="center"/>
              <w:rPr>
                <w:sz w:val="20"/>
              </w:rPr>
            </w:pPr>
            <w:r>
              <w:rPr>
                <w:sz w:val="20"/>
              </w:rPr>
              <w:t>16</w:t>
            </w:r>
          </w:p>
        </w:tc>
        <w:tc>
          <w:tcPr>
            <w:tcW w:w="506"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4" w:space="0" w:color="auto"/>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bottom w:val="single" w:sz="4" w:space="0" w:color="auto"/>
              <w:right w:val="double" w:sz="4" w:space="0" w:color="auto"/>
            </w:tcBorders>
          </w:tcPr>
          <w:p w:rsidR="005915CC" w:rsidRDefault="005915CC" w:rsidP="00106766">
            <w:pPr>
              <w:pStyle w:val="BodyText"/>
              <w:spacing w:line="240" w:lineRule="auto"/>
              <w:jc w:val="center"/>
              <w:rPr>
                <w:b/>
                <w:bCs/>
                <w:sz w:val="20"/>
              </w:rPr>
            </w:pPr>
            <w:r>
              <w:rPr>
                <w:b/>
                <w:bCs/>
                <w:sz w:val="20"/>
              </w:rPr>
              <w:t>16</w:t>
            </w:r>
          </w:p>
        </w:tc>
        <w:tc>
          <w:tcPr>
            <w:tcW w:w="508" w:type="dxa"/>
            <w:tcBorders>
              <w:left w:val="double" w:sz="4" w:space="0" w:color="auto"/>
              <w:bottom w:val="single" w:sz="4" w:space="0" w:color="auto"/>
            </w:tcBorders>
          </w:tcPr>
          <w:p w:rsidR="005915CC" w:rsidRDefault="005915CC" w:rsidP="00106766">
            <w:pPr>
              <w:pStyle w:val="BodyText"/>
              <w:spacing w:line="240" w:lineRule="auto"/>
              <w:jc w:val="center"/>
              <w:rPr>
                <w:sz w:val="20"/>
              </w:rPr>
            </w:pPr>
            <w:r>
              <w:rPr>
                <w:sz w:val="20"/>
              </w:rPr>
              <w:t>6</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6</w:t>
            </w:r>
          </w:p>
        </w:tc>
      </w:tr>
      <w:tr w:rsidR="005915CC" w:rsidTr="00106766">
        <w:tc>
          <w:tcPr>
            <w:tcW w:w="1818" w:type="dxa"/>
          </w:tcPr>
          <w:p w:rsidR="005915CC" w:rsidRDefault="005915CC" w:rsidP="00106766">
            <w:pPr>
              <w:pStyle w:val="BodyText"/>
              <w:spacing w:line="240" w:lineRule="auto"/>
              <w:jc w:val="center"/>
              <w:rPr>
                <w:sz w:val="20"/>
              </w:rPr>
            </w:pPr>
            <w:r>
              <w:rPr>
                <w:sz w:val="20"/>
              </w:rPr>
              <w:t>15</w:t>
            </w:r>
          </w:p>
        </w:tc>
        <w:tc>
          <w:tcPr>
            <w:tcW w:w="810" w:type="dxa"/>
          </w:tcPr>
          <w:p w:rsidR="005915CC" w:rsidRDefault="005915CC" w:rsidP="00106766">
            <w:pPr>
              <w:pStyle w:val="BodyText"/>
              <w:spacing w:line="240" w:lineRule="auto"/>
              <w:jc w:val="center"/>
              <w:rPr>
                <w:sz w:val="20"/>
              </w:rPr>
            </w:pPr>
            <w:r>
              <w:rPr>
                <w:sz w:val="20"/>
              </w:rPr>
              <w:t>358</w:t>
            </w:r>
          </w:p>
        </w:tc>
        <w:tc>
          <w:tcPr>
            <w:tcW w:w="810" w:type="dxa"/>
          </w:tcPr>
          <w:p w:rsidR="005915CC" w:rsidRDefault="005915CC" w:rsidP="00106766">
            <w:pPr>
              <w:pStyle w:val="BodyText"/>
              <w:spacing w:line="240" w:lineRule="auto"/>
              <w:jc w:val="center"/>
              <w:rPr>
                <w:sz w:val="20"/>
              </w:rPr>
            </w:pPr>
            <w:r>
              <w:rPr>
                <w:sz w:val="20"/>
              </w:rPr>
              <w:t>864</w:t>
            </w:r>
          </w:p>
        </w:tc>
        <w:tc>
          <w:tcPr>
            <w:tcW w:w="45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4</w:t>
            </w:r>
          </w:p>
        </w:tc>
        <w:tc>
          <w:tcPr>
            <w:tcW w:w="540" w:type="dxa"/>
          </w:tcPr>
          <w:p w:rsidR="005915CC" w:rsidRDefault="005915CC" w:rsidP="00106766">
            <w:pPr>
              <w:pStyle w:val="BodyText"/>
              <w:spacing w:line="240" w:lineRule="auto"/>
              <w:jc w:val="center"/>
              <w:rPr>
                <w:sz w:val="20"/>
              </w:rPr>
            </w:pPr>
            <w:r>
              <w:rPr>
                <w:sz w:val="20"/>
              </w:rPr>
              <w:t>94</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10" w:type="dxa"/>
            <w:tcBorders>
              <w:left w:val="single" w:sz="12" w:space="0" w:color="auto"/>
              <w:right w:val="single" w:sz="12" w:space="0" w:color="auto"/>
            </w:tcBorders>
          </w:tcPr>
          <w:p w:rsidR="005915CC" w:rsidRDefault="005915CC" w:rsidP="00106766">
            <w:pPr>
              <w:pStyle w:val="BodyText"/>
              <w:spacing w:line="240" w:lineRule="auto"/>
              <w:jc w:val="center"/>
              <w:rPr>
                <w:b/>
                <w:bCs/>
                <w:sz w:val="20"/>
              </w:rPr>
            </w:pPr>
            <w:r>
              <w:rPr>
                <w:b/>
                <w:bCs/>
                <w:sz w:val="20"/>
              </w:rPr>
              <w:t>1,320</w:t>
            </w:r>
          </w:p>
        </w:tc>
        <w:tc>
          <w:tcPr>
            <w:tcW w:w="450" w:type="dxa"/>
            <w:tcBorders>
              <w:left w:val="single" w:sz="12" w:space="0" w:color="auto"/>
            </w:tcBorders>
          </w:tcPr>
          <w:p w:rsidR="005915CC" w:rsidRDefault="005915CC" w:rsidP="00106766">
            <w:pPr>
              <w:pStyle w:val="BodyText"/>
              <w:spacing w:line="240" w:lineRule="auto"/>
              <w:jc w:val="center"/>
              <w:rPr>
                <w:sz w:val="20"/>
              </w:rPr>
            </w:pPr>
            <w:r>
              <w:rPr>
                <w:sz w:val="20"/>
              </w:rPr>
              <w:t>16</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516"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16</w:t>
            </w:r>
          </w:p>
        </w:tc>
        <w:tc>
          <w:tcPr>
            <w:tcW w:w="508" w:type="dxa"/>
            <w:tcBorders>
              <w:left w:val="double" w:sz="4" w:space="0" w:color="auto"/>
            </w:tcBorders>
          </w:tcPr>
          <w:p w:rsidR="005915CC" w:rsidRDefault="005915CC" w:rsidP="00106766">
            <w:pPr>
              <w:pStyle w:val="BodyText"/>
              <w:spacing w:line="240" w:lineRule="auto"/>
              <w:jc w:val="center"/>
              <w:rPr>
                <w:sz w:val="20"/>
              </w:rPr>
            </w:pPr>
            <w:r>
              <w:rPr>
                <w:sz w:val="20"/>
              </w:rPr>
              <w:t>5</w:t>
            </w:r>
          </w:p>
        </w:tc>
        <w:tc>
          <w:tcPr>
            <w:tcW w:w="450" w:type="dxa"/>
          </w:tcPr>
          <w:p w:rsidR="005915CC" w:rsidRDefault="005915CC" w:rsidP="00106766">
            <w:pPr>
              <w:pStyle w:val="BodyText"/>
              <w:spacing w:line="240" w:lineRule="auto"/>
              <w:jc w:val="center"/>
              <w:rPr>
                <w:sz w:val="20"/>
              </w:rPr>
            </w:pPr>
            <w:r>
              <w:rPr>
                <w:sz w:val="20"/>
              </w:rPr>
              <w:t>5</w:t>
            </w:r>
          </w:p>
        </w:tc>
      </w:tr>
      <w:tr w:rsidR="005915CC" w:rsidTr="00106766">
        <w:tc>
          <w:tcPr>
            <w:tcW w:w="1818" w:type="dxa"/>
            <w:tcBorders>
              <w:top w:val="single" w:sz="12" w:space="0" w:color="auto"/>
            </w:tcBorders>
            <w:vAlign w:val="bottom"/>
          </w:tcPr>
          <w:p w:rsidR="005915CC" w:rsidRDefault="005915CC" w:rsidP="00106766">
            <w:pPr>
              <w:pStyle w:val="BodyText"/>
              <w:spacing w:line="240" w:lineRule="auto"/>
              <w:jc w:val="right"/>
              <w:rPr>
                <w:b/>
                <w:bCs/>
                <w:sz w:val="20"/>
              </w:rPr>
            </w:pPr>
            <w:r>
              <w:rPr>
                <w:b/>
                <w:bCs/>
                <w:sz w:val="20"/>
              </w:rPr>
              <w:t>TOTAL</w:t>
            </w:r>
          </w:p>
        </w:tc>
        <w:tc>
          <w:tcPr>
            <w:tcW w:w="810" w:type="dxa"/>
            <w:tcBorders>
              <w:top w:val="single" w:sz="12" w:space="0" w:color="auto"/>
            </w:tcBorders>
          </w:tcPr>
          <w:p w:rsidR="005915CC" w:rsidRDefault="005915CC" w:rsidP="00106766">
            <w:pPr>
              <w:jc w:val="center"/>
              <w:rPr>
                <w:rFonts w:eastAsia="Arial Unicode MS"/>
                <w:sz w:val="20"/>
              </w:rPr>
            </w:pPr>
            <w:r>
              <w:rPr>
                <w:sz w:val="20"/>
              </w:rPr>
              <w:t>3,855</w:t>
            </w:r>
          </w:p>
        </w:tc>
        <w:tc>
          <w:tcPr>
            <w:tcW w:w="810" w:type="dxa"/>
            <w:tcBorders>
              <w:top w:val="single" w:sz="12" w:space="0" w:color="auto"/>
            </w:tcBorders>
          </w:tcPr>
          <w:p w:rsidR="005915CC" w:rsidRDefault="005915CC" w:rsidP="00106766">
            <w:pPr>
              <w:jc w:val="center"/>
              <w:rPr>
                <w:rFonts w:eastAsia="Arial Unicode MS"/>
                <w:sz w:val="20"/>
              </w:rPr>
            </w:pPr>
            <w:r>
              <w:rPr>
                <w:sz w:val="20"/>
              </w:rPr>
              <w:t>17,986</w:t>
            </w:r>
          </w:p>
        </w:tc>
        <w:tc>
          <w:tcPr>
            <w:tcW w:w="450" w:type="dxa"/>
            <w:tcBorders>
              <w:top w:val="single" w:sz="12" w:space="0" w:color="auto"/>
            </w:tcBorders>
          </w:tcPr>
          <w:p w:rsidR="005915CC" w:rsidRDefault="005915CC" w:rsidP="00106766">
            <w:pPr>
              <w:jc w:val="center"/>
              <w:rPr>
                <w:rFonts w:eastAsia="Arial Unicode MS"/>
                <w:sz w:val="20"/>
              </w:rPr>
            </w:pPr>
            <w:r>
              <w:rPr>
                <w:sz w:val="20"/>
              </w:rPr>
              <w:t>24</w:t>
            </w:r>
          </w:p>
        </w:tc>
        <w:tc>
          <w:tcPr>
            <w:tcW w:w="450" w:type="dxa"/>
            <w:tcBorders>
              <w:top w:val="single" w:sz="12" w:space="0" w:color="auto"/>
            </w:tcBorders>
          </w:tcPr>
          <w:p w:rsidR="005915CC" w:rsidRDefault="005915CC" w:rsidP="00106766">
            <w:pPr>
              <w:jc w:val="center"/>
              <w:rPr>
                <w:rFonts w:eastAsia="Arial Unicode MS"/>
                <w:sz w:val="20"/>
              </w:rPr>
            </w:pPr>
            <w:r>
              <w:rPr>
                <w:sz w:val="20"/>
              </w:rPr>
              <w:t>32</w:t>
            </w:r>
          </w:p>
        </w:tc>
        <w:tc>
          <w:tcPr>
            <w:tcW w:w="540" w:type="dxa"/>
            <w:tcBorders>
              <w:top w:val="single" w:sz="12" w:space="0" w:color="auto"/>
            </w:tcBorders>
          </w:tcPr>
          <w:p w:rsidR="005915CC" w:rsidRDefault="005915CC" w:rsidP="00106766">
            <w:pPr>
              <w:jc w:val="center"/>
              <w:rPr>
                <w:rFonts w:eastAsia="Arial Unicode MS"/>
                <w:sz w:val="20"/>
              </w:rPr>
            </w:pPr>
            <w:r>
              <w:rPr>
                <w:sz w:val="20"/>
              </w:rPr>
              <w:t>91</w:t>
            </w:r>
          </w:p>
        </w:tc>
        <w:tc>
          <w:tcPr>
            <w:tcW w:w="540" w:type="dxa"/>
            <w:tcBorders>
              <w:top w:val="single" w:sz="12" w:space="0" w:color="auto"/>
            </w:tcBorders>
          </w:tcPr>
          <w:p w:rsidR="005915CC" w:rsidRDefault="005915CC" w:rsidP="00106766">
            <w:pPr>
              <w:jc w:val="center"/>
              <w:rPr>
                <w:rFonts w:eastAsia="Arial Unicode MS"/>
                <w:sz w:val="20"/>
              </w:rPr>
            </w:pPr>
            <w:r>
              <w:rPr>
                <w:sz w:val="20"/>
              </w:rPr>
              <w:t>731</w:t>
            </w:r>
          </w:p>
        </w:tc>
        <w:tc>
          <w:tcPr>
            <w:tcW w:w="450" w:type="dxa"/>
            <w:tcBorders>
              <w:top w:val="single" w:sz="12" w:space="0" w:color="auto"/>
            </w:tcBorders>
          </w:tcPr>
          <w:p w:rsidR="005915CC" w:rsidRDefault="005915CC" w:rsidP="00106766">
            <w:pPr>
              <w:jc w:val="center"/>
              <w:rPr>
                <w:rFonts w:eastAsia="Arial Unicode MS"/>
                <w:sz w:val="20"/>
              </w:rPr>
            </w:pPr>
            <w:r>
              <w:rPr>
                <w:sz w:val="20"/>
              </w:rPr>
              <w:t>2</w:t>
            </w:r>
          </w:p>
        </w:tc>
        <w:tc>
          <w:tcPr>
            <w:tcW w:w="450" w:type="dxa"/>
            <w:tcBorders>
              <w:top w:val="single" w:sz="12" w:space="0" w:color="auto"/>
              <w:right w:val="single" w:sz="12" w:space="0" w:color="auto"/>
            </w:tcBorders>
          </w:tcPr>
          <w:p w:rsidR="005915CC" w:rsidRDefault="005915CC" w:rsidP="00106766">
            <w:pPr>
              <w:jc w:val="center"/>
              <w:rPr>
                <w:rFonts w:eastAsia="Arial Unicode MS"/>
                <w:sz w:val="20"/>
              </w:rPr>
            </w:pPr>
            <w:r>
              <w:rPr>
                <w:sz w:val="20"/>
              </w:rPr>
              <w:t>1</w:t>
            </w:r>
          </w:p>
        </w:tc>
        <w:tc>
          <w:tcPr>
            <w:tcW w:w="810" w:type="dxa"/>
            <w:tcBorders>
              <w:top w:val="single" w:sz="12" w:space="0" w:color="auto"/>
              <w:left w:val="single" w:sz="12" w:space="0" w:color="auto"/>
              <w:right w:val="single" w:sz="12" w:space="0" w:color="auto"/>
            </w:tcBorders>
          </w:tcPr>
          <w:p w:rsidR="005915CC" w:rsidRDefault="005915CC" w:rsidP="00106766">
            <w:pPr>
              <w:jc w:val="center"/>
              <w:rPr>
                <w:rFonts w:eastAsia="Arial Unicode MS"/>
                <w:b/>
                <w:bCs/>
                <w:sz w:val="20"/>
              </w:rPr>
            </w:pPr>
            <w:r>
              <w:rPr>
                <w:b/>
                <w:bCs/>
                <w:sz w:val="20"/>
              </w:rPr>
              <w:t>22,722</w:t>
            </w:r>
          </w:p>
        </w:tc>
        <w:tc>
          <w:tcPr>
            <w:tcW w:w="450" w:type="dxa"/>
            <w:tcBorders>
              <w:top w:val="single" w:sz="12" w:space="0" w:color="auto"/>
              <w:left w:val="single" w:sz="12" w:space="0" w:color="auto"/>
            </w:tcBorders>
          </w:tcPr>
          <w:p w:rsidR="005915CC" w:rsidRDefault="005915CC" w:rsidP="00106766">
            <w:pPr>
              <w:jc w:val="center"/>
              <w:rPr>
                <w:rFonts w:eastAsia="Arial Unicode MS"/>
                <w:sz w:val="20"/>
              </w:rPr>
            </w:pPr>
            <w:r>
              <w:rPr>
                <w:sz w:val="20"/>
              </w:rPr>
              <w:t>88</w:t>
            </w:r>
          </w:p>
        </w:tc>
        <w:tc>
          <w:tcPr>
            <w:tcW w:w="506" w:type="dxa"/>
            <w:tcBorders>
              <w:top w:val="single" w:sz="12" w:space="0" w:color="auto"/>
            </w:tcBorders>
          </w:tcPr>
          <w:p w:rsidR="005915CC" w:rsidRDefault="005915CC" w:rsidP="00106766">
            <w:pPr>
              <w:jc w:val="center"/>
              <w:rPr>
                <w:rFonts w:eastAsia="Arial Unicode MS"/>
                <w:sz w:val="20"/>
              </w:rPr>
            </w:pPr>
            <w:r>
              <w:rPr>
                <w:sz w:val="20"/>
              </w:rPr>
              <w:t>1</w:t>
            </w:r>
          </w:p>
        </w:tc>
        <w:tc>
          <w:tcPr>
            <w:tcW w:w="540" w:type="dxa"/>
            <w:tcBorders>
              <w:top w:val="single" w:sz="12" w:space="0" w:color="auto"/>
              <w:right w:val="single" w:sz="12" w:space="0" w:color="auto"/>
            </w:tcBorders>
          </w:tcPr>
          <w:p w:rsidR="005915CC" w:rsidRDefault="005915CC" w:rsidP="00106766">
            <w:pPr>
              <w:jc w:val="center"/>
              <w:rPr>
                <w:rFonts w:eastAsia="Arial Unicode MS"/>
                <w:sz w:val="20"/>
              </w:rPr>
            </w:pPr>
            <w:r>
              <w:rPr>
                <w:sz w:val="20"/>
              </w:rPr>
              <w:t>0</w:t>
            </w:r>
          </w:p>
        </w:tc>
        <w:tc>
          <w:tcPr>
            <w:tcW w:w="516" w:type="dxa"/>
            <w:tcBorders>
              <w:top w:val="single" w:sz="12" w:space="0" w:color="auto"/>
              <w:left w:val="single" w:sz="12" w:space="0" w:color="auto"/>
              <w:right w:val="double" w:sz="4" w:space="0" w:color="auto"/>
            </w:tcBorders>
          </w:tcPr>
          <w:p w:rsidR="005915CC" w:rsidRDefault="005915CC" w:rsidP="00106766">
            <w:pPr>
              <w:jc w:val="center"/>
              <w:rPr>
                <w:rFonts w:eastAsia="Arial Unicode MS"/>
                <w:sz w:val="20"/>
              </w:rPr>
            </w:pPr>
            <w:r>
              <w:rPr>
                <w:sz w:val="20"/>
              </w:rPr>
              <w:t>89</w:t>
            </w:r>
          </w:p>
        </w:tc>
        <w:tc>
          <w:tcPr>
            <w:tcW w:w="508" w:type="dxa"/>
            <w:tcBorders>
              <w:top w:val="single" w:sz="12" w:space="0" w:color="auto"/>
              <w:left w:val="double" w:sz="4" w:space="0" w:color="auto"/>
            </w:tcBorders>
          </w:tcPr>
          <w:p w:rsidR="005915CC" w:rsidRDefault="005915CC" w:rsidP="00106766">
            <w:pPr>
              <w:pStyle w:val="BodyText"/>
              <w:spacing w:line="240" w:lineRule="auto"/>
              <w:jc w:val="center"/>
              <w:rPr>
                <w:sz w:val="20"/>
              </w:rPr>
            </w:pPr>
            <w:r>
              <w:rPr>
                <w:sz w:val="20"/>
              </w:rPr>
              <w:t>9</w:t>
            </w:r>
          </w:p>
        </w:tc>
        <w:tc>
          <w:tcPr>
            <w:tcW w:w="450" w:type="dxa"/>
            <w:tcBorders>
              <w:top w:val="single" w:sz="12" w:space="0" w:color="auto"/>
            </w:tcBorders>
          </w:tcPr>
          <w:p w:rsidR="005915CC" w:rsidRDefault="005915CC" w:rsidP="00106766">
            <w:pPr>
              <w:pStyle w:val="BodyText"/>
              <w:spacing w:line="240" w:lineRule="auto"/>
              <w:jc w:val="center"/>
              <w:rPr>
                <w:sz w:val="20"/>
              </w:rPr>
            </w:pPr>
            <w:r>
              <w:rPr>
                <w:sz w:val="20"/>
              </w:rPr>
              <w:t>8</w:t>
            </w:r>
          </w:p>
        </w:tc>
      </w:tr>
    </w:tbl>
    <w:bookmarkEnd w:id="61"/>
    <w:p w:rsidR="005915CC" w:rsidRDefault="005915CC" w:rsidP="005915CC">
      <w:pPr>
        <w:pStyle w:val="BodyText"/>
        <w:spacing w:line="240" w:lineRule="auto"/>
        <w:rPr>
          <w:sz w:val="20"/>
        </w:rPr>
      </w:pPr>
      <w:r>
        <w:rPr>
          <w:sz w:val="20"/>
        </w:rPr>
        <w:t>Note:</w:t>
      </w:r>
    </w:p>
    <w:p w:rsidR="005915CC" w:rsidRDefault="005915CC" w:rsidP="005915CC">
      <w:pPr>
        <w:pStyle w:val="BodyText"/>
        <w:spacing w:line="240" w:lineRule="auto"/>
        <w:ind w:left="450"/>
        <w:rPr>
          <w:sz w:val="20"/>
        </w:rPr>
      </w:pPr>
      <w:r>
        <w:rPr>
          <w:sz w:val="20"/>
          <w:vertAlign w:val="superscript"/>
        </w:rPr>
        <w:t xml:space="preserve">1 </w:t>
      </w:r>
      <w:r>
        <w:rPr>
          <w:sz w:val="20"/>
        </w:rPr>
        <w:t>Result of sample was from 1/64 of actual sample size.</w:t>
      </w:r>
    </w:p>
    <w:p w:rsidR="005915CC" w:rsidRDefault="005915CC" w:rsidP="005915CC">
      <w:pPr>
        <w:pStyle w:val="BodyText"/>
        <w:spacing w:line="240" w:lineRule="auto"/>
        <w:ind w:left="450"/>
        <w:rPr>
          <w:sz w:val="20"/>
        </w:rPr>
      </w:pPr>
      <w:r>
        <w:rPr>
          <w:sz w:val="20"/>
          <w:vertAlign w:val="superscript"/>
        </w:rPr>
        <w:t xml:space="preserve">2 </w:t>
      </w:r>
      <w:r>
        <w:rPr>
          <w:sz w:val="20"/>
        </w:rPr>
        <w:t>Number calculated based on the 1/64 sample size.</w:t>
      </w:r>
    </w:p>
    <w:p w:rsidR="005915CC" w:rsidRDefault="005915CC" w:rsidP="005915CC">
      <w:pPr>
        <w:pStyle w:val="BodyText"/>
        <w:spacing w:line="240" w:lineRule="auto"/>
        <w:ind w:left="450"/>
        <w:rPr>
          <w:sz w:val="20"/>
        </w:rPr>
      </w:pPr>
      <w:r>
        <w:rPr>
          <w:sz w:val="20"/>
          <w:vertAlign w:val="superscript"/>
        </w:rPr>
        <w:t xml:space="preserve">3 </w:t>
      </w:r>
      <w:r>
        <w:rPr>
          <w:sz w:val="20"/>
        </w:rPr>
        <w:t>Result of sample was from 1/1 of actual sample size.</w:t>
      </w:r>
    </w:p>
    <w:p w:rsidR="005915CC" w:rsidRDefault="005915CC" w:rsidP="005915CC">
      <w:pPr>
        <w:pStyle w:val="BodyText"/>
        <w:spacing w:line="240" w:lineRule="auto"/>
        <w:ind w:left="810" w:hanging="360"/>
        <w:rPr>
          <w:sz w:val="20"/>
        </w:rPr>
      </w:pPr>
      <w:r>
        <w:rPr>
          <w:sz w:val="20"/>
          <w:vertAlign w:val="superscript"/>
        </w:rPr>
        <w:t xml:space="preserve">4 </w:t>
      </w:r>
      <w:r>
        <w:rPr>
          <w:sz w:val="20"/>
        </w:rPr>
        <w:t>Result of sample was from 1/1 of actual sample size.  However, Medusae present were broken pieces, which were unidentifiable and unable to be counted.</w:t>
      </w:r>
    </w:p>
    <w:p w:rsidR="005915CC" w:rsidRDefault="005915CC" w:rsidP="005915CC">
      <w:pPr>
        <w:pStyle w:val="BodyText"/>
        <w:spacing w:line="240" w:lineRule="auto"/>
        <w:ind w:left="810" w:hanging="360"/>
        <w:rPr>
          <w:sz w:val="20"/>
        </w:rPr>
      </w:pPr>
      <w:r>
        <w:rPr>
          <w:sz w:val="20"/>
          <w:vertAlign w:val="superscript"/>
        </w:rPr>
        <w:t xml:space="preserve">5 </w:t>
      </w:r>
      <w:r>
        <w:rPr>
          <w:sz w:val="20"/>
        </w:rPr>
        <w:t>Number calculated based on the 1/1 sample size, but does not include Medusae.</w:t>
      </w:r>
    </w:p>
    <w:p w:rsidR="005915CC" w:rsidRDefault="005915CC" w:rsidP="005915CC">
      <w:pPr>
        <w:pStyle w:val="BodyText"/>
        <w:spacing w:line="240" w:lineRule="auto"/>
      </w:pPr>
    </w:p>
    <w:p w:rsidR="005915CC" w:rsidRDefault="005915CC" w:rsidP="005915CC">
      <w:pPr>
        <w:rPr>
          <w:b/>
          <w:i/>
        </w:rPr>
      </w:pPr>
      <w:bookmarkStart w:id="62" w:name="_Toc124311644"/>
      <w:bookmarkStart w:id="63" w:name="_Toc138828123"/>
      <w:r>
        <w:rPr>
          <w:b/>
          <w:i/>
        </w:rPr>
        <w:t>October 2006</w:t>
      </w:r>
    </w:p>
    <w:p w:rsidR="005915CC" w:rsidRDefault="005915CC" w:rsidP="005915CC">
      <w:pPr>
        <w:rPr>
          <w:highlight w:val="yellow"/>
        </w:rPr>
      </w:pPr>
    </w:p>
    <w:p w:rsidR="005915CC" w:rsidRDefault="005915CC" w:rsidP="005915CC">
      <w:pPr>
        <w:pStyle w:val="BodyText"/>
        <w:spacing w:line="240" w:lineRule="auto"/>
      </w:pPr>
      <w:r>
        <w:t>Plankton samples were identified and enumerated in the laboratory.  In most cases, organisms were identified to the species level.  However, in some cases, the LPIL was used.  The term “taxa” is used henceforth to refer to total diversity including species, unless otherwise noted.  Table 10 lists collected plankton from the October 2006 plankton sampling efforts.</w:t>
      </w:r>
    </w:p>
    <w:p w:rsidR="005915CC" w:rsidRDefault="005915CC" w:rsidP="005915CC">
      <w:pPr>
        <w:rPr>
          <w:highlight w:val="yellow"/>
        </w:rPr>
      </w:pPr>
    </w:p>
    <w:p w:rsidR="005915CC" w:rsidRDefault="005915CC" w:rsidP="005915CC">
      <w:pPr>
        <w:pStyle w:val="BodyText"/>
        <w:spacing w:line="240" w:lineRule="auto"/>
      </w:pPr>
      <w:r>
        <w:t xml:space="preserve">Due to the actual size of the individual plankton (microscopic), and quantity of sample obtained, the sample jars were subsampled to either a 1/16 or 1/8 ratio of the actual size.  For some of the larger specimens, a 1/1 sample size was obtainable and thus conducted.  A total of 22,811 </w:t>
      </w:r>
      <w:r>
        <w:lastRenderedPageBreak/>
        <w:t>individual vertebrates and invertebrates (number based on 1/16 and 1/1 of actual sample size, depending on specimen) representing 10 plankton species were collected during the October sampling event (Table 10).  The samples had an abundance of 1,395 to 3,399 individuals (number based on 1/16 and 1/1 of actual sample size, depending on specimen) and varied in diversity between five and eight species per sample (Table 10).</w:t>
      </w:r>
    </w:p>
    <w:p w:rsidR="005915CC" w:rsidRDefault="005915CC" w:rsidP="005915CC">
      <w:pPr>
        <w:jc w:val="both"/>
        <w:rPr>
          <w:highlight w:val="yellow"/>
        </w:rPr>
      </w:pPr>
    </w:p>
    <w:p w:rsidR="005915CC" w:rsidRDefault="005915CC" w:rsidP="005915CC">
      <w:pPr>
        <w:jc w:val="both"/>
      </w:pPr>
      <w:r>
        <w:rPr>
          <w:i/>
          <w:iCs/>
        </w:rPr>
        <w:t>Acartia tonsa</w:t>
      </w:r>
      <w:r>
        <w:t xml:space="preserve"> (nauplii stage) was the most abundant group collected, accounting for 21,081 individuals (90% of all individuals collected), and was found in every plankton sample collected.  The second most abundant species was the copepodite stage of </w:t>
      </w:r>
      <w:r>
        <w:rPr>
          <w:i/>
          <w:iCs/>
        </w:rPr>
        <w:t>Acartia tonsa</w:t>
      </w:r>
      <w:r>
        <w:t xml:space="preserve">, which accounted for 1,612 individuals (7% of all individuals collected), and was also present in every plankton sample collected.  The third most abundant species was </w:t>
      </w:r>
      <w:r>
        <w:rPr>
          <w:i/>
        </w:rPr>
        <w:t>Balanus</w:t>
      </w:r>
      <w:r>
        <w:t xml:space="preserve"> sp. (nauplii stage), a barnacle that accounted for 491 individuals (2% of all collected individuals).  Similar to </w:t>
      </w:r>
      <w:r>
        <w:rPr>
          <w:i/>
          <w:iCs/>
        </w:rPr>
        <w:t>Acartia tonsa</w:t>
      </w:r>
      <w:r>
        <w:t xml:space="preserve">, </w:t>
      </w:r>
      <w:r>
        <w:rPr>
          <w:i/>
          <w:iCs/>
        </w:rPr>
        <w:t>Balanus</w:t>
      </w:r>
      <w:r>
        <w:t xml:space="preserve"> sp. was collected in every plankton sample.  The fourth most abundant species was </w:t>
      </w:r>
      <w:bookmarkStart w:id="64" w:name="OLE_LINK10"/>
      <w:r>
        <w:t xml:space="preserve">Harpacticoida </w:t>
      </w:r>
      <w:bookmarkEnd w:id="64"/>
      <w:r>
        <w:t xml:space="preserve">(copepodite), which accounted for 264 individuals (1% of all collected individuals) and was collected in every sample.  No fish species were collected during the October plankton trawls. </w:t>
      </w:r>
    </w:p>
    <w:p w:rsidR="005915CC" w:rsidRDefault="005915CC" w:rsidP="005915CC">
      <w:pPr>
        <w:rPr>
          <w:highlight w:val="yellow"/>
        </w:rPr>
      </w:pPr>
    </w:p>
    <w:p w:rsidR="005915CC" w:rsidRDefault="005915CC" w:rsidP="005915CC">
      <w:pPr>
        <w:pStyle w:val="table0"/>
        <w:rPr>
          <w:snapToGrid w:val="0"/>
        </w:rPr>
      </w:pPr>
      <w:bookmarkStart w:id="65" w:name="_Toc152663882"/>
      <w:r>
        <w:rPr>
          <w:snapToGrid w:val="0"/>
        </w:rPr>
        <w:t>Table 10.  Plankton Collected In October 2006 Sampling Event.</w:t>
      </w:r>
      <w:bookmarkEnd w:id="65"/>
    </w:p>
    <w:tbl>
      <w:tblPr>
        <w:tblW w:w="9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8"/>
        <w:gridCol w:w="720"/>
        <w:gridCol w:w="810"/>
        <w:gridCol w:w="540"/>
        <w:gridCol w:w="450"/>
        <w:gridCol w:w="540"/>
        <w:gridCol w:w="450"/>
        <w:gridCol w:w="540"/>
        <w:gridCol w:w="450"/>
        <w:gridCol w:w="450"/>
        <w:gridCol w:w="506"/>
        <w:gridCol w:w="540"/>
        <w:gridCol w:w="844"/>
        <w:gridCol w:w="540"/>
        <w:gridCol w:w="540"/>
      </w:tblGrid>
      <w:tr w:rsidR="005915CC" w:rsidTr="00106766">
        <w:trPr>
          <w:cantSplit/>
          <w:trHeight w:val="332"/>
        </w:trPr>
        <w:tc>
          <w:tcPr>
            <w:tcW w:w="1458" w:type="dxa"/>
            <w:tcBorders>
              <w:top w:val="nil"/>
              <w:left w:val="nil"/>
            </w:tcBorders>
          </w:tcPr>
          <w:p w:rsidR="005915CC" w:rsidRDefault="005915CC" w:rsidP="00106766">
            <w:pPr>
              <w:pStyle w:val="BodyText"/>
              <w:spacing w:line="240" w:lineRule="auto"/>
              <w:rPr>
                <w:sz w:val="20"/>
              </w:rPr>
            </w:pPr>
          </w:p>
        </w:tc>
        <w:tc>
          <w:tcPr>
            <w:tcW w:w="7920" w:type="dxa"/>
            <w:gridSpan w:val="14"/>
            <w:vAlign w:val="bottom"/>
          </w:tcPr>
          <w:p w:rsidR="005915CC" w:rsidRDefault="005915CC" w:rsidP="00106766">
            <w:pPr>
              <w:pStyle w:val="BodyText"/>
              <w:spacing w:line="240" w:lineRule="auto"/>
              <w:jc w:val="center"/>
              <w:rPr>
                <w:b/>
                <w:bCs/>
                <w:sz w:val="20"/>
              </w:rPr>
            </w:pPr>
            <w:r>
              <w:rPr>
                <w:b/>
                <w:bCs/>
                <w:sz w:val="20"/>
              </w:rPr>
              <w:t>Species</w:t>
            </w:r>
          </w:p>
        </w:tc>
      </w:tr>
      <w:tr w:rsidR="005915CC" w:rsidTr="00106766">
        <w:trPr>
          <w:cantSplit/>
          <w:trHeight w:val="2780"/>
        </w:trPr>
        <w:tc>
          <w:tcPr>
            <w:tcW w:w="1458" w:type="dxa"/>
            <w:tcBorders>
              <w:bottom w:val="double" w:sz="4" w:space="0" w:color="auto"/>
            </w:tcBorders>
            <w:vAlign w:val="bottom"/>
          </w:tcPr>
          <w:p w:rsidR="005915CC" w:rsidRDefault="005915CC" w:rsidP="00106766">
            <w:pPr>
              <w:pStyle w:val="BodyText"/>
              <w:spacing w:line="240" w:lineRule="auto"/>
              <w:jc w:val="center"/>
              <w:rPr>
                <w:b/>
                <w:bCs/>
                <w:sz w:val="20"/>
              </w:rPr>
            </w:pPr>
            <w:r>
              <w:rPr>
                <w:b/>
                <w:bCs/>
                <w:sz w:val="20"/>
              </w:rPr>
              <w:t>Tow Number</w:t>
            </w:r>
          </w:p>
        </w:tc>
        <w:tc>
          <w:tcPr>
            <w:tcW w:w="72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vertAlign w:val="superscript"/>
              </w:rPr>
            </w:pPr>
            <w:r>
              <w:rPr>
                <w:i/>
                <w:iCs/>
                <w:sz w:val="20"/>
              </w:rPr>
              <w:t xml:space="preserve">Acartia tonsa </w:t>
            </w:r>
            <w:r>
              <w:rPr>
                <w:sz w:val="20"/>
              </w:rPr>
              <w:t>(copepodite)</w:t>
            </w:r>
            <w:r>
              <w:rPr>
                <w:sz w:val="20"/>
                <w:vertAlign w:val="superscript"/>
              </w:rPr>
              <w:t>1</w:t>
            </w:r>
          </w:p>
        </w:tc>
        <w:tc>
          <w:tcPr>
            <w:tcW w:w="81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Acartia tonsa</w:t>
            </w:r>
            <w:r>
              <w:rPr>
                <w:sz w:val="20"/>
              </w:rPr>
              <w:t xml:space="preserve"> (nauplii)</w:t>
            </w:r>
            <w:r>
              <w:rPr>
                <w:sz w:val="20"/>
                <w:vertAlign w:val="superscript"/>
              </w:rPr>
              <w:t>1</w:t>
            </w:r>
          </w:p>
        </w:tc>
        <w:tc>
          <w:tcPr>
            <w:tcW w:w="54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Harpacticoida (copepodite)</w:t>
            </w:r>
            <w:r>
              <w:rPr>
                <w:sz w:val="20"/>
                <w:vertAlign w:val="superscript"/>
              </w:rPr>
              <w:t>1</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sz w:val="20"/>
              </w:rPr>
              <w:t>Oithona</w:t>
            </w:r>
            <w:r>
              <w:rPr>
                <w:sz w:val="20"/>
              </w:rPr>
              <w:t xml:space="preserve"> sp. (copepodite)</w:t>
            </w:r>
            <w:r>
              <w:rPr>
                <w:sz w:val="20"/>
                <w:vertAlign w:val="superscript"/>
              </w:rPr>
              <w:t>1</w:t>
            </w:r>
          </w:p>
        </w:tc>
        <w:tc>
          <w:tcPr>
            <w:tcW w:w="54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Balanus</w:t>
            </w:r>
            <w:r>
              <w:rPr>
                <w:sz w:val="20"/>
              </w:rPr>
              <w:t xml:space="preserve"> sp. (nauplii)</w:t>
            </w:r>
            <w:r>
              <w:rPr>
                <w:sz w:val="20"/>
                <w:vertAlign w:val="superscript"/>
              </w:rPr>
              <w:t>1</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iCs/>
                <w:sz w:val="20"/>
              </w:rPr>
              <w:t>Balamus</w:t>
            </w:r>
            <w:r>
              <w:rPr>
                <w:sz w:val="20"/>
              </w:rPr>
              <w:t xml:space="preserve"> sp</w:t>
            </w:r>
            <w:r>
              <w:rPr>
                <w:i/>
                <w:iCs/>
                <w:sz w:val="20"/>
              </w:rPr>
              <w:t>. (</w:t>
            </w:r>
            <w:r>
              <w:rPr>
                <w:sz w:val="20"/>
              </w:rPr>
              <w:t>cypris</w:t>
            </w:r>
            <w:r>
              <w:rPr>
                <w:i/>
                <w:iCs/>
                <w:sz w:val="20"/>
              </w:rPr>
              <w:t>)</w:t>
            </w:r>
            <w:r>
              <w:rPr>
                <w:sz w:val="20"/>
                <w:vertAlign w:val="superscript"/>
              </w:rPr>
              <w:t>1</w:t>
            </w:r>
          </w:p>
        </w:tc>
        <w:tc>
          <w:tcPr>
            <w:tcW w:w="54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Spionidae (larvae)</w:t>
            </w:r>
            <w:r>
              <w:rPr>
                <w:sz w:val="20"/>
                <w:vertAlign w:val="superscript"/>
              </w:rPr>
              <w:t>1</w:t>
            </w:r>
          </w:p>
        </w:tc>
        <w:tc>
          <w:tcPr>
            <w:tcW w:w="45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Gastropoda (larvae)</w:t>
            </w:r>
            <w:r>
              <w:rPr>
                <w:sz w:val="20"/>
                <w:vertAlign w:val="superscript"/>
              </w:rPr>
              <w:t>1</w:t>
            </w:r>
          </w:p>
        </w:tc>
        <w:tc>
          <w:tcPr>
            <w:tcW w:w="450" w:type="dxa"/>
            <w:tcBorders>
              <w:left w:val="single" w:sz="4" w:space="0" w:color="auto"/>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i/>
                <w:sz w:val="20"/>
              </w:rPr>
              <w:t>Corophium</w:t>
            </w:r>
            <w:r>
              <w:rPr>
                <w:sz w:val="20"/>
              </w:rPr>
              <w:t xml:space="preserve"> sp. (early juvenile</w:t>
            </w:r>
            <w:r>
              <w:rPr>
                <w:i/>
                <w:iCs/>
                <w:sz w:val="20"/>
              </w:rPr>
              <w:t>)</w:t>
            </w:r>
            <w:r>
              <w:rPr>
                <w:i/>
                <w:iCs/>
                <w:sz w:val="20"/>
                <w:vertAlign w:val="superscript"/>
              </w:rPr>
              <w:t>1</w:t>
            </w:r>
          </w:p>
        </w:tc>
        <w:tc>
          <w:tcPr>
            <w:tcW w:w="506"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Bivalvia (larvae)</w:t>
            </w:r>
            <w:r>
              <w:rPr>
                <w:sz w:val="20"/>
                <w:vertAlign w:val="superscript"/>
              </w:rPr>
              <w:t>1</w:t>
            </w:r>
          </w:p>
        </w:tc>
        <w:tc>
          <w:tcPr>
            <w:tcW w:w="540" w:type="dxa"/>
            <w:tcBorders>
              <w:bottom w:val="double" w:sz="4" w:space="0" w:color="auto"/>
              <w:right w:val="single" w:sz="12" w:space="0" w:color="auto"/>
            </w:tcBorders>
            <w:textDirection w:val="btLr"/>
            <w:vAlign w:val="center"/>
          </w:tcPr>
          <w:p w:rsidR="005915CC" w:rsidRDefault="005915CC" w:rsidP="00106766">
            <w:pPr>
              <w:pStyle w:val="BodyText"/>
              <w:spacing w:line="240" w:lineRule="auto"/>
              <w:ind w:left="113" w:right="113"/>
              <w:jc w:val="left"/>
              <w:rPr>
                <w:sz w:val="20"/>
              </w:rPr>
            </w:pPr>
            <w:r>
              <w:rPr>
                <w:sz w:val="20"/>
              </w:rPr>
              <w:t>Medusae (pieces)</w:t>
            </w:r>
            <w:r>
              <w:rPr>
                <w:sz w:val="20"/>
                <w:vertAlign w:val="superscript"/>
              </w:rPr>
              <w:t>3,4</w:t>
            </w:r>
          </w:p>
        </w:tc>
        <w:tc>
          <w:tcPr>
            <w:tcW w:w="844" w:type="dxa"/>
            <w:tcBorders>
              <w:left w:val="single" w:sz="12" w:space="0" w:color="auto"/>
              <w:bottom w:val="double" w:sz="4" w:space="0" w:color="auto"/>
              <w:right w:val="double" w:sz="4" w:space="0" w:color="auto"/>
            </w:tcBorders>
            <w:textDirection w:val="btLr"/>
            <w:vAlign w:val="center"/>
          </w:tcPr>
          <w:p w:rsidR="005915CC" w:rsidRDefault="005915CC" w:rsidP="00106766">
            <w:pPr>
              <w:pStyle w:val="BodyText"/>
              <w:spacing w:line="240" w:lineRule="auto"/>
              <w:ind w:left="113" w:right="113"/>
              <w:jc w:val="left"/>
              <w:rPr>
                <w:b/>
                <w:bCs/>
                <w:sz w:val="20"/>
              </w:rPr>
            </w:pPr>
            <w:r>
              <w:rPr>
                <w:b/>
                <w:bCs/>
                <w:sz w:val="20"/>
              </w:rPr>
              <w:t>Total No. of Individuals</w:t>
            </w:r>
            <w:r>
              <w:rPr>
                <w:sz w:val="20"/>
                <w:vertAlign w:val="superscript"/>
              </w:rPr>
              <w:t>2</w:t>
            </w:r>
          </w:p>
        </w:tc>
        <w:tc>
          <w:tcPr>
            <w:tcW w:w="540" w:type="dxa"/>
            <w:tcBorders>
              <w:left w:val="double" w:sz="4" w:space="0" w:color="auto"/>
              <w:bottom w:val="double" w:sz="4" w:space="0" w:color="auto"/>
            </w:tcBorders>
            <w:textDirection w:val="btLr"/>
            <w:vAlign w:val="center"/>
          </w:tcPr>
          <w:p w:rsidR="005915CC" w:rsidRDefault="005915CC" w:rsidP="00106766">
            <w:pPr>
              <w:pStyle w:val="BodyText"/>
              <w:spacing w:line="240" w:lineRule="auto"/>
              <w:ind w:left="113" w:right="113"/>
              <w:jc w:val="left"/>
              <w:rPr>
                <w:sz w:val="20"/>
              </w:rPr>
            </w:pPr>
            <w:r>
              <w:rPr>
                <w:b/>
                <w:bCs/>
                <w:sz w:val="20"/>
              </w:rPr>
              <w:t>Total No. of Species</w:t>
            </w:r>
          </w:p>
        </w:tc>
        <w:tc>
          <w:tcPr>
            <w:tcW w:w="540" w:type="dxa"/>
            <w:tcBorders>
              <w:bottom w:val="double" w:sz="4" w:space="0" w:color="auto"/>
            </w:tcBorders>
            <w:textDirection w:val="btLr"/>
            <w:vAlign w:val="center"/>
          </w:tcPr>
          <w:p w:rsidR="005915CC" w:rsidRDefault="005915CC" w:rsidP="00106766">
            <w:pPr>
              <w:pStyle w:val="BodyText"/>
              <w:spacing w:line="240" w:lineRule="auto"/>
              <w:ind w:left="113" w:right="113"/>
              <w:jc w:val="left"/>
              <w:rPr>
                <w:b/>
                <w:bCs/>
                <w:sz w:val="20"/>
              </w:rPr>
            </w:pPr>
            <w:r>
              <w:rPr>
                <w:b/>
                <w:bCs/>
                <w:sz w:val="20"/>
              </w:rPr>
              <w:t>Total No. of Higer Taxa</w:t>
            </w:r>
          </w:p>
        </w:tc>
      </w:tr>
      <w:tr w:rsidR="005915CC" w:rsidTr="00106766">
        <w:tc>
          <w:tcPr>
            <w:tcW w:w="1458" w:type="dxa"/>
            <w:tcBorders>
              <w:top w:val="double" w:sz="4" w:space="0" w:color="auto"/>
            </w:tcBorders>
          </w:tcPr>
          <w:p w:rsidR="005915CC" w:rsidRDefault="005915CC" w:rsidP="00106766">
            <w:pPr>
              <w:pStyle w:val="BodyText"/>
              <w:spacing w:line="240" w:lineRule="auto"/>
              <w:jc w:val="center"/>
              <w:rPr>
                <w:sz w:val="20"/>
              </w:rPr>
            </w:pPr>
            <w:r>
              <w:rPr>
                <w:sz w:val="20"/>
              </w:rPr>
              <w:t>1</w:t>
            </w:r>
          </w:p>
        </w:tc>
        <w:tc>
          <w:tcPr>
            <w:tcW w:w="720" w:type="dxa"/>
            <w:tcBorders>
              <w:top w:val="double" w:sz="4" w:space="0" w:color="auto"/>
            </w:tcBorders>
          </w:tcPr>
          <w:p w:rsidR="005915CC" w:rsidRDefault="005915CC" w:rsidP="00106766">
            <w:pPr>
              <w:pStyle w:val="BodyText"/>
              <w:spacing w:line="240" w:lineRule="auto"/>
              <w:jc w:val="center"/>
              <w:rPr>
                <w:sz w:val="20"/>
              </w:rPr>
            </w:pPr>
            <w:r>
              <w:rPr>
                <w:sz w:val="20"/>
              </w:rPr>
              <w:t>196</w:t>
            </w:r>
          </w:p>
        </w:tc>
        <w:tc>
          <w:tcPr>
            <w:tcW w:w="810" w:type="dxa"/>
            <w:tcBorders>
              <w:top w:val="double" w:sz="4" w:space="0" w:color="auto"/>
            </w:tcBorders>
          </w:tcPr>
          <w:p w:rsidR="005915CC" w:rsidRDefault="005915CC" w:rsidP="00106766">
            <w:pPr>
              <w:pStyle w:val="BodyText"/>
              <w:spacing w:line="240" w:lineRule="auto"/>
              <w:jc w:val="center"/>
              <w:rPr>
                <w:sz w:val="20"/>
              </w:rPr>
            </w:pPr>
            <w:r>
              <w:rPr>
                <w:sz w:val="20"/>
              </w:rPr>
              <w:t>2,473</w:t>
            </w:r>
          </w:p>
        </w:tc>
        <w:tc>
          <w:tcPr>
            <w:tcW w:w="540" w:type="dxa"/>
            <w:tcBorders>
              <w:top w:val="double" w:sz="4" w:space="0" w:color="auto"/>
            </w:tcBorders>
          </w:tcPr>
          <w:p w:rsidR="005915CC" w:rsidRDefault="005915CC" w:rsidP="00106766">
            <w:pPr>
              <w:pStyle w:val="BodyText"/>
              <w:spacing w:line="240" w:lineRule="auto"/>
              <w:jc w:val="center"/>
              <w:rPr>
                <w:sz w:val="20"/>
              </w:rPr>
            </w:pPr>
            <w:r>
              <w:rPr>
                <w:sz w:val="20"/>
              </w:rPr>
              <w:t>41</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2</w:t>
            </w:r>
          </w:p>
        </w:tc>
        <w:tc>
          <w:tcPr>
            <w:tcW w:w="540" w:type="dxa"/>
            <w:tcBorders>
              <w:top w:val="double" w:sz="4" w:space="0" w:color="auto"/>
            </w:tcBorders>
          </w:tcPr>
          <w:p w:rsidR="005915CC" w:rsidRDefault="005915CC" w:rsidP="00106766">
            <w:pPr>
              <w:pStyle w:val="BodyText"/>
              <w:spacing w:line="240" w:lineRule="auto"/>
              <w:jc w:val="center"/>
              <w:rPr>
                <w:sz w:val="20"/>
              </w:rPr>
            </w:pPr>
            <w:r>
              <w:rPr>
                <w:sz w:val="20"/>
              </w:rPr>
              <w:t>77</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2</w:t>
            </w:r>
          </w:p>
        </w:tc>
        <w:tc>
          <w:tcPr>
            <w:tcW w:w="540" w:type="dxa"/>
            <w:tcBorders>
              <w:top w:val="double" w:sz="4" w:space="0" w:color="auto"/>
            </w:tcBorders>
          </w:tcPr>
          <w:p w:rsidR="005915CC" w:rsidRDefault="005915CC" w:rsidP="00106766">
            <w:pPr>
              <w:pStyle w:val="BodyText"/>
              <w:spacing w:line="240" w:lineRule="auto"/>
              <w:jc w:val="center"/>
              <w:rPr>
                <w:sz w:val="20"/>
              </w:rPr>
            </w:pPr>
            <w:r>
              <w:rPr>
                <w:sz w:val="20"/>
              </w:rPr>
              <w:t>4</w:t>
            </w:r>
          </w:p>
        </w:tc>
        <w:tc>
          <w:tcPr>
            <w:tcW w:w="450" w:type="dxa"/>
            <w:tcBorders>
              <w:top w:val="doub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top w:val="double" w:sz="4" w:space="0" w:color="auto"/>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Borders>
              <w:top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top w:val="double" w:sz="4" w:space="0" w:color="auto"/>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top w:val="double" w:sz="4" w:space="0" w:color="auto"/>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2,795</w:t>
            </w:r>
          </w:p>
        </w:tc>
        <w:tc>
          <w:tcPr>
            <w:tcW w:w="540" w:type="dxa"/>
            <w:tcBorders>
              <w:top w:val="double" w:sz="4" w:space="0" w:color="auto"/>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Borders>
              <w:top w:val="double" w:sz="4" w:space="0" w:color="auto"/>
            </w:tcBorders>
          </w:tcPr>
          <w:p w:rsidR="005915CC" w:rsidRDefault="005915CC" w:rsidP="00106766">
            <w:pPr>
              <w:pStyle w:val="BodyText"/>
              <w:spacing w:line="240" w:lineRule="auto"/>
              <w:jc w:val="center"/>
              <w:rPr>
                <w:sz w:val="20"/>
              </w:rPr>
            </w:pPr>
            <w:r>
              <w:rPr>
                <w:sz w:val="20"/>
              </w:rPr>
              <w:t>5</w:t>
            </w:r>
          </w:p>
        </w:tc>
      </w:tr>
      <w:tr w:rsidR="005915CC" w:rsidTr="00106766">
        <w:tc>
          <w:tcPr>
            <w:tcW w:w="1458" w:type="dxa"/>
          </w:tcPr>
          <w:p w:rsidR="005915CC" w:rsidRDefault="005915CC" w:rsidP="00106766">
            <w:pPr>
              <w:pStyle w:val="BodyText"/>
              <w:spacing w:line="240" w:lineRule="auto"/>
              <w:jc w:val="center"/>
              <w:rPr>
                <w:sz w:val="20"/>
              </w:rPr>
            </w:pPr>
            <w:r>
              <w:rPr>
                <w:sz w:val="20"/>
              </w:rPr>
              <w:t>2</w:t>
            </w:r>
          </w:p>
        </w:tc>
        <w:tc>
          <w:tcPr>
            <w:tcW w:w="720" w:type="dxa"/>
          </w:tcPr>
          <w:p w:rsidR="005915CC" w:rsidRDefault="005915CC" w:rsidP="00106766">
            <w:pPr>
              <w:pStyle w:val="BodyText"/>
              <w:spacing w:line="240" w:lineRule="auto"/>
              <w:jc w:val="center"/>
              <w:rPr>
                <w:sz w:val="20"/>
              </w:rPr>
            </w:pPr>
            <w:r>
              <w:rPr>
                <w:sz w:val="20"/>
              </w:rPr>
              <w:t>142</w:t>
            </w:r>
          </w:p>
        </w:tc>
        <w:tc>
          <w:tcPr>
            <w:tcW w:w="810" w:type="dxa"/>
          </w:tcPr>
          <w:p w:rsidR="005915CC" w:rsidRDefault="005915CC" w:rsidP="00106766">
            <w:pPr>
              <w:pStyle w:val="BodyText"/>
              <w:spacing w:line="240" w:lineRule="auto"/>
              <w:jc w:val="center"/>
              <w:rPr>
                <w:sz w:val="20"/>
              </w:rPr>
            </w:pPr>
            <w:r>
              <w:rPr>
                <w:sz w:val="20"/>
              </w:rPr>
              <w:t>2,111</w:t>
            </w:r>
          </w:p>
        </w:tc>
        <w:tc>
          <w:tcPr>
            <w:tcW w:w="540" w:type="dxa"/>
          </w:tcPr>
          <w:p w:rsidR="005915CC" w:rsidRDefault="005915CC" w:rsidP="00106766">
            <w:pPr>
              <w:pStyle w:val="BodyText"/>
              <w:spacing w:line="240" w:lineRule="auto"/>
              <w:jc w:val="center"/>
              <w:rPr>
                <w:sz w:val="20"/>
              </w:rPr>
            </w:pPr>
            <w:r>
              <w:rPr>
                <w:sz w:val="20"/>
              </w:rPr>
              <w:t>9</w:t>
            </w:r>
          </w:p>
        </w:tc>
        <w:tc>
          <w:tcPr>
            <w:tcW w:w="450" w:type="dxa"/>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47</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2</w:t>
            </w:r>
          </w:p>
        </w:tc>
        <w:tc>
          <w:tcPr>
            <w:tcW w:w="450" w:type="dxa"/>
          </w:tcPr>
          <w:p w:rsidR="005915CC" w:rsidRDefault="005915CC" w:rsidP="00106766">
            <w:pPr>
              <w:pStyle w:val="BodyText"/>
              <w:spacing w:line="240" w:lineRule="auto"/>
              <w:jc w:val="center"/>
              <w:rPr>
                <w:sz w:val="20"/>
              </w:rPr>
            </w:pPr>
            <w:r>
              <w:rPr>
                <w:sz w:val="20"/>
              </w:rPr>
              <w:t>2</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jc w:val="cente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2,319</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5</w:t>
            </w:r>
          </w:p>
        </w:tc>
      </w:tr>
      <w:tr w:rsidR="005915CC" w:rsidTr="00106766">
        <w:tc>
          <w:tcPr>
            <w:tcW w:w="1458" w:type="dxa"/>
          </w:tcPr>
          <w:p w:rsidR="005915CC" w:rsidRDefault="005915CC" w:rsidP="00106766">
            <w:pPr>
              <w:pStyle w:val="BodyText"/>
              <w:spacing w:line="240" w:lineRule="auto"/>
              <w:jc w:val="center"/>
              <w:rPr>
                <w:sz w:val="20"/>
              </w:rPr>
            </w:pPr>
            <w:r>
              <w:rPr>
                <w:sz w:val="20"/>
              </w:rPr>
              <w:t>3</w:t>
            </w:r>
          </w:p>
        </w:tc>
        <w:tc>
          <w:tcPr>
            <w:tcW w:w="720" w:type="dxa"/>
          </w:tcPr>
          <w:p w:rsidR="005915CC" w:rsidRDefault="005915CC" w:rsidP="00106766">
            <w:pPr>
              <w:pStyle w:val="BodyText"/>
              <w:spacing w:line="240" w:lineRule="auto"/>
              <w:jc w:val="center"/>
              <w:rPr>
                <w:sz w:val="20"/>
              </w:rPr>
            </w:pPr>
            <w:r>
              <w:rPr>
                <w:sz w:val="20"/>
              </w:rPr>
              <w:t>- -</w:t>
            </w:r>
          </w:p>
        </w:tc>
        <w:tc>
          <w:tcPr>
            <w:tcW w:w="81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r>
      <w:tr w:rsidR="005915CC" w:rsidTr="00106766">
        <w:tc>
          <w:tcPr>
            <w:tcW w:w="1458" w:type="dxa"/>
          </w:tcPr>
          <w:p w:rsidR="005915CC" w:rsidRDefault="005915CC" w:rsidP="00106766">
            <w:pPr>
              <w:pStyle w:val="BodyText"/>
              <w:spacing w:line="240" w:lineRule="auto"/>
              <w:jc w:val="center"/>
              <w:rPr>
                <w:sz w:val="20"/>
              </w:rPr>
            </w:pPr>
            <w:r>
              <w:rPr>
                <w:sz w:val="20"/>
              </w:rPr>
              <w:t>4</w:t>
            </w:r>
          </w:p>
        </w:tc>
        <w:tc>
          <w:tcPr>
            <w:tcW w:w="720" w:type="dxa"/>
          </w:tcPr>
          <w:p w:rsidR="005915CC" w:rsidRDefault="005915CC" w:rsidP="00106766">
            <w:pPr>
              <w:pStyle w:val="BodyText"/>
              <w:spacing w:line="240" w:lineRule="auto"/>
              <w:jc w:val="center"/>
              <w:rPr>
                <w:sz w:val="20"/>
              </w:rPr>
            </w:pPr>
            <w:r>
              <w:rPr>
                <w:sz w:val="20"/>
              </w:rPr>
              <w:t>161</w:t>
            </w:r>
          </w:p>
        </w:tc>
        <w:tc>
          <w:tcPr>
            <w:tcW w:w="810" w:type="dxa"/>
          </w:tcPr>
          <w:p w:rsidR="005915CC" w:rsidRDefault="005915CC" w:rsidP="00106766">
            <w:pPr>
              <w:pStyle w:val="BodyText"/>
              <w:spacing w:line="240" w:lineRule="auto"/>
              <w:jc w:val="center"/>
              <w:rPr>
                <w:sz w:val="20"/>
              </w:rPr>
            </w:pPr>
            <w:r>
              <w:rPr>
                <w:sz w:val="20"/>
              </w:rPr>
              <w:t>3,127</w:t>
            </w:r>
          </w:p>
        </w:tc>
        <w:tc>
          <w:tcPr>
            <w:tcW w:w="540" w:type="dxa"/>
          </w:tcPr>
          <w:p w:rsidR="005915CC" w:rsidRDefault="005915CC" w:rsidP="00106766">
            <w:pPr>
              <w:pStyle w:val="BodyText"/>
              <w:spacing w:line="240" w:lineRule="auto"/>
              <w:jc w:val="center"/>
              <w:rPr>
                <w:sz w:val="20"/>
              </w:rPr>
            </w:pPr>
            <w:r>
              <w:rPr>
                <w:sz w:val="20"/>
              </w:rPr>
              <w:t>37</w:t>
            </w:r>
          </w:p>
        </w:tc>
        <w:tc>
          <w:tcPr>
            <w:tcW w:w="450" w:type="dxa"/>
          </w:tcPr>
          <w:p w:rsidR="005915CC" w:rsidRDefault="005915CC" w:rsidP="00106766">
            <w:pPr>
              <w:pStyle w:val="BodyText"/>
              <w:spacing w:line="240" w:lineRule="auto"/>
              <w:jc w:val="center"/>
              <w:rPr>
                <w:sz w:val="20"/>
              </w:rPr>
            </w:pPr>
            <w:r>
              <w:rPr>
                <w:sz w:val="20"/>
              </w:rPr>
              <w:t>4</w:t>
            </w:r>
          </w:p>
        </w:tc>
        <w:tc>
          <w:tcPr>
            <w:tcW w:w="540" w:type="dxa"/>
          </w:tcPr>
          <w:p w:rsidR="005915CC" w:rsidRDefault="005915CC" w:rsidP="00106766">
            <w:pPr>
              <w:pStyle w:val="BodyText"/>
              <w:spacing w:line="240" w:lineRule="auto"/>
              <w:jc w:val="center"/>
              <w:rPr>
                <w:sz w:val="20"/>
              </w:rPr>
            </w:pPr>
            <w:r>
              <w:rPr>
                <w:sz w:val="20"/>
              </w:rPr>
              <w:t>68</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1</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1</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jc w:val="cente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3,399</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5</w:t>
            </w:r>
          </w:p>
        </w:tc>
      </w:tr>
      <w:tr w:rsidR="005915CC" w:rsidTr="00106766">
        <w:tc>
          <w:tcPr>
            <w:tcW w:w="1458" w:type="dxa"/>
          </w:tcPr>
          <w:p w:rsidR="005915CC" w:rsidRDefault="005915CC" w:rsidP="00106766">
            <w:pPr>
              <w:pStyle w:val="BodyText"/>
              <w:spacing w:line="240" w:lineRule="auto"/>
              <w:jc w:val="center"/>
              <w:rPr>
                <w:sz w:val="20"/>
              </w:rPr>
            </w:pPr>
            <w:r>
              <w:rPr>
                <w:sz w:val="20"/>
              </w:rPr>
              <w:t>5</w:t>
            </w:r>
          </w:p>
        </w:tc>
        <w:tc>
          <w:tcPr>
            <w:tcW w:w="720" w:type="dxa"/>
          </w:tcPr>
          <w:p w:rsidR="005915CC" w:rsidRDefault="005915CC" w:rsidP="00106766">
            <w:pPr>
              <w:pStyle w:val="BodyText"/>
              <w:spacing w:line="240" w:lineRule="auto"/>
              <w:jc w:val="center"/>
              <w:rPr>
                <w:sz w:val="20"/>
              </w:rPr>
            </w:pPr>
            <w:r>
              <w:rPr>
                <w:sz w:val="20"/>
              </w:rPr>
              <w:t>- -</w:t>
            </w:r>
          </w:p>
        </w:tc>
        <w:tc>
          <w:tcPr>
            <w:tcW w:w="81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r>
      <w:tr w:rsidR="005915CC" w:rsidTr="00106766">
        <w:tc>
          <w:tcPr>
            <w:tcW w:w="1458" w:type="dxa"/>
          </w:tcPr>
          <w:p w:rsidR="005915CC" w:rsidRDefault="005915CC" w:rsidP="00106766">
            <w:pPr>
              <w:pStyle w:val="BodyText"/>
              <w:spacing w:line="240" w:lineRule="auto"/>
              <w:jc w:val="center"/>
              <w:rPr>
                <w:sz w:val="20"/>
              </w:rPr>
            </w:pPr>
            <w:r>
              <w:rPr>
                <w:sz w:val="20"/>
              </w:rPr>
              <w:t>6</w:t>
            </w:r>
          </w:p>
        </w:tc>
        <w:tc>
          <w:tcPr>
            <w:tcW w:w="720" w:type="dxa"/>
          </w:tcPr>
          <w:p w:rsidR="005915CC" w:rsidRDefault="005915CC" w:rsidP="00106766">
            <w:pPr>
              <w:pStyle w:val="BodyText"/>
              <w:spacing w:line="240" w:lineRule="auto"/>
              <w:jc w:val="center"/>
              <w:rPr>
                <w:sz w:val="20"/>
              </w:rPr>
            </w:pPr>
            <w:r>
              <w:rPr>
                <w:sz w:val="20"/>
              </w:rPr>
              <w:t>- -</w:t>
            </w:r>
          </w:p>
        </w:tc>
        <w:tc>
          <w:tcPr>
            <w:tcW w:w="81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r>
      <w:tr w:rsidR="005915CC" w:rsidTr="00106766">
        <w:tc>
          <w:tcPr>
            <w:tcW w:w="1458" w:type="dxa"/>
          </w:tcPr>
          <w:p w:rsidR="005915CC" w:rsidRDefault="005915CC" w:rsidP="00106766">
            <w:pPr>
              <w:pStyle w:val="BodyText"/>
              <w:spacing w:line="240" w:lineRule="auto"/>
              <w:jc w:val="center"/>
              <w:rPr>
                <w:sz w:val="20"/>
              </w:rPr>
            </w:pPr>
            <w:r>
              <w:rPr>
                <w:sz w:val="20"/>
              </w:rPr>
              <w:t>7</w:t>
            </w:r>
          </w:p>
        </w:tc>
        <w:tc>
          <w:tcPr>
            <w:tcW w:w="720" w:type="dxa"/>
          </w:tcPr>
          <w:p w:rsidR="005915CC" w:rsidRDefault="005915CC" w:rsidP="00106766">
            <w:pPr>
              <w:pStyle w:val="BodyText"/>
              <w:spacing w:line="240" w:lineRule="auto"/>
              <w:jc w:val="center"/>
              <w:rPr>
                <w:sz w:val="20"/>
              </w:rPr>
            </w:pPr>
            <w:r>
              <w:rPr>
                <w:sz w:val="20"/>
              </w:rPr>
              <w:t>178</w:t>
            </w:r>
          </w:p>
        </w:tc>
        <w:tc>
          <w:tcPr>
            <w:tcW w:w="810" w:type="dxa"/>
          </w:tcPr>
          <w:p w:rsidR="005915CC" w:rsidRDefault="005915CC" w:rsidP="00106766">
            <w:pPr>
              <w:pStyle w:val="BodyText"/>
              <w:spacing w:line="240" w:lineRule="auto"/>
              <w:jc w:val="center"/>
              <w:rPr>
                <w:sz w:val="20"/>
              </w:rPr>
            </w:pPr>
            <w:r>
              <w:rPr>
                <w:sz w:val="20"/>
              </w:rPr>
              <w:t>1,657</w:t>
            </w:r>
          </w:p>
        </w:tc>
        <w:tc>
          <w:tcPr>
            <w:tcW w:w="540" w:type="dxa"/>
          </w:tcPr>
          <w:p w:rsidR="005915CC" w:rsidRDefault="005915CC" w:rsidP="00106766">
            <w:pPr>
              <w:pStyle w:val="BodyText"/>
              <w:spacing w:line="240" w:lineRule="auto"/>
              <w:jc w:val="center"/>
              <w:rPr>
                <w:sz w:val="20"/>
              </w:rPr>
            </w:pPr>
            <w:r>
              <w:rPr>
                <w:sz w:val="20"/>
              </w:rPr>
              <w:t>7</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52</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3</w:t>
            </w:r>
          </w:p>
        </w:tc>
        <w:tc>
          <w:tcPr>
            <w:tcW w:w="450" w:type="dxa"/>
          </w:tcPr>
          <w:p w:rsidR="005915CC" w:rsidRDefault="005915CC" w:rsidP="00106766">
            <w:pPr>
              <w:pStyle w:val="BodyText"/>
              <w:spacing w:line="240" w:lineRule="auto"/>
              <w:jc w:val="center"/>
              <w:rPr>
                <w:sz w:val="20"/>
              </w:rPr>
            </w:pPr>
            <w:r>
              <w:rPr>
                <w:sz w:val="20"/>
              </w:rPr>
              <w:t>3</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jc w:val="cente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1,900</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5</w:t>
            </w:r>
          </w:p>
        </w:tc>
      </w:tr>
      <w:tr w:rsidR="005915CC" w:rsidTr="00106766">
        <w:tc>
          <w:tcPr>
            <w:tcW w:w="1458" w:type="dxa"/>
          </w:tcPr>
          <w:p w:rsidR="005915CC" w:rsidRDefault="005915CC" w:rsidP="00106766">
            <w:pPr>
              <w:pStyle w:val="BodyText"/>
              <w:spacing w:line="240" w:lineRule="auto"/>
              <w:jc w:val="center"/>
              <w:rPr>
                <w:sz w:val="20"/>
              </w:rPr>
            </w:pPr>
            <w:r>
              <w:rPr>
                <w:sz w:val="20"/>
              </w:rPr>
              <w:t>8</w:t>
            </w:r>
          </w:p>
        </w:tc>
        <w:tc>
          <w:tcPr>
            <w:tcW w:w="720" w:type="dxa"/>
          </w:tcPr>
          <w:p w:rsidR="005915CC" w:rsidRDefault="005915CC" w:rsidP="00106766">
            <w:pPr>
              <w:pStyle w:val="BodyText"/>
              <w:spacing w:line="240" w:lineRule="auto"/>
              <w:jc w:val="center"/>
              <w:rPr>
                <w:sz w:val="20"/>
              </w:rPr>
            </w:pPr>
            <w:r>
              <w:rPr>
                <w:sz w:val="20"/>
              </w:rPr>
              <w:t>130</w:t>
            </w:r>
          </w:p>
        </w:tc>
        <w:tc>
          <w:tcPr>
            <w:tcW w:w="810" w:type="dxa"/>
          </w:tcPr>
          <w:p w:rsidR="005915CC" w:rsidRDefault="005915CC" w:rsidP="00106766">
            <w:pPr>
              <w:pStyle w:val="BodyText"/>
              <w:spacing w:line="240" w:lineRule="auto"/>
              <w:jc w:val="center"/>
              <w:rPr>
                <w:sz w:val="20"/>
              </w:rPr>
            </w:pPr>
            <w:r>
              <w:rPr>
                <w:sz w:val="20"/>
              </w:rPr>
              <w:t>2,577</w:t>
            </w:r>
          </w:p>
        </w:tc>
        <w:tc>
          <w:tcPr>
            <w:tcW w:w="540" w:type="dxa"/>
          </w:tcPr>
          <w:p w:rsidR="005915CC" w:rsidRDefault="005915CC" w:rsidP="00106766">
            <w:pPr>
              <w:pStyle w:val="BodyText"/>
              <w:spacing w:line="240" w:lineRule="auto"/>
              <w:jc w:val="center"/>
              <w:rPr>
                <w:sz w:val="20"/>
              </w:rPr>
            </w:pPr>
            <w:r>
              <w:rPr>
                <w:sz w:val="20"/>
              </w:rPr>
              <w:t>22</w:t>
            </w:r>
          </w:p>
        </w:tc>
        <w:tc>
          <w:tcPr>
            <w:tcW w:w="450" w:type="dxa"/>
          </w:tcPr>
          <w:p w:rsidR="005915CC" w:rsidRDefault="005915CC" w:rsidP="00106766">
            <w:pPr>
              <w:pStyle w:val="BodyText"/>
              <w:spacing w:line="240" w:lineRule="auto"/>
              <w:jc w:val="center"/>
              <w:rPr>
                <w:sz w:val="20"/>
              </w:rPr>
            </w:pPr>
            <w:r>
              <w:rPr>
                <w:sz w:val="20"/>
              </w:rPr>
              <w:t>7</w:t>
            </w:r>
          </w:p>
        </w:tc>
        <w:tc>
          <w:tcPr>
            <w:tcW w:w="540" w:type="dxa"/>
          </w:tcPr>
          <w:p w:rsidR="005915CC" w:rsidRDefault="005915CC" w:rsidP="00106766">
            <w:pPr>
              <w:pStyle w:val="BodyText"/>
              <w:spacing w:line="240" w:lineRule="auto"/>
              <w:jc w:val="center"/>
              <w:rPr>
                <w:sz w:val="20"/>
              </w:rPr>
            </w:pPr>
            <w:r>
              <w:rPr>
                <w:sz w:val="20"/>
              </w:rPr>
              <w:t>59</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3</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2,798</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5</w:t>
            </w:r>
          </w:p>
        </w:tc>
      </w:tr>
      <w:tr w:rsidR="005915CC" w:rsidTr="00106766">
        <w:tc>
          <w:tcPr>
            <w:tcW w:w="1458" w:type="dxa"/>
          </w:tcPr>
          <w:p w:rsidR="005915CC" w:rsidRDefault="005915CC" w:rsidP="00106766">
            <w:pPr>
              <w:pStyle w:val="BodyText"/>
              <w:spacing w:line="240" w:lineRule="auto"/>
              <w:jc w:val="center"/>
              <w:rPr>
                <w:sz w:val="20"/>
              </w:rPr>
            </w:pPr>
            <w:r>
              <w:rPr>
                <w:sz w:val="20"/>
              </w:rPr>
              <w:t>9</w:t>
            </w:r>
          </w:p>
        </w:tc>
        <w:tc>
          <w:tcPr>
            <w:tcW w:w="720" w:type="dxa"/>
          </w:tcPr>
          <w:p w:rsidR="005915CC" w:rsidRDefault="005915CC" w:rsidP="00106766">
            <w:pPr>
              <w:pStyle w:val="BodyText"/>
              <w:spacing w:line="240" w:lineRule="auto"/>
              <w:jc w:val="center"/>
              <w:rPr>
                <w:sz w:val="20"/>
              </w:rPr>
            </w:pPr>
            <w:r>
              <w:rPr>
                <w:sz w:val="20"/>
              </w:rPr>
              <w:t>158</w:t>
            </w:r>
          </w:p>
        </w:tc>
        <w:tc>
          <w:tcPr>
            <w:tcW w:w="810" w:type="dxa"/>
          </w:tcPr>
          <w:p w:rsidR="005915CC" w:rsidRDefault="005915CC" w:rsidP="00106766">
            <w:pPr>
              <w:pStyle w:val="BodyText"/>
              <w:spacing w:line="240" w:lineRule="auto"/>
              <w:jc w:val="center"/>
              <w:rPr>
                <w:sz w:val="20"/>
              </w:rPr>
            </w:pPr>
            <w:r>
              <w:rPr>
                <w:sz w:val="20"/>
              </w:rPr>
              <w:t>1,681</w:t>
            </w:r>
          </w:p>
        </w:tc>
        <w:tc>
          <w:tcPr>
            <w:tcW w:w="540" w:type="dxa"/>
          </w:tcPr>
          <w:p w:rsidR="005915CC" w:rsidRDefault="005915CC" w:rsidP="00106766">
            <w:pPr>
              <w:pStyle w:val="BodyText"/>
              <w:spacing w:line="240" w:lineRule="auto"/>
              <w:jc w:val="center"/>
              <w:rPr>
                <w:sz w:val="20"/>
              </w:rPr>
            </w:pPr>
            <w:r>
              <w:rPr>
                <w:sz w:val="20"/>
              </w:rPr>
              <w:t>28</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27</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2</w:t>
            </w:r>
          </w:p>
        </w:tc>
        <w:tc>
          <w:tcPr>
            <w:tcW w:w="450" w:type="dxa"/>
          </w:tcPr>
          <w:p w:rsidR="005915CC" w:rsidRDefault="005915CC" w:rsidP="00106766">
            <w:pPr>
              <w:pStyle w:val="BodyText"/>
              <w:spacing w:line="240" w:lineRule="auto"/>
              <w:jc w:val="center"/>
              <w:rPr>
                <w:sz w:val="20"/>
              </w:rPr>
            </w:pPr>
            <w:r>
              <w:rPr>
                <w:sz w:val="20"/>
              </w:rPr>
              <w:t>2</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1,898</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6</w:t>
            </w:r>
          </w:p>
        </w:tc>
      </w:tr>
      <w:tr w:rsidR="005915CC" w:rsidTr="00106766">
        <w:tc>
          <w:tcPr>
            <w:tcW w:w="1458" w:type="dxa"/>
          </w:tcPr>
          <w:p w:rsidR="005915CC" w:rsidRDefault="005915CC" w:rsidP="00106766">
            <w:pPr>
              <w:pStyle w:val="BodyText"/>
              <w:spacing w:line="240" w:lineRule="auto"/>
              <w:jc w:val="center"/>
              <w:rPr>
                <w:sz w:val="20"/>
              </w:rPr>
            </w:pPr>
            <w:r>
              <w:rPr>
                <w:sz w:val="20"/>
              </w:rPr>
              <w:t>10</w:t>
            </w:r>
          </w:p>
        </w:tc>
        <w:tc>
          <w:tcPr>
            <w:tcW w:w="720" w:type="dxa"/>
          </w:tcPr>
          <w:p w:rsidR="005915CC" w:rsidRDefault="005915CC" w:rsidP="00106766">
            <w:pPr>
              <w:pStyle w:val="BodyText"/>
              <w:spacing w:line="240" w:lineRule="auto"/>
              <w:jc w:val="center"/>
              <w:rPr>
                <w:sz w:val="20"/>
              </w:rPr>
            </w:pPr>
            <w:r>
              <w:rPr>
                <w:sz w:val="20"/>
              </w:rPr>
              <w:t>176</w:t>
            </w:r>
          </w:p>
        </w:tc>
        <w:tc>
          <w:tcPr>
            <w:tcW w:w="810" w:type="dxa"/>
          </w:tcPr>
          <w:p w:rsidR="005915CC" w:rsidRDefault="005915CC" w:rsidP="00106766">
            <w:pPr>
              <w:pStyle w:val="BodyText"/>
              <w:spacing w:line="240" w:lineRule="auto"/>
              <w:jc w:val="center"/>
              <w:rPr>
                <w:sz w:val="20"/>
              </w:rPr>
            </w:pPr>
            <w:r>
              <w:rPr>
                <w:sz w:val="20"/>
              </w:rPr>
              <w:t>1,898</w:t>
            </w:r>
          </w:p>
        </w:tc>
        <w:tc>
          <w:tcPr>
            <w:tcW w:w="540" w:type="dxa"/>
          </w:tcPr>
          <w:p w:rsidR="005915CC" w:rsidRDefault="005915CC" w:rsidP="00106766">
            <w:pPr>
              <w:pStyle w:val="BodyText"/>
              <w:spacing w:line="240" w:lineRule="auto"/>
              <w:jc w:val="center"/>
              <w:rPr>
                <w:sz w:val="20"/>
              </w:rPr>
            </w:pPr>
            <w:r>
              <w:rPr>
                <w:sz w:val="20"/>
              </w:rPr>
              <w:t>13</w:t>
            </w:r>
          </w:p>
        </w:tc>
        <w:tc>
          <w:tcPr>
            <w:tcW w:w="450" w:type="dxa"/>
          </w:tcPr>
          <w:p w:rsidR="005915CC" w:rsidRDefault="005915CC" w:rsidP="00106766">
            <w:pPr>
              <w:pStyle w:val="BodyText"/>
              <w:spacing w:line="240" w:lineRule="auto"/>
              <w:jc w:val="center"/>
              <w:rPr>
                <w:sz w:val="20"/>
              </w:rPr>
            </w:pPr>
            <w:r>
              <w:rPr>
                <w:sz w:val="20"/>
              </w:rPr>
              <w:t>3</w:t>
            </w:r>
          </w:p>
        </w:tc>
        <w:tc>
          <w:tcPr>
            <w:tcW w:w="540" w:type="dxa"/>
          </w:tcPr>
          <w:p w:rsidR="005915CC" w:rsidRDefault="005915CC" w:rsidP="00106766">
            <w:pPr>
              <w:pStyle w:val="BodyText"/>
              <w:spacing w:line="240" w:lineRule="auto"/>
              <w:jc w:val="center"/>
              <w:rPr>
                <w:sz w:val="20"/>
              </w:rPr>
            </w:pPr>
            <w:r>
              <w:rPr>
                <w:sz w:val="20"/>
              </w:rPr>
              <w:t>17</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2</w:t>
            </w:r>
          </w:p>
        </w:tc>
        <w:tc>
          <w:tcPr>
            <w:tcW w:w="450" w:type="dxa"/>
          </w:tcPr>
          <w:p w:rsidR="005915CC" w:rsidRDefault="005915CC" w:rsidP="00106766">
            <w:pPr>
              <w:pStyle w:val="BodyText"/>
              <w:spacing w:line="240" w:lineRule="auto"/>
              <w:jc w:val="center"/>
              <w:rPr>
                <w:sz w:val="20"/>
              </w:rPr>
            </w:pPr>
            <w:r>
              <w:rPr>
                <w:sz w:val="20"/>
              </w:rPr>
              <w:t>1</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7</w:t>
            </w:r>
          </w:p>
        </w:tc>
        <w:tc>
          <w:tcPr>
            <w:tcW w:w="540" w:type="dxa"/>
            <w:tcBorders>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2,117</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8</w:t>
            </w:r>
          </w:p>
        </w:tc>
        <w:tc>
          <w:tcPr>
            <w:tcW w:w="540" w:type="dxa"/>
          </w:tcPr>
          <w:p w:rsidR="005915CC" w:rsidRDefault="005915CC" w:rsidP="00106766">
            <w:pPr>
              <w:pStyle w:val="BodyText"/>
              <w:spacing w:line="240" w:lineRule="auto"/>
              <w:jc w:val="center"/>
              <w:rPr>
                <w:sz w:val="20"/>
              </w:rPr>
            </w:pPr>
            <w:r>
              <w:rPr>
                <w:sz w:val="20"/>
              </w:rPr>
              <w:t>6</w:t>
            </w:r>
          </w:p>
        </w:tc>
      </w:tr>
      <w:tr w:rsidR="005915CC" w:rsidTr="00106766">
        <w:tc>
          <w:tcPr>
            <w:tcW w:w="1458" w:type="dxa"/>
          </w:tcPr>
          <w:p w:rsidR="005915CC" w:rsidRDefault="005915CC" w:rsidP="00106766">
            <w:pPr>
              <w:pStyle w:val="BodyText"/>
              <w:spacing w:line="240" w:lineRule="auto"/>
              <w:jc w:val="center"/>
              <w:rPr>
                <w:sz w:val="20"/>
              </w:rPr>
            </w:pPr>
            <w:r>
              <w:rPr>
                <w:sz w:val="20"/>
              </w:rPr>
              <w:t>11</w:t>
            </w:r>
          </w:p>
        </w:tc>
        <w:tc>
          <w:tcPr>
            <w:tcW w:w="720" w:type="dxa"/>
          </w:tcPr>
          <w:p w:rsidR="005915CC" w:rsidRDefault="005915CC" w:rsidP="00106766">
            <w:pPr>
              <w:pStyle w:val="BodyText"/>
              <w:spacing w:line="240" w:lineRule="auto"/>
              <w:jc w:val="center"/>
              <w:rPr>
                <w:sz w:val="20"/>
              </w:rPr>
            </w:pPr>
            <w:r>
              <w:rPr>
                <w:sz w:val="20"/>
              </w:rPr>
              <w:t>- -</w:t>
            </w:r>
          </w:p>
        </w:tc>
        <w:tc>
          <w:tcPr>
            <w:tcW w:w="81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tcPr>
          <w:p w:rsidR="005915CC" w:rsidRDefault="005915CC" w:rsidP="00106766">
            <w:pPr>
              <w:pStyle w:val="BodyText"/>
              <w:spacing w:line="240" w:lineRule="auto"/>
              <w:jc w:val="center"/>
              <w:rPr>
                <w:sz w:val="20"/>
              </w:rPr>
            </w:pPr>
            <w:r>
              <w:rPr>
                <w:sz w:val="20"/>
              </w:rPr>
              <w:t>- -</w:t>
            </w:r>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r>
      <w:tr w:rsidR="005915CC" w:rsidTr="00106766">
        <w:tc>
          <w:tcPr>
            <w:tcW w:w="1458" w:type="dxa"/>
          </w:tcPr>
          <w:p w:rsidR="005915CC" w:rsidRDefault="005915CC" w:rsidP="00106766">
            <w:pPr>
              <w:pStyle w:val="BodyText"/>
              <w:spacing w:line="240" w:lineRule="auto"/>
              <w:jc w:val="center"/>
              <w:rPr>
                <w:sz w:val="20"/>
              </w:rPr>
            </w:pPr>
            <w:r>
              <w:rPr>
                <w:sz w:val="20"/>
              </w:rPr>
              <w:t>12</w:t>
            </w:r>
          </w:p>
        </w:tc>
        <w:tc>
          <w:tcPr>
            <w:tcW w:w="720" w:type="dxa"/>
          </w:tcPr>
          <w:p w:rsidR="005915CC" w:rsidRDefault="005915CC" w:rsidP="00106766">
            <w:pPr>
              <w:pStyle w:val="BodyText"/>
              <w:spacing w:line="240" w:lineRule="auto"/>
              <w:jc w:val="center"/>
              <w:rPr>
                <w:sz w:val="20"/>
              </w:rPr>
            </w:pPr>
            <w:r>
              <w:rPr>
                <w:sz w:val="20"/>
              </w:rPr>
              <w:t>131</w:t>
            </w:r>
          </w:p>
        </w:tc>
        <w:tc>
          <w:tcPr>
            <w:tcW w:w="810" w:type="dxa"/>
          </w:tcPr>
          <w:p w:rsidR="005915CC" w:rsidRDefault="005915CC" w:rsidP="00106766">
            <w:pPr>
              <w:pStyle w:val="BodyText"/>
              <w:spacing w:line="240" w:lineRule="auto"/>
              <w:jc w:val="center"/>
              <w:rPr>
                <w:sz w:val="20"/>
              </w:rPr>
            </w:pPr>
            <w:r>
              <w:rPr>
                <w:sz w:val="20"/>
              </w:rPr>
              <w:t>1,173</w:t>
            </w:r>
          </w:p>
        </w:tc>
        <w:tc>
          <w:tcPr>
            <w:tcW w:w="540" w:type="dxa"/>
          </w:tcPr>
          <w:p w:rsidR="005915CC" w:rsidRDefault="005915CC" w:rsidP="00106766">
            <w:pPr>
              <w:pStyle w:val="BodyText"/>
              <w:spacing w:line="240" w:lineRule="auto"/>
              <w:jc w:val="center"/>
              <w:rPr>
                <w:sz w:val="20"/>
              </w:rPr>
            </w:pPr>
            <w:r>
              <w:rPr>
                <w:sz w:val="20"/>
              </w:rPr>
              <w:t>18</w:t>
            </w:r>
          </w:p>
        </w:tc>
        <w:tc>
          <w:tcPr>
            <w:tcW w:w="450" w:type="dxa"/>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67</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1</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1,396</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6</w:t>
            </w:r>
          </w:p>
        </w:tc>
        <w:tc>
          <w:tcPr>
            <w:tcW w:w="540" w:type="dxa"/>
          </w:tcPr>
          <w:p w:rsidR="005915CC" w:rsidRDefault="005915CC" w:rsidP="00106766">
            <w:pPr>
              <w:pStyle w:val="BodyText"/>
              <w:spacing w:line="240" w:lineRule="auto"/>
              <w:jc w:val="center"/>
              <w:rPr>
                <w:sz w:val="20"/>
              </w:rPr>
            </w:pPr>
            <w:r>
              <w:rPr>
                <w:sz w:val="20"/>
              </w:rPr>
              <w:t>5</w:t>
            </w:r>
          </w:p>
        </w:tc>
      </w:tr>
      <w:tr w:rsidR="005915CC" w:rsidTr="00106766">
        <w:tc>
          <w:tcPr>
            <w:tcW w:w="1458" w:type="dxa"/>
            <w:tcBorders>
              <w:bottom w:val="single" w:sz="4" w:space="0" w:color="auto"/>
            </w:tcBorders>
          </w:tcPr>
          <w:p w:rsidR="005915CC" w:rsidRDefault="005915CC" w:rsidP="00106766">
            <w:pPr>
              <w:pStyle w:val="BodyText"/>
              <w:spacing w:line="240" w:lineRule="auto"/>
              <w:jc w:val="center"/>
              <w:rPr>
                <w:sz w:val="20"/>
              </w:rPr>
            </w:pPr>
            <w:r>
              <w:rPr>
                <w:sz w:val="20"/>
              </w:rPr>
              <w:t>13</w:t>
            </w:r>
          </w:p>
        </w:tc>
        <w:tc>
          <w:tcPr>
            <w:tcW w:w="72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81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bottom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Borders>
              <w:bottom w:val="sing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4" w:space="0" w:color="auto"/>
              <w:right w:val="single" w:sz="12" w:space="0" w:color="auto"/>
            </w:tcBorders>
          </w:tcPr>
          <w:p w:rsidR="005915CC" w:rsidRDefault="005915CC" w:rsidP="00106766">
            <w:pPr>
              <w:pStyle w:val="BodyText"/>
              <w:spacing w:line="240" w:lineRule="auto"/>
              <w:jc w:val="center"/>
              <w:rPr>
                <w:sz w:val="20"/>
              </w:rPr>
            </w:pPr>
            <w:r>
              <w:rPr>
                <w:sz w:val="20"/>
              </w:rPr>
              <w:t>- -</w:t>
            </w:r>
          </w:p>
        </w:tc>
        <w:tc>
          <w:tcPr>
            <w:tcW w:w="844" w:type="dxa"/>
            <w:tcBorders>
              <w:left w:val="single" w:sz="12" w:space="0" w:color="auto"/>
              <w:bottom w:val="single" w:sz="4" w:space="0" w:color="auto"/>
              <w:right w:val="doub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left w:val="double" w:sz="4" w:space="0" w:color="auto"/>
              <w:bottom w:val="single" w:sz="4"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4" w:space="0" w:color="auto"/>
            </w:tcBorders>
          </w:tcPr>
          <w:p w:rsidR="005915CC" w:rsidRDefault="005915CC" w:rsidP="00106766">
            <w:pPr>
              <w:pStyle w:val="BodyText"/>
              <w:spacing w:line="240" w:lineRule="auto"/>
              <w:jc w:val="center"/>
              <w:rPr>
                <w:sz w:val="20"/>
              </w:rPr>
            </w:pPr>
            <w:r>
              <w:rPr>
                <w:sz w:val="20"/>
              </w:rPr>
              <w:t>- -</w:t>
            </w:r>
          </w:p>
        </w:tc>
      </w:tr>
      <w:tr w:rsidR="005915CC" w:rsidTr="00106766">
        <w:tc>
          <w:tcPr>
            <w:tcW w:w="1458" w:type="dxa"/>
          </w:tcPr>
          <w:p w:rsidR="005915CC" w:rsidRDefault="005915CC" w:rsidP="00106766">
            <w:pPr>
              <w:pStyle w:val="BodyText"/>
              <w:spacing w:line="240" w:lineRule="auto"/>
              <w:jc w:val="center"/>
              <w:rPr>
                <w:sz w:val="20"/>
              </w:rPr>
            </w:pPr>
            <w:r>
              <w:rPr>
                <w:sz w:val="20"/>
              </w:rPr>
              <w:t>14</w:t>
            </w:r>
          </w:p>
        </w:tc>
        <w:tc>
          <w:tcPr>
            <w:tcW w:w="720" w:type="dxa"/>
          </w:tcPr>
          <w:p w:rsidR="005915CC" w:rsidRDefault="005915CC" w:rsidP="00106766">
            <w:pPr>
              <w:pStyle w:val="BodyText"/>
              <w:spacing w:line="240" w:lineRule="auto"/>
              <w:jc w:val="center"/>
              <w:rPr>
                <w:sz w:val="20"/>
              </w:rPr>
            </w:pPr>
            <w:r>
              <w:rPr>
                <w:sz w:val="20"/>
              </w:rPr>
              <w:t>125</w:t>
            </w:r>
          </w:p>
        </w:tc>
        <w:tc>
          <w:tcPr>
            <w:tcW w:w="810" w:type="dxa"/>
          </w:tcPr>
          <w:p w:rsidR="005915CC" w:rsidRDefault="005915CC" w:rsidP="00106766">
            <w:pPr>
              <w:pStyle w:val="BodyText"/>
              <w:spacing w:line="240" w:lineRule="auto"/>
              <w:jc w:val="center"/>
              <w:rPr>
                <w:sz w:val="20"/>
              </w:rPr>
            </w:pPr>
            <w:r>
              <w:rPr>
                <w:sz w:val="20"/>
              </w:rPr>
              <w:t>1,826</w:t>
            </w:r>
          </w:p>
        </w:tc>
        <w:tc>
          <w:tcPr>
            <w:tcW w:w="540" w:type="dxa"/>
          </w:tcPr>
          <w:p w:rsidR="005915CC" w:rsidRDefault="005915CC" w:rsidP="00106766">
            <w:pPr>
              <w:pStyle w:val="BodyText"/>
              <w:spacing w:line="240" w:lineRule="auto"/>
              <w:jc w:val="center"/>
              <w:rPr>
                <w:sz w:val="20"/>
              </w:rPr>
            </w:pPr>
            <w:r>
              <w:rPr>
                <w:sz w:val="20"/>
              </w:rPr>
              <w:t>57</w:t>
            </w:r>
          </w:p>
        </w:tc>
        <w:tc>
          <w:tcPr>
            <w:tcW w:w="450" w:type="dxa"/>
          </w:tcPr>
          <w:p w:rsidR="005915CC" w:rsidRDefault="005915CC" w:rsidP="00106766">
            <w:pPr>
              <w:pStyle w:val="BodyText"/>
              <w:spacing w:line="240" w:lineRule="auto"/>
              <w:jc w:val="center"/>
              <w:rPr>
                <w:sz w:val="20"/>
              </w:rPr>
            </w:pPr>
            <w:r>
              <w:rPr>
                <w:sz w:val="20"/>
              </w:rPr>
              <w:t>4</w:t>
            </w:r>
          </w:p>
        </w:tc>
        <w:tc>
          <w:tcPr>
            <w:tcW w:w="540" w:type="dxa"/>
          </w:tcPr>
          <w:p w:rsidR="005915CC" w:rsidRDefault="005915CC" w:rsidP="00106766">
            <w:pPr>
              <w:pStyle w:val="BodyText"/>
              <w:spacing w:line="240" w:lineRule="auto"/>
              <w:jc w:val="center"/>
              <w:rPr>
                <w:sz w:val="20"/>
              </w:rPr>
            </w:pPr>
            <w:r>
              <w:rPr>
                <w:sz w:val="20"/>
              </w:rPr>
              <w:t>25</w:t>
            </w:r>
          </w:p>
        </w:tc>
        <w:tc>
          <w:tcPr>
            <w:tcW w:w="450" w:type="dxa"/>
          </w:tcPr>
          <w:p w:rsidR="005915CC" w:rsidRDefault="005915CC" w:rsidP="00106766">
            <w:pPr>
              <w:pStyle w:val="BodyText"/>
              <w:spacing w:line="240" w:lineRule="auto"/>
              <w:jc w:val="center"/>
              <w:rPr>
                <w:sz w:val="20"/>
              </w:rPr>
            </w:pPr>
            <w:r>
              <w:rPr>
                <w:sz w:val="20"/>
              </w:rPr>
              <w:t>- -</w:t>
            </w:r>
          </w:p>
        </w:tc>
        <w:tc>
          <w:tcPr>
            <w:tcW w:w="540" w:type="dxa"/>
          </w:tcPr>
          <w:p w:rsidR="005915CC" w:rsidRDefault="005915CC" w:rsidP="00106766">
            <w:pPr>
              <w:pStyle w:val="BodyText"/>
              <w:spacing w:line="240" w:lineRule="auto"/>
              <w:jc w:val="center"/>
              <w:rPr>
                <w:sz w:val="20"/>
              </w:rPr>
            </w:pPr>
            <w:r>
              <w:rPr>
                <w:sz w:val="20"/>
              </w:rPr>
              <w:t>- -</w:t>
            </w:r>
          </w:p>
        </w:tc>
        <w:tc>
          <w:tcPr>
            <w:tcW w:w="450" w:type="dxa"/>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tcBorders>
          </w:tcPr>
          <w:p w:rsidR="005915CC" w:rsidRDefault="005915CC" w:rsidP="00106766">
            <w:pPr>
              <w:pStyle w:val="BodyText"/>
              <w:spacing w:line="240" w:lineRule="auto"/>
              <w:jc w:val="center"/>
              <w:rPr>
                <w:sz w:val="20"/>
              </w:rPr>
            </w:pPr>
            <w:r>
              <w:rPr>
                <w:sz w:val="20"/>
              </w:rPr>
              <w:t>- -</w:t>
            </w:r>
          </w:p>
        </w:tc>
        <w:tc>
          <w:tcPr>
            <w:tcW w:w="506" w:type="dxa"/>
          </w:tcPr>
          <w:p w:rsidR="005915CC" w:rsidRDefault="005915CC" w:rsidP="00106766">
            <w:pPr>
              <w:pStyle w:val="BodyText"/>
              <w:spacing w:line="240" w:lineRule="auto"/>
              <w:jc w:val="center"/>
              <w:rPr>
                <w:sz w:val="20"/>
              </w:rPr>
            </w:pPr>
            <w:r>
              <w:rPr>
                <w:sz w:val="20"/>
              </w:rPr>
              <w:t>- -</w:t>
            </w:r>
          </w:p>
        </w:tc>
        <w:tc>
          <w:tcPr>
            <w:tcW w:w="540" w:type="dxa"/>
            <w:tcBorders>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2,037</w:t>
            </w:r>
          </w:p>
        </w:tc>
        <w:tc>
          <w:tcPr>
            <w:tcW w:w="540" w:type="dxa"/>
            <w:tcBorders>
              <w:left w:val="double" w:sz="4" w:space="0" w:color="auto"/>
            </w:tcBorders>
          </w:tcPr>
          <w:p w:rsidR="005915CC" w:rsidRDefault="005915CC" w:rsidP="00106766">
            <w:pPr>
              <w:pStyle w:val="BodyText"/>
              <w:spacing w:line="240" w:lineRule="auto"/>
              <w:jc w:val="center"/>
              <w:rPr>
                <w:sz w:val="20"/>
              </w:rPr>
            </w:pPr>
            <w:r>
              <w:rPr>
                <w:sz w:val="20"/>
              </w:rPr>
              <w:t>5</w:t>
            </w:r>
          </w:p>
        </w:tc>
        <w:tc>
          <w:tcPr>
            <w:tcW w:w="540" w:type="dxa"/>
          </w:tcPr>
          <w:p w:rsidR="005915CC" w:rsidRDefault="005915CC" w:rsidP="00106766">
            <w:pPr>
              <w:pStyle w:val="BodyText"/>
              <w:spacing w:line="240" w:lineRule="auto"/>
              <w:jc w:val="center"/>
              <w:rPr>
                <w:sz w:val="20"/>
              </w:rPr>
            </w:pPr>
            <w:r>
              <w:rPr>
                <w:sz w:val="20"/>
              </w:rPr>
              <w:t>5</w:t>
            </w:r>
          </w:p>
        </w:tc>
      </w:tr>
      <w:tr w:rsidR="005915CC" w:rsidTr="00106766">
        <w:tc>
          <w:tcPr>
            <w:tcW w:w="1458" w:type="dxa"/>
            <w:tcBorders>
              <w:bottom w:val="single" w:sz="12" w:space="0" w:color="auto"/>
            </w:tcBorders>
          </w:tcPr>
          <w:p w:rsidR="005915CC" w:rsidRDefault="005915CC" w:rsidP="00106766">
            <w:pPr>
              <w:pStyle w:val="BodyText"/>
              <w:spacing w:line="240" w:lineRule="auto"/>
              <w:jc w:val="center"/>
              <w:rPr>
                <w:sz w:val="20"/>
              </w:rPr>
            </w:pPr>
            <w:r>
              <w:rPr>
                <w:sz w:val="20"/>
              </w:rPr>
              <w:t>15</w:t>
            </w:r>
          </w:p>
        </w:tc>
        <w:tc>
          <w:tcPr>
            <w:tcW w:w="720" w:type="dxa"/>
            <w:tcBorders>
              <w:bottom w:val="single" w:sz="12" w:space="0" w:color="auto"/>
            </w:tcBorders>
          </w:tcPr>
          <w:p w:rsidR="005915CC" w:rsidRDefault="005915CC" w:rsidP="00106766">
            <w:pPr>
              <w:pStyle w:val="BodyText"/>
              <w:spacing w:line="240" w:lineRule="auto"/>
              <w:jc w:val="center"/>
              <w:rPr>
                <w:sz w:val="20"/>
              </w:rPr>
            </w:pPr>
            <w:r>
              <w:rPr>
                <w:sz w:val="20"/>
              </w:rPr>
              <w:t>215</w:t>
            </w:r>
          </w:p>
        </w:tc>
        <w:tc>
          <w:tcPr>
            <w:tcW w:w="810" w:type="dxa"/>
            <w:tcBorders>
              <w:bottom w:val="single" w:sz="12" w:space="0" w:color="auto"/>
            </w:tcBorders>
          </w:tcPr>
          <w:p w:rsidR="005915CC" w:rsidRDefault="005915CC" w:rsidP="00106766">
            <w:pPr>
              <w:pStyle w:val="BodyText"/>
              <w:spacing w:line="240" w:lineRule="auto"/>
              <w:jc w:val="center"/>
              <w:rPr>
                <w:sz w:val="20"/>
              </w:rPr>
            </w:pPr>
            <w:r>
              <w:rPr>
                <w:sz w:val="20"/>
              </w:rPr>
              <w:t>2,558</w:t>
            </w:r>
          </w:p>
        </w:tc>
        <w:tc>
          <w:tcPr>
            <w:tcW w:w="540" w:type="dxa"/>
            <w:tcBorders>
              <w:bottom w:val="single" w:sz="12" w:space="0" w:color="auto"/>
            </w:tcBorders>
          </w:tcPr>
          <w:p w:rsidR="005915CC" w:rsidRDefault="005915CC" w:rsidP="00106766">
            <w:pPr>
              <w:pStyle w:val="BodyText"/>
              <w:spacing w:line="240" w:lineRule="auto"/>
              <w:jc w:val="center"/>
              <w:rPr>
                <w:sz w:val="20"/>
              </w:rPr>
            </w:pPr>
            <w:r>
              <w:rPr>
                <w:sz w:val="20"/>
              </w:rPr>
              <w:t>32</w:t>
            </w:r>
          </w:p>
        </w:tc>
        <w:tc>
          <w:tcPr>
            <w:tcW w:w="450" w:type="dxa"/>
            <w:tcBorders>
              <w:bottom w:val="single" w:sz="12" w:space="0" w:color="auto"/>
            </w:tcBorders>
          </w:tcPr>
          <w:p w:rsidR="005915CC" w:rsidRDefault="005915CC" w:rsidP="00106766">
            <w:pPr>
              <w:pStyle w:val="BodyText"/>
              <w:spacing w:line="240" w:lineRule="auto"/>
              <w:jc w:val="center"/>
              <w:rPr>
                <w:sz w:val="20"/>
              </w:rPr>
            </w:pPr>
            <w:r>
              <w:rPr>
                <w:sz w:val="20"/>
              </w:rPr>
              <w:t>3</w:t>
            </w:r>
          </w:p>
        </w:tc>
        <w:tc>
          <w:tcPr>
            <w:tcW w:w="540" w:type="dxa"/>
            <w:tcBorders>
              <w:bottom w:val="single" w:sz="12" w:space="0" w:color="auto"/>
            </w:tcBorders>
          </w:tcPr>
          <w:p w:rsidR="005915CC" w:rsidRDefault="005915CC" w:rsidP="00106766">
            <w:pPr>
              <w:pStyle w:val="BodyText"/>
              <w:spacing w:line="240" w:lineRule="auto"/>
              <w:jc w:val="center"/>
              <w:rPr>
                <w:sz w:val="20"/>
              </w:rPr>
            </w:pPr>
            <w:r>
              <w:rPr>
                <w:sz w:val="20"/>
              </w:rPr>
              <w:t>52</w:t>
            </w:r>
          </w:p>
        </w:tc>
        <w:tc>
          <w:tcPr>
            <w:tcW w:w="450" w:type="dxa"/>
            <w:tcBorders>
              <w:bottom w:val="single" w:sz="12"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12" w:space="0" w:color="auto"/>
            </w:tcBorders>
          </w:tcPr>
          <w:p w:rsidR="005915CC" w:rsidRDefault="005915CC" w:rsidP="00106766">
            <w:pPr>
              <w:pStyle w:val="BodyText"/>
              <w:spacing w:line="240" w:lineRule="auto"/>
              <w:jc w:val="center"/>
              <w:rPr>
                <w:sz w:val="20"/>
              </w:rPr>
            </w:pPr>
            <w:r>
              <w:rPr>
                <w:sz w:val="20"/>
              </w:rPr>
              <w:t>- -</w:t>
            </w:r>
          </w:p>
        </w:tc>
        <w:tc>
          <w:tcPr>
            <w:tcW w:w="450" w:type="dxa"/>
            <w:tcBorders>
              <w:bottom w:val="single" w:sz="12" w:space="0" w:color="auto"/>
            </w:tcBorders>
          </w:tcPr>
          <w:p w:rsidR="005915CC" w:rsidRDefault="005915CC" w:rsidP="00106766">
            <w:pPr>
              <w:pStyle w:val="BodyText"/>
              <w:spacing w:line="240" w:lineRule="auto"/>
              <w:jc w:val="center"/>
              <w:rPr>
                <w:sz w:val="20"/>
              </w:rPr>
            </w:pPr>
            <w:r>
              <w:rPr>
                <w:sz w:val="20"/>
              </w:rPr>
              <w:t>- -</w:t>
            </w:r>
          </w:p>
        </w:tc>
        <w:tc>
          <w:tcPr>
            <w:tcW w:w="450" w:type="dxa"/>
            <w:tcBorders>
              <w:left w:val="single" w:sz="4" w:space="0" w:color="auto"/>
              <w:bottom w:val="single" w:sz="12" w:space="0" w:color="auto"/>
            </w:tcBorders>
          </w:tcPr>
          <w:p w:rsidR="005915CC" w:rsidRDefault="005915CC" w:rsidP="00106766">
            <w:pPr>
              <w:pStyle w:val="BodyText"/>
              <w:spacing w:line="240" w:lineRule="auto"/>
              <w:jc w:val="center"/>
              <w:rPr>
                <w:sz w:val="20"/>
              </w:rPr>
            </w:pPr>
            <w:r>
              <w:rPr>
                <w:sz w:val="20"/>
              </w:rPr>
              <w:t>- -</w:t>
            </w:r>
          </w:p>
        </w:tc>
        <w:tc>
          <w:tcPr>
            <w:tcW w:w="506" w:type="dxa"/>
            <w:tcBorders>
              <w:bottom w:val="single" w:sz="12" w:space="0" w:color="auto"/>
            </w:tcBorders>
          </w:tcPr>
          <w:p w:rsidR="005915CC" w:rsidRDefault="005915CC" w:rsidP="00106766">
            <w:pPr>
              <w:pStyle w:val="BodyText"/>
              <w:spacing w:line="240" w:lineRule="auto"/>
              <w:jc w:val="center"/>
              <w:rPr>
                <w:sz w:val="20"/>
              </w:rPr>
            </w:pPr>
            <w:r>
              <w:rPr>
                <w:sz w:val="20"/>
              </w:rPr>
              <w:t>- -</w:t>
            </w:r>
          </w:p>
        </w:tc>
        <w:tc>
          <w:tcPr>
            <w:tcW w:w="540" w:type="dxa"/>
            <w:tcBorders>
              <w:bottom w:val="single" w:sz="12" w:space="0" w:color="auto"/>
              <w:right w:val="single" w:sz="12" w:space="0" w:color="auto"/>
            </w:tcBorders>
            <w:vAlign w:val="center"/>
          </w:tcPr>
          <w:p w:rsidR="005915CC" w:rsidRDefault="005915CC" w:rsidP="00106766">
            <w:pPr>
              <w:pStyle w:val="BodyText"/>
              <w:spacing w:line="240" w:lineRule="auto"/>
              <w:jc w:val="center"/>
              <w:rPr>
                <w:sz w:val="20"/>
              </w:rPr>
            </w:pPr>
            <w:smartTag w:uri="urn:schemas-microsoft-com:office:smarttags" w:element="country-region">
              <w:smartTag w:uri="urn:schemas-microsoft-com:office:smarttags" w:element="place">
                <w:r>
                  <w:rPr>
                    <w:sz w:val="20"/>
                  </w:rPr>
                  <w:t>UK</w:t>
                </w:r>
              </w:smartTag>
            </w:smartTag>
          </w:p>
        </w:tc>
        <w:tc>
          <w:tcPr>
            <w:tcW w:w="844" w:type="dxa"/>
            <w:tcBorders>
              <w:left w:val="single" w:sz="12" w:space="0" w:color="auto"/>
              <w:bottom w:val="single" w:sz="12" w:space="0" w:color="auto"/>
              <w:right w:val="double" w:sz="4" w:space="0" w:color="auto"/>
            </w:tcBorders>
          </w:tcPr>
          <w:p w:rsidR="005915CC" w:rsidRDefault="005915CC" w:rsidP="00106766">
            <w:pPr>
              <w:pStyle w:val="BodyText"/>
              <w:spacing w:line="240" w:lineRule="auto"/>
              <w:jc w:val="center"/>
              <w:rPr>
                <w:b/>
                <w:bCs/>
                <w:sz w:val="20"/>
              </w:rPr>
            </w:pPr>
            <w:r>
              <w:rPr>
                <w:b/>
                <w:bCs/>
                <w:sz w:val="20"/>
              </w:rPr>
              <w:t>2,860</w:t>
            </w:r>
          </w:p>
        </w:tc>
        <w:tc>
          <w:tcPr>
            <w:tcW w:w="540" w:type="dxa"/>
            <w:tcBorders>
              <w:left w:val="double" w:sz="4" w:space="0" w:color="auto"/>
              <w:bottom w:val="single" w:sz="12" w:space="0" w:color="auto"/>
            </w:tcBorders>
          </w:tcPr>
          <w:p w:rsidR="005915CC" w:rsidRDefault="005915CC" w:rsidP="00106766">
            <w:pPr>
              <w:pStyle w:val="BodyText"/>
              <w:spacing w:line="240" w:lineRule="auto"/>
              <w:jc w:val="center"/>
              <w:rPr>
                <w:sz w:val="20"/>
              </w:rPr>
            </w:pPr>
            <w:r>
              <w:rPr>
                <w:sz w:val="20"/>
              </w:rPr>
              <w:t>5</w:t>
            </w:r>
          </w:p>
        </w:tc>
        <w:tc>
          <w:tcPr>
            <w:tcW w:w="540" w:type="dxa"/>
            <w:tcBorders>
              <w:bottom w:val="single" w:sz="12" w:space="0" w:color="auto"/>
            </w:tcBorders>
          </w:tcPr>
          <w:p w:rsidR="005915CC" w:rsidRDefault="005915CC" w:rsidP="00106766">
            <w:pPr>
              <w:pStyle w:val="BodyText"/>
              <w:spacing w:line="240" w:lineRule="auto"/>
              <w:jc w:val="center"/>
              <w:rPr>
                <w:sz w:val="20"/>
              </w:rPr>
            </w:pPr>
            <w:r>
              <w:rPr>
                <w:sz w:val="20"/>
              </w:rPr>
              <w:t>5</w:t>
            </w:r>
          </w:p>
        </w:tc>
      </w:tr>
      <w:tr w:rsidR="005915CC" w:rsidTr="00106766">
        <w:tc>
          <w:tcPr>
            <w:tcW w:w="1458" w:type="dxa"/>
            <w:tcBorders>
              <w:top w:val="single" w:sz="12" w:space="0" w:color="auto"/>
            </w:tcBorders>
            <w:vAlign w:val="bottom"/>
          </w:tcPr>
          <w:p w:rsidR="005915CC" w:rsidRDefault="005915CC" w:rsidP="00106766">
            <w:pPr>
              <w:pStyle w:val="BodyText"/>
              <w:spacing w:line="240" w:lineRule="auto"/>
              <w:jc w:val="right"/>
              <w:rPr>
                <w:b/>
                <w:bCs/>
                <w:sz w:val="20"/>
              </w:rPr>
            </w:pPr>
            <w:r>
              <w:rPr>
                <w:b/>
                <w:bCs/>
                <w:sz w:val="20"/>
              </w:rPr>
              <w:t>TOTAL</w:t>
            </w:r>
          </w:p>
        </w:tc>
        <w:tc>
          <w:tcPr>
            <w:tcW w:w="720" w:type="dxa"/>
            <w:tcBorders>
              <w:top w:val="single" w:sz="12" w:space="0" w:color="auto"/>
            </w:tcBorders>
            <w:vAlign w:val="center"/>
          </w:tcPr>
          <w:p w:rsidR="005915CC" w:rsidRDefault="005915CC" w:rsidP="00106766">
            <w:pPr>
              <w:jc w:val="center"/>
              <w:rPr>
                <w:rFonts w:eastAsia="Arial Unicode MS"/>
                <w:sz w:val="20"/>
                <w:szCs w:val="24"/>
              </w:rPr>
            </w:pPr>
            <w:r>
              <w:rPr>
                <w:sz w:val="20"/>
              </w:rPr>
              <w:t>1,612</w:t>
            </w:r>
          </w:p>
        </w:tc>
        <w:tc>
          <w:tcPr>
            <w:tcW w:w="810" w:type="dxa"/>
            <w:tcBorders>
              <w:top w:val="single" w:sz="12" w:space="0" w:color="auto"/>
            </w:tcBorders>
            <w:vAlign w:val="center"/>
          </w:tcPr>
          <w:p w:rsidR="005915CC" w:rsidRDefault="005915CC" w:rsidP="00106766">
            <w:pPr>
              <w:jc w:val="center"/>
              <w:rPr>
                <w:rFonts w:eastAsia="Arial Unicode MS"/>
                <w:sz w:val="20"/>
                <w:szCs w:val="24"/>
              </w:rPr>
            </w:pPr>
            <w:r>
              <w:rPr>
                <w:sz w:val="20"/>
              </w:rPr>
              <w:t>21,081</w:t>
            </w:r>
          </w:p>
        </w:tc>
        <w:tc>
          <w:tcPr>
            <w:tcW w:w="540" w:type="dxa"/>
            <w:tcBorders>
              <w:top w:val="single" w:sz="12" w:space="0" w:color="auto"/>
            </w:tcBorders>
            <w:vAlign w:val="center"/>
          </w:tcPr>
          <w:p w:rsidR="005915CC" w:rsidRDefault="005915CC" w:rsidP="00106766">
            <w:pPr>
              <w:jc w:val="center"/>
              <w:rPr>
                <w:rFonts w:eastAsia="Arial Unicode MS"/>
                <w:sz w:val="20"/>
                <w:szCs w:val="24"/>
              </w:rPr>
            </w:pPr>
            <w:r>
              <w:rPr>
                <w:sz w:val="20"/>
              </w:rPr>
              <w:t>264</w:t>
            </w:r>
          </w:p>
        </w:tc>
        <w:tc>
          <w:tcPr>
            <w:tcW w:w="450" w:type="dxa"/>
            <w:tcBorders>
              <w:top w:val="single" w:sz="12" w:space="0" w:color="auto"/>
            </w:tcBorders>
            <w:vAlign w:val="center"/>
          </w:tcPr>
          <w:p w:rsidR="005915CC" w:rsidRDefault="005915CC" w:rsidP="00106766">
            <w:pPr>
              <w:jc w:val="center"/>
              <w:rPr>
                <w:rFonts w:eastAsia="Arial Unicode MS"/>
                <w:sz w:val="20"/>
                <w:szCs w:val="24"/>
              </w:rPr>
            </w:pPr>
            <w:r>
              <w:rPr>
                <w:sz w:val="20"/>
              </w:rPr>
              <w:t>35</w:t>
            </w:r>
          </w:p>
        </w:tc>
        <w:tc>
          <w:tcPr>
            <w:tcW w:w="540" w:type="dxa"/>
            <w:tcBorders>
              <w:top w:val="single" w:sz="12" w:space="0" w:color="auto"/>
            </w:tcBorders>
            <w:vAlign w:val="center"/>
          </w:tcPr>
          <w:p w:rsidR="005915CC" w:rsidRDefault="005915CC" w:rsidP="00106766">
            <w:pPr>
              <w:jc w:val="center"/>
              <w:rPr>
                <w:rFonts w:eastAsia="Arial Unicode MS"/>
                <w:sz w:val="20"/>
                <w:szCs w:val="24"/>
              </w:rPr>
            </w:pPr>
            <w:r>
              <w:rPr>
                <w:sz w:val="20"/>
              </w:rPr>
              <w:t>491</w:t>
            </w:r>
          </w:p>
        </w:tc>
        <w:tc>
          <w:tcPr>
            <w:tcW w:w="450" w:type="dxa"/>
            <w:tcBorders>
              <w:top w:val="single" w:sz="12" w:space="0" w:color="auto"/>
            </w:tcBorders>
            <w:vAlign w:val="center"/>
          </w:tcPr>
          <w:p w:rsidR="005915CC" w:rsidRDefault="005915CC" w:rsidP="00106766">
            <w:pPr>
              <w:jc w:val="center"/>
              <w:rPr>
                <w:rFonts w:eastAsia="Arial Unicode MS"/>
                <w:sz w:val="20"/>
                <w:szCs w:val="24"/>
              </w:rPr>
            </w:pPr>
            <w:r>
              <w:rPr>
                <w:sz w:val="20"/>
              </w:rPr>
              <w:t>2</w:t>
            </w:r>
          </w:p>
        </w:tc>
        <w:tc>
          <w:tcPr>
            <w:tcW w:w="540" w:type="dxa"/>
            <w:tcBorders>
              <w:top w:val="single" w:sz="12" w:space="0" w:color="auto"/>
            </w:tcBorders>
            <w:vAlign w:val="center"/>
          </w:tcPr>
          <w:p w:rsidR="005915CC" w:rsidRDefault="005915CC" w:rsidP="00106766">
            <w:pPr>
              <w:jc w:val="center"/>
              <w:rPr>
                <w:rFonts w:eastAsia="Arial Unicode MS"/>
                <w:sz w:val="20"/>
                <w:szCs w:val="24"/>
              </w:rPr>
            </w:pPr>
            <w:r>
              <w:rPr>
                <w:sz w:val="20"/>
              </w:rPr>
              <w:t>15</w:t>
            </w:r>
          </w:p>
        </w:tc>
        <w:tc>
          <w:tcPr>
            <w:tcW w:w="450" w:type="dxa"/>
            <w:tcBorders>
              <w:top w:val="single" w:sz="12" w:space="0" w:color="auto"/>
            </w:tcBorders>
            <w:vAlign w:val="center"/>
          </w:tcPr>
          <w:p w:rsidR="005915CC" w:rsidRDefault="005915CC" w:rsidP="00106766">
            <w:pPr>
              <w:jc w:val="center"/>
              <w:rPr>
                <w:rFonts w:eastAsia="Arial Unicode MS"/>
                <w:sz w:val="20"/>
                <w:szCs w:val="24"/>
              </w:rPr>
            </w:pPr>
            <w:r>
              <w:rPr>
                <w:sz w:val="20"/>
              </w:rPr>
              <w:t>11</w:t>
            </w:r>
          </w:p>
        </w:tc>
        <w:tc>
          <w:tcPr>
            <w:tcW w:w="450" w:type="dxa"/>
            <w:tcBorders>
              <w:top w:val="single" w:sz="12" w:space="0" w:color="auto"/>
              <w:left w:val="single" w:sz="4" w:space="0" w:color="auto"/>
            </w:tcBorders>
            <w:vAlign w:val="center"/>
          </w:tcPr>
          <w:p w:rsidR="005915CC" w:rsidRDefault="005915CC" w:rsidP="00106766">
            <w:pPr>
              <w:jc w:val="center"/>
              <w:rPr>
                <w:rFonts w:eastAsia="Arial Unicode MS"/>
                <w:sz w:val="20"/>
                <w:szCs w:val="24"/>
              </w:rPr>
            </w:pPr>
            <w:r>
              <w:rPr>
                <w:sz w:val="20"/>
              </w:rPr>
              <w:t>1</w:t>
            </w:r>
          </w:p>
        </w:tc>
        <w:tc>
          <w:tcPr>
            <w:tcW w:w="506" w:type="dxa"/>
            <w:tcBorders>
              <w:top w:val="single" w:sz="12" w:space="0" w:color="auto"/>
            </w:tcBorders>
            <w:vAlign w:val="center"/>
          </w:tcPr>
          <w:p w:rsidR="005915CC" w:rsidRDefault="005915CC" w:rsidP="00106766">
            <w:pPr>
              <w:jc w:val="center"/>
              <w:rPr>
                <w:rFonts w:eastAsia="Arial Unicode MS"/>
                <w:sz w:val="20"/>
                <w:szCs w:val="24"/>
              </w:rPr>
            </w:pPr>
            <w:r>
              <w:rPr>
                <w:sz w:val="20"/>
              </w:rPr>
              <w:t>7</w:t>
            </w:r>
          </w:p>
        </w:tc>
        <w:tc>
          <w:tcPr>
            <w:tcW w:w="540" w:type="dxa"/>
            <w:tcBorders>
              <w:top w:val="single" w:sz="12" w:space="0" w:color="auto"/>
              <w:right w:val="single" w:sz="12" w:space="0" w:color="auto"/>
            </w:tcBorders>
            <w:vAlign w:val="center"/>
          </w:tcPr>
          <w:p w:rsidR="005915CC" w:rsidRDefault="005915CC" w:rsidP="00106766">
            <w:pPr>
              <w:jc w:val="center"/>
              <w:rPr>
                <w:rFonts w:eastAsia="Arial Unicode MS"/>
                <w:sz w:val="20"/>
                <w:szCs w:val="24"/>
              </w:rPr>
            </w:pPr>
            <w:smartTag w:uri="urn:schemas-microsoft-com:office:smarttags" w:element="country-region">
              <w:smartTag w:uri="urn:schemas-microsoft-com:office:smarttags" w:element="place">
                <w:r>
                  <w:rPr>
                    <w:sz w:val="20"/>
                  </w:rPr>
                  <w:t>UK</w:t>
                </w:r>
              </w:smartTag>
            </w:smartTag>
          </w:p>
        </w:tc>
        <w:tc>
          <w:tcPr>
            <w:tcW w:w="844" w:type="dxa"/>
            <w:tcBorders>
              <w:top w:val="single" w:sz="12" w:space="0" w:color="auto"/>
              <w:left w:val="single" w:sz="12" w:space="0" w:color="auto"/>
              <w:right w:val="double" w:sz="4" w:space="0" w:color="auto"/>
            </w:tcBorders>
            <w:vAlign w:val="center"/>
          </w:tcPr>
          <w:p w:rsidR="005915CC" w:rsidRDefault="005915CC" w:rsidP="00106766">
            <w:pPr>
              <w:jc w:val="center"/>
              <w:rPr>
                <w:rFonts w:eastAsia="Arial Unicode MS"/>
                <w:b/>
                <w:bCs/>
                <w:sz w:val="20"/>
                <w:szCs w:val="24"/>
              </w:rPr>
            </w:pPr>
            <w:r>
              <w:rPr>
                <w:b/>
                <w:bCs/>
                <w:sz w:val="20"/>
              </w:rPr>
              <w:t>23,519</w:t>
            </w:r>
          </w:p>
        </w:tc>
        <w:tc>
          <w:tcPr>
            <w:tcW w:w="540" w:type="dxa"/>
            <w:tcBorders>
              <w:top w:val="single" w:sz="12" w:space="0" w:color="auto"/>
              <w:left w:val="double" w:sz="4" w:space="0" w:color="auto"/>
            </w:tcBorders>
            <w:vAlign w:val="center"/>
          </w:tcPr>
          <w:p w:rsidR="005915CC" w:rsidRDefault="005915CC" w:rsidP="00106766">
            <w:pPr>
              <w:pStyle w:val="BodyText"/>
              <w:spacing w:line="240" w:lineRule="auto"/>
              <w:jc w:val="center"/>
              <w:rPr>
                <w:sz w:val="20"/>
              </w:rPr>
            </w:pPr>
            <w:r>
              <w:rPr>
                <w:sz w:val="20"/>
              </w:rPr>
              <w:t>8</w:t>
            </w:r>
          </w:p>
        </w:tc>
        <w:tc>
          <w:tcPr>
            <w:tcW w:w="540" w:type="dxa"/>
            <w:tcBorders>
              <w:top w:val="single" w:sz="12" w:space="0" w:color="auto"/>
            </w:tcBorders>
            <w:vAlign w:val="center"/>
          </w:tcPr>
          <w:p w:rsidR="005915CC" w:rsidRDefault="005915CC" w:rsidP="00106766">
            <w:pPr>
              <w:pStyle w:val="BodyText"/>
              <w:spacing w:line="240" w:lineRule="auto"/>
              <w:jc w:val="center"/>
              <w:rPr>
                <w:sz w:val="20"/>
              </w:rPr>
            </w:pPr>
            <w:r>
              <w:rPr>
                <w:sz w:val="20"/>
              </w:rPr>
              <w:t>6</w:t>
            </w:r>
          </w:p>
        </w:tc>
      </w:tr>
    </w:tbl>
    <w:p w:rsidR="005915CC" w:rsidRDefault="005915CC" w:rsidP="005915CC">
      <w:pPr>
        <w:pStyle w:val="BodyText"/>
        <w:spacing w:line="240" w:lineRule="auto"/>
        <w:rPr>
          <w:sz w:val="20"/>
        </w:rPr>
      </w:pPr>
      <w:r>
        <w:rPr>
          <w:sz w:val="20"/>
        </w:rPr>
        <w:t>Note:</w:t>
      </w:r>
    </w:p>
    <w:p w:rsidR="005915CC" w:rsidRDefault="005915CC" w:rsidP="005915CC">
      <w:pPr>
        <w:pStyle w:val="BodyText"/>
        <w:spacing w:line="240" w:lineRule="auto"/>
        <w:ind w:left="450"/>
        <w:rPr>
          <w:sz w:val="20"/>
        </w:rPr>
      </w:pPr>
      <w:r>
        <w:rPr>
          <w:sz w:val="20"/>
          <w:vertAlign w:val="superscript"/>
        </w:rPr>
        <w:t>1</w:t>
      </w:r>
      <w:r>
        <w:rPr>
          <w:sz w:val="20"/>
        </w:rPr>
        <w:t xml:space="preserve"> Result of sample was from 1/16 of actual sample size.</w:t>
      </w:r>
    </w:p>
    <w:p w:rsidR="005915CC" w:rsidRDefault="005915CC" w:rsidP="005915CC">
      <w:pPr>
        <w:pStyle w:val="BodyText"/>
        <w:spacing w:line="240" w:lineRule="auto"/>
        <w:ind w:left="450"/>
        <w:rPr>
          <w:sz w:val="20"/>
        </w:rPr>
      </w:pPr>
      <w:r>
        <w:rPr>
          <w:sz w:val="20"/>
          <w:vertAlign w:val="superscript"/>
        </w:rPr>
        <w:t>2</w:t>
      </w:r>
      <w:r>
        <w:rPr>
          <w:sz w:val="20"/>
        </w:rPr>
        <w:t xml:space="preserve"> Number calculated based on the 1/16 sample size.</w:t>
      </w:r>
    </w:p>
    <w:p w:rsidR="005915CC" w:rsidRDefault="005915CC" w:rsidP="005915CC">
      <w:pPr>
        <w:pStyle w:val="BodyText"/>
        <w:spacing w:line="240" w:lineRule="auto"/>
        <w:ind w:left="450"/>
        <w:rPr>
          <w:sz w:val="20"/>
        </w:rPr>
      </w:pPr>
      <w:r>
        <w:rPr>
          <w:sz w:val="20"/>
          <w:vertAlign w:val="superscript"/>
        </w:rPr>
        <w:t>3</w:t>
      </w:r>
      <w:r>
        <w:rPr>
          <w:sz w:val="20"/>
        </w:rPr>
        <w:t xml:space="preserve"> Result of sample was from 1/1 of actual sample size.</w:t>
      </w:r>
    </w:p>
    <w:p w:rsidR="005915CC" w:rsidRDefault="005915CC" w:rsidP="005915CC">
      <w:pPr>
        <w:pStyle w:val="BodyText"/>
        <w:spacing w:line="240" w:lineRule="auto"/>
        <w:ind w:left="810" w:hanging="360"/>
        <w:rPr>
          <w:sz w:val="20"/>
        </w:rPr>
      </w:pPr>
      <w:r>
        <w:rPr>
          <w:sz w:val="20"/>
          <w:vertAlign w:val="superscript"/>
        </w:rPr>
        <w:lastRenderedPageBreak/>
        <w:t>4</w:t>
      </w:r>
      <w:r>
        <w:rPr>
          <w:sz w:val="20"/>
        </w:rPr>
        <w:t xml:space="preserve"> Result of sample was from 1/1 of actual sample size.  However, Medusae present were broken pieces, which were unidentifiable and unable to be counted.</w:t>
      </w:r>
    </w:p>
    <w:p w:rsidR="005915CC" w:rsidRDefault="005915CC" w:rsidP="005915CC">
      <w:pPr>
        <w:pStyle w:val="BodyText"/>
        <w:spacing w:line="240" w:lineRule="auto"/>
        <w:ind w:left="810" w:hanging="360"/>
        <w:rPr>
          <w:sz w:val="20"/>
        </w:rPr>
      </w:pPr>
      <w:r>
        <w:rPr>
          <w:sz w:val="20"/>
          <w:vertAlign w:val="superscript"/>
        </w:rPr>
        <w:t>5</w:t>
      </w:r>
      <w:r>
        <w:rPr>
          <w:sz w:val="20"/>
        </w:rPr>
        <w:t xml:space="preserve"> Number calculated based on the 1/1 sample size, but does not include Medusae.</w:t>
      </w:r>
    </w:p>
    <w:p w:rsidR="005915CC" w:rsidRDefault="005915CC" w:rsidP="005915CC">
      <w:pPr>
        <w:pStyle w:val="Heading3"/>
      </w:pPr>
    </w:p>
    <w:p w:rsidR="005915CC" w:rsidRDefault="005915CC" w:rsidP="005915CC">
      <w:pPr>
        <w:pStyle w:val="Heading3"/>
        <w:rPr>
          <w:rFonts w:ascii="Times New Roman Bold" w:hAnsi="Times New Roman Bold"/>
          <w:smallCaps/>
        </w:rPr>
      </w:pPr>
      <w:bookmarkStart w:id="66" w:name="_Toc152661948"/>
      <w:r>
        <w:rPr>
          <w:rFonts w:ascii="Times New Roman Bold" w:hAnsi="Times New Roman Bold"/>
          <w:smallCaps/>
        </w:rPr>
        <w:t>4.3</w:t>
      </w:r>
      <w:r>
        <w:rPr>
          <w:rFonts w:ascii="Times New Roman Bold" w:hAnsi="Times New Roman Bold"/>
          <w:smallCaps/>
        </w:rPr>
        <w:tab/>
        <w:t>Benthic Macroinvertebrate Sampling</w:t>
      </w:r>
      <w:bookmarkEnd w:id="62"/>
      <w:bookmarkEnd w:id="63"/>
      <w:bookmarkEnd w:id="66"/>
    </w:p>
    <w:p w:rsidR="005915CC" w:rsidRDefault="005915CC" w:rsidP="005915CC"/>
    <w:p w:rsidR="005915CC" w:rsidRDefault="005915CC" w:rsidP="005915CC">
      <w:pPr>
        <w:rPr>
          <w:b/>
          <w:i/>
        </w:rPr>
      </w:pPr>
      <w:r>
        <w:rPr>
          <w:b/>
          <w:i/>
        </w:rPr>
        <w:t>June 2006</w:t>
      </w:r>
    </w:p>
    <w:p w:rsidR="005915CC" w:rsidRDefault="005915CC" w:rsidP="005915CC">
      <w:pPr>
        <w:pStyle w:val="BodyText"/>
        <w:spacing w:line="240" w:lineRule="auto"/>
      </w:pPr>
    </w:p>
    <w:p w:rsidR="005915CC" w:rsidRDefault="005915CC" w:rsidP="005915CC">
      <w:pPr>
        <w:pStyle w:val="BodyText"/>
        <w:spacing w:line="240" w:lineRule="auto"/>
      </w:pPr>
      <w:r>
        <w:t xml:space="preserve">Twenty benthic locations were selected within the proposed dredge area, while 10 locations were reference samples taken within the study area but outside the potential dredge footprint.  In most cases, organisms were identified to the species level.  However, in some cases, the LPIL was used.  Table 11 lists the collected macroinvertebrates from the June benthic sampling efforts.  </w:t>
      </w:r>
    </w:p>
    <w:p w:rsidR="005915CC" w:rsidRDefault="005915CC" w:rsidP="005915CC">
      <w:pPr>
        <w:pStyle w:val="BodyText"/>
        <w:spacing w:line="240" w:lineRule="auto"/>
      </w:pPr>
    </w:p>
    <w:p w:rsidR="005915CC" w:rsidRDefault="005915CC" w:rsidP="005915CC">
      <w:pPr>
        <w:pStyle w:val="BodyText"/>
        <w:spacing w:line="240" w:lineRule="auto"/>
      </w:pPr>
      <w:r>
        <w:t xml:space="preserve">A total of 2,161 individual macroinvertebrates representing 16 species were collected during the June 2006 sampling event.  The samples had an abundance of zero to 277 individuals and varied in diversity between zero and 14 species per sample (Table 11).  The amphipod </w:t>
      </w:r>
      <w:r>
        <w:rPr>
          <w:i/>
          <w:iCs/>
        </w:rPr>
        <w:t>Leptocheirus plumulosus</w:t>
      </w:r>
      <w:r>
        <w:t xml:space="preserve"> was the most abundant species collected, accounting for 814 individuals  (38% of all individuals collected) and was found in 17 samples.  The second most abundant species was the bivalve </w:t>
      </w:r>
      <w:r>
        <w:rPr>
          <w:i/>
          <w:iCs/>
        </w:rPr>
        <w:t>Macoma balthica</w:t>
      </w:r>
      <w:r>
        <w:t xml:space="preserve">, which accounted for 465 individuals (22% of all individuals collected), and was present in 24 of the 30 samples.  The third most abundant species was the polychaete </w:t>
      </w:r>
      <w:r>
        <w:rPr>
          <w:i/>
          <w:iCs/>
        </w:rPr>
        <w:t xml:space="preserve">Streblospio benedicti, </w:t>
      </w:r>
      <w:r>
        <w:t xml:space="preserve">which accounted for 276 organisms (13%), followed by the polychaete </w:t>
      </w:r>
      <w:r>
        <w:rPr>
          <w:i/>
          <w:iCs/>
        </w:rPr>
        <w:t>Nereis succinea</w:t>
      </w:r>
      <w:r>
        <w:t>, which accounted for 238 (11%).  The mean abundance for the June sampling effort was 72 individuals per grab, while the mean diversity was six species at each sample location.</w:t>
      </w:r>
    </w:p>
    <w:p w:rsidR="005915CC" w:rsidRDefault="005915CC" w:rsidP="005915CC">
      <w:pPr>
        <w:pStyle w:val="BodyText"/>
        <w:spacing w:line="240" w:lineRule="auto"/>
      </w:pPr>
    </w:p>
    <w:p w:rsidR="005915CC" w:rsidRDefault="005915CC" w:rsidP="005915CC">
      <w:pPr>
        <w:pStyle w:val="Heading5"/>
      </w:pPr>
      <w:r>
        <w:t>October 2006</w:t>
      </w:r>
    </w:p>
    <w:p w:rsidR="005915CC" w:rsidRDefault="005915CC" w:rsidP="005915CC">
      <w:pPr>
        <w:pStyle w:val="Heading3"/>
        <w:rPr>
          <w:highlight w:val="yellow"/>
        </w:rPr>
      </w:pPr>
    </w:p>
    <w:p w:rsidR="005915CC" w:rsidRDefault="005915CC" w:rsidP="005915CC">
      <w:pPr>
        <w:pStyle w:val="BodyText"/>
        <w:spacing w:line="240" w:lineRule="auto"/>
      </w:pPr>
      <w:r>
        <w:t xml:space="preserve">Twenty benthic locations were sampled within the study area in October 2006.  In most cases, organisms were identified to the species level.  However, in some cases, the LPIL was used.  Table 12 lists the collected macroinvertebrates from the October benthic sampling efforts.  </w:t>
      </w:r>
    </w:p>
    <w:p w:rsidR="005915CC" w:rsidRDefault="005915CC" w:rsidP="005915CC">
      <w:pPr>
        <w:pStyle w:val="BodyText"/>
        <w:spacing w:line="240" w:lineRule="auto"/>
      </w:pPr>
    </w:p>
    <w:p w:rsidR="005915CC" w:rsidRDefault="005915CC" w:rsidP="005915CC">
      <w:pPr>
        <w:pStyle w:val="BodyText"/>
        <w:spacing w:line="240" w:lineRule="auto"/>
      </w:pPr>
      <w:r>
        <w:t xml:space="preserve">A total of 187 individual macroinvertebrates representing 13 species were collected during the October sampling event.  The samples had an abundance of zero to 39 individuals and varied in diversity between zero and six species per sample (Table 12).  The polychaete </w:t>
      </w:r>
      <w:r>
        <w:rPr>
          <w:i/>
          <w:iCs/>
        </w:rPr>
        <w:t>Nereis succinea</w:t>
      </w:r>
      <w:r>
        <w:t xml:space="preserve"> was the most abundant species collected, accounting for 87 individuals (47% of all individuals collected);found in 16 samples.  The bivalve </w:t>
      </w:r>
      <w:r>
        <w:rPr>
          <w:i/>
          <w:iCs/>
        </w:rPr>
        <w:t>Tellina agilis</w:t>
      </w:r>
      <w:r>
        <w:t xml:space="preserve"> and the polychaete </w:t>
      </w:r>
      <w:r>
        <w:rPr>
          <w:i/>
          <w:iCs/>
        </w:rPr>
        <w:t>Streblospio benedicti</w:t>
      </w:r>
      <w:r>
        <w:t xml:space="preserve"> both accounted for 28 individuals (15% of all collected individuals) and were present in two and seven of the 20 samples, respectively.  The fourth most abundant species was the polychaete </w:t>
      </w:r>
      <w:r>
        <w:rPr>
          <w:i/>
          <w:iCs/>
        </w:rPr>
        <w:t>Eteone heteropoda</w:t>
      </w:r>
      <w:r>
        <w:t>, which accounted for 20 organisms (11% of all individuals collected).  The mean abundance for the October sampling was nine individuals per grab with a mean diversity of two species at each sample location.</w:t>
      </w:r>
    </w:p>
    <w:p w:rsidR="005915CC" w:rsidRDefault="005915CC" w:rsidP="005915CC">
      <w:pPr>
        <w:pStyle w:val="BodyText"/>
        <w:spacing w:line="240" w:lineRule="auto"/>
      </w:pPr>
    </w:p>
    <w:p w:rsidR="005915CC" w:rsidRDefault="005915CC" w:rsidP="005915CC">
      <w:pPr>
        <w:pStyle w:val="BodyText"/>
        <w:spacing w:line="240" w:lineRule="auto"/>
        <w:sectPr w:rsidR="005915CC">
          <w:footerReference w:type="default" r:id="rId11"/>
          <w:pgSz w:w="12240" w:h="15840" w:code="1"/>
          <w:pgMar w:top="1440" w:right="1440" w:bottom="1440" w:left="1440" w:header="720" w:footer="720" w:gutter="0"/>
          <w:pgNumType w:start="1"/>
          <w:cols w:space="720"/>
        </w:sectPr>
      </w:pPr>
    </w:p>
    <w:p w:rsidR="005915CC" w:rsidRDefault="005915CC" w:rsidP="005915CC">
      <w:pPr>
        <w:pStyle w:val="table0"/>
        <w:rPr>
          <w:snapToGrid w:val="0"/>
        </w:rPr>
      </w:pPr>
      <w:bookmarkStart w:id="67" w:name="_Toc152663883"/>
      <w:r>
        <w:rPr>
          <w:snapToGrid w:val="0"/>
        </w:rPr>
        <w:lastRenderedPageBreak/>
        <w:t>Table 11.  Benthic Invertebrates Collected in June 2006 Sampling Event.</w:t>
      </w:r>
      <w:bookmarkEnd w:id="67"/>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711"/>
        <w:gridCol w:w="801"/>
        <w:gridCol w:w="711"/>
        <w:gridCol w:w="711"/>
        <w:gridCol w:w="801"/>
        <w:gridCol w:w="711"/>
        <w:gridCol w:w="306"/>
        <w:gridCol w:w="711"/>
        <w:gridCol w:w="306"/>
        <w:gridCol w:w="711"/>
        <w:gridCol w:w="711"/>
        <w:gridCol w:w="711"/>
        <w:gridCol w:w="711"/>
        <w:gridCol w:w="711"/>
        <w:gridCol w:w="711"/>
        <w:gridCol w:w="711"/>
        <w:gridCol w:w="711"/>
        <w:gridCol w:w="543"/>
        <w:gridCol w:w="711"/>
        <w:gridCol w:w="711"/>
        <w:gridCol w:w="396"/>
        <w:gridCol w:w="711"/>
        <w:gridCol w:w="711"/>
        <w:gridCol w:w="711"/>
        <w:gridCol w:w="711"/>
        <w:gridCol w:w="396"/>
        <w:gridCol w:w="711"/>
        <w:gridCol w:w="711"/>
        <w:gridCol w:w="711"/>
        <w:gridCol w:w="711"/>
      </w:tblGrid>
      <w:tr w:rsidR="005915CC" w:rsidTr="00106766">
        <w:trPr>
          <w:cantSplit/>
          <w:trHeight w:val="332"/>
        </w:trPr>
        <w:tc>
          <w:tcPr>
            <w:tcW w:w="0" w:type="auto"/>
            <w:gridSpan w:val="31"/>
            <w:tcBorders>
              <w:bottom w:val="single" w:sz="4" w:space="0" w:color="auto"/>
            </w:tcBorders>
          </w:tcPr>
          <w:p w:rsidR="005915CC" w:rsidRDefault="005915CC" w:rsidP="00106766">
            <w:pPr>
              <w:pStyle w:val="CommentSubject"/>
              <w:tabs>
                <w:tab w:val="left" w:pos="6437"/>
              </w:tabs>
              <w:rPr>
                <w:sz w:val="18"/>
              </w:rPr>
            </w:pPr>
            <w:r>
              <w:rPr>
                <w:sz w:val="18"/>
              </w:rPr>
              <w:tab/>
            </w:r>
          </w:p>
        </w:tc>
      </w:tr>
      <w:tr w:rsidR="005915CC" w:rsidTr="00106766">
        <w:trPr>
          <w:trHeight w:val="350"/>
        </w:trPr>
        <w:tc>
          <w:tcPr>
            <w:tcW w:w="0" w:type="auto"/>
            <w:shd w:val="clear" w:color="auto" w:fill="D9D9D9"/>
            <w:vAlign w:val="bottom"/>
          </w:tcPr>
          <w:p w:rsidR="005915CC" w:rsidRDefault="005915CC" w:rsidP="00106766">
            <w:pPr>
              <w:rPr>
                <w:b/>
                <w:bCs/>
                <w:sz w:val="18"/>
              </w:rPr>
            </w:pPr>
            <w:r>
              <w:rPr>
                <w:b/>
                <w:bCs/>
                <w:sz w:val="18"/>
              </w:rPr>
              <w:t>Species</w:t>
            </w:r>
          </w:p>
        </w:tc>
        <w:tc>
          <w:tcPr>
            <w:tcW w:w="0" w:type="auto"/>
            <w:shd w:val="clear" w:color="auto" w:fill="D9D9D9"/>
            <w:vAlign w:val="bottom"/>
          </w:tcPr>
          <w:p w:rsidR="005915CC" w:rsidRDefault="005915CC" w:rsidP="00106766">
            <w:pPr>
              <w:jc w:val="center"/>
              <w:rPr>
                <w:b/>
                <w:bCs/>
                <w:sz w:val="18"/>
              </w:rPr>
            </w:pPr>
            <w:r>
              <w:rPr>
                <w:b/>
                <w:bCs/>
                <w:sz w:val="18"/>
              </w:rPr>
              <w:t>1</w:t>
            </w:r>
          </w:p>
        </w:tc>
        <w:tc>
          <w:tcPr>
            <w:tcW w:w="0" w:type="auto"/>
            <w:shd w:val="clear" w:color="auto" w:fill="D9D9D9"/>
            <w:vAlign w:val="bottom"/>
          </w:tcPr>
          <w:p w:rsidR="005915CC" w:rsidRDefault="005915CC" w:rsidP="00106766">
            <w:pPr>
              <w:jc w:val="center"/>
              <w:rPr>
                <w:b/>
                <w:bCs/>
                <w:sz w:val="18"/>
              </w:rPr>
            </w:pPr>
            <w:r>
              <w:rPr>
                <w:b/>
                <w:bCs/>
                <w:sz w:val="18"/>
              </w:rPr>
              <w:t>2</w:t>
            </w:r>
          </w:p>
        </w:tc>
        <w:tc>
          <w:tcPr>
            <w:tcW w:w="0" w:type="auto"/>
            <w:shd w:val="clear" w:color="auto" w:fill="D9D9D9"/>
            <w:vAlign w:val="bottom"/>
          </w:tcPr>
          <w:p w:rsidR="005915CC" w:rsidRDefault="005915CC" w:rsidP="00106766">
            <w:pPr>
              <w:jc w:val="center"/>
              <w:rPr>
                <w:b/>
                <w:bCs/>
                <w:sz w:val="18"/>
              </w:rPr>
            </w:pPr>
            <w:r>
              <w:rPr>
                <w:b/>
                <w:bCs/>
                <w:sz w:val="18"/>
              </w:rPr>
              <w:t>3</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4</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5</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6</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7</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8</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9</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10</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11</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12</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13</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14</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15</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16</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17</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18</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19</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20</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21</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22</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23</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24</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25</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26</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27</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28</w:t>
            </w:r>
          </w:p>
        </w:tc>
        <w:tc>
          <w:tcPr>
            <w:tcW w:w="0" w:type="auto"/>
            <w:tcBorders>
              <w:bottom w:val="single" w:sz="4" w:space="0" w:color="auto"/>
            </w:tcBorders>
            <w:shd w:val="clear" w:color="auto" w:fill="D9D9D9"/>
            <w:vAlign w:val="bottom"/>
          </w:tcPr>
          <w:p w:rsidR="005915CC" w:rsidRDefault="005915CC" w:rsidP="00106766">
            <w:pPr>
              <w:jc w:val="center"/>
              <w:rPr>
                <w:b/>
                <w:bCs/>
                <w:sz w:val="18"/>
              </w:rPr>
            </w:pPr>
            <w:r>
              <w:rPr>
                <w:b/>
                <w:bCs/>
                <w:sz w:val="18"/>
              </w:rPr>
              <w:t>29</w:t>
            </w:r>
          </w:p>
        </w:tc>
        <w:tc>
          <w:tcPr>
            <w:tcW w:w="0" w:type="auto"/>
            <w:shd w:val="clear" w:color="auto" w:fill="D9D9D9"/>
            <w:vAlign w:val="bottom"/>
          </w:tcPr>
          <w:p w:rsidR="005915CC" w:rsidRDefault="005915CC" w:rsidP="00106766">
            <w:pPr>
              <w:jc w:val="center"/>
              <w:rPr>
                <w:b/>
                <w:bCs/>
                <w:sz w:val="18"/>
              </w:rPr>
            </w:pPr>
            <w:r>
              <w:rPr>
                <w:b/>
                <w:bCs/>
                <w:sz w:val="18"/>
              </w:rPr>
              <w:t>30</w:t>
            </w:r>
          </w:p>
        </w:tc>
      </w:tr>
      <w:tr w:rsidR="005915CC" w:rsidTr="00106766">
        <w:trPr>
          <w:cantSplit/>
        </w:trPr>
        <w:tc>
          <w:tcPr>
            <w:tcW w:w="0" w:type="auto"/>
            <w:tcBorders>
              <w:right w:val="nil"/>
            </w:tcBorders>
          </w:tcPr>
          <w:p w:rsidR="005915CC" w:rsidRDefault="005915CC" w:rsidP="00106766">
            <w:pPr>
              <w:rPr>
                <w:b/>
                <w:bCs/>
                <w:smallCaps/>
                <w:sz w:val="18"/>
              </w:rPr>
            </w:pPr>
            <w:r>
              <w:rPr>
                <w:b/>
                <w:bCs/>
                <w:smallCaps/>
                <w:sz w:val="18"/>
              </w:rPr>
              <w:t>Annelida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gridSpan w:val="5"/>
            <w:tcBorders>
              <w:left w:val="nil"/>
              <w:bottom w:val="single" w:sz="4" w:space="0" w:color="auto"/>
            </w:tcBorders>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pStyle w:val="xl28"/>
              <w:pBdr>
                <w:bottom w:val="none" w:sz="0" w:space="0" w:color="auto"/>
              </w:pBdr>
              <w:spacing w:before="0" w:beforeAutospacing="0" w:after="0" w:afterAutospacing="0"/>
              <w:rPr>
                <w:sz w:val="18"/>
                <w:szCs w:val="20"/>
              </w:rPr>
            </w:pPr>
            <w:r>
              <w:rPr>
                <w:sz w:val="18"/>
                <w:szCs w:val="20"/>
              </w:rPr>
              <w:t>Polychaeta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gridSpan w:val="2"/>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Eteone heteropoda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36</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r>
      <w:tr w:rsidR="005915CC" w:rsidTr="00106766">
        <w:tc>
          <w:tcPr>
            <w:tcW w:w="0" w:type="auto"/>
          </w:tcPr>
          <w:p w:rsidR="005915CC" w:rsidRDefault="005915CC" w:rsidP="00106766">
            <w:pPr>
              <w:rPr>
                <w:i/>
                <w:iCs/>
                <w:sz w:val="18"/>
              </w:rPr>
            </w:pPr>
            <w:r>
              <w:rPr>
                <w:i/>
                <w:iCs/>
                <w:sz w:val="18"/>
              </w:rPr>
              <w:t>Heteromastus filiformes</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6</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17</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48</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6</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12</w:t>
            </w:r>
          </w:p>
        </w:tc>
      </w:tr>
      <w:tr w:rsidR="005915CC" w:rsidTr="00106766">
        <w:tc>
          <w:tcPr>
            <w:tcW w:w="0" w:type="auto"/>
          </w:tcPr>
          <w:p w:rsidR="005915CC" w:rsidRDefault="005915CC" w:rsidP="00106766">
            <w:pPr>
              <w:rPr>
                <w:i/>
                <w:iCs/>
                <w:sz w:val="18"/>
              </w:rPr>
            </w:pPr>
            <w:r>
              <w:rPr>
                <w:i/>
                <w:iCs/>
                <w:sz w:val="18"/>
              </w:rPr>
              <w:t>Nereis succinea</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14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12</w:t>
            </w:r>
          </w:p>
        </w:tc>
        <w:tc>
          <w:tcPr>
            <w:tcW w:w="0" w:type="auto"/>
          </w:tcPr>
          <w:p w:rsidR="005915CC" w:rsidRDefault="005915CC" w:rsidP="00106766">
            <w:pPr>
              <w:jc w:val="center"/>
              <w:rPr>
                <w:sz w:val="18"/>
              </w:rPr>
            </w:pPr>
            <w:r>
              <w:rPr>
                <w:sz w:val="18"/>
              </w:rPr>
              <w:t>14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17</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r>
              <w:rPr>
                <w:sz w:val="18"/>
              </w:rPr>
              <w:t>14</w:t>
            </w:r>
          </w:p>
        </w:tc>
        <w:tc>
          <w:tcPr>
            <w:tcW w:w="0" w:type="auto"/>
          </w:tcPr>
          <w:p w:rsidR="005915CC" w:rsidRDefault="005915CC" w:rsidP="00106766">
            <w:pPr>
              <w:jc w:val="center"/>
              <w:rPr>
                <w:sz w:val="18"/>
              </w:rPr>
            </w:pPr>
            <w:r>
              <w:rPr>
                <w:sz w:val="18"/>
              </w:rPr>
              <w:t>21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24</w:t>
            </w:r>
          </w:p>
        </w:tc>
        <w:tc>
          <w:tcPr>
            <w:tcW w:w="0" w:type="auto"/>
          </w:tcPr>
          <w:p w:rsidR="005915CC" w:rsidRDefault="005915CC" w:rsidP="00106766">
            <w:pPr>
              <w:jc w:val="center"/>
              <w:rPr>
                <w:sz w:val="18"/>
              </w:rPr>
            </w:pPr>
            <w:r>
              <w:rPr>
                <w:sz w:val="18"/>
              </w:rPr>
              <w:t>15</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14</w:t>
            </w:r>
          </w:p>
        </w:tc>
        <w:tc>
          <w:tcPr>
            <w:tcW w:w="0" w:type="auto"/>
          </w:tcPr>
          <w:p w:rsidR="005915CC" w:rsidRDefault="005915CC" w:rsidP="00106766">
            <w:pPr>
              <w:jc w:val="center"/>
              <w:rPr>
                <w:sz w:val="18"/>
              </w:rPr>
            </w:pPr>
            <w:r>
              <w:rPr>
                <w:sz w:val="18"/>
              </w:rPr>
              <w:t>15</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23</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14</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8</w:t>
            </w:r>
          </w:p>
        </w:tc>
      </w:tr>
      <w:tr w:rsidR="005915CC" w:rsidTr="00106766">
        <w:tc>
          <w:tcPr>
            <w:tcW w:w="0" w:type="auto"/>
          </w:tcPr>
          <w:p w:rsidR="005915CC" w:rsidRDefault="005915CC" w:rsidP="00106766">
            <w:pPr>
              <w:rPr>
                <w:i/>
                <w:iCs/>
                <w:sz w:val="18"/>
              </w:rPr>
            </w:pPr>
            <w:r>
              <w:rPr>
                <w:i/>
                <w:iCs/>
                <w:sz w:val="18"/>
              </w:rPr>
              <w:t>Scolecolepides viridis</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6</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20</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8</w:t>
            </w:r>
          </w:p>
        </w:tc>
      </w:tr>
      <w:tr w:rsidR="005915CC" w:rsidTr="00106766">
        <w:tc>
          <w:tcPr>
            <w:tcW w:w="0" w:type="auto"/>
          </w:tcPr>
          <w:p w:rsidR="005915CC" w:rsidRDefault="005915CC" w:rsidP="00106766">
            <w:pPr>
              <w:rPr>
                <w:i/>
                <w:iCs/>
                <w:sz w:val="18"/>
              </w:rPr>
            </w:pPr>
            <w:r>
              <w:rPr>
                <w:i/>
                <w:iCs/>
                <w:sz w:val="18"/>
              </w:rPr>
              <w:t>Streblospio benedicti</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15</w:t>
            </w:r>
          </w:p>
        </w:tc>
        <w:tc>
          <w:tcPr>
            <w:tcW w:w="0" w:type="auto"/>
          </w:tcPr>
          <w:p w:rsidR="005915CC" w:rsidRDefault="005915CC" w:rsidP="00106766">
            <w:pPr>
              <w:jc w:val="center"/>
              <w:rPr>
                <w:sz w:val="18"/>
              </w:rPr>
            </w:pPr>
            <w:r>
              <w:rPr>
                <w:sz w:val="18"/>
              </w:rPr>
              <w:t>12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18</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30</w:t>
            </w:r>
          </w:p>
        </w:tc>
        <w:tc>
          <w:tcPr>
            <w:tcW w:w="0" w:type="auto"/>
          </w:tcPr>
          <w:p w:rsidR="005915CC" w:rsidRDefault="005915CC" w:rsidP="00106766">
            <w:pPr>
              <w:jc w:val="center"/>
              <w:rPr>
                <w:sz w:val="18"/>
              </w:rPr>
            </w:pPr>
            <w:r>
              <w:rPr>
                <w:sz w:val="18"/>
              </w:rPr>
              <w:t>23</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55</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16</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r>
              <w:rPr>
                <w:sz w:val="18"/>
              </w:rPr>
              <w:t>11</w:t>
            </w:r>
          </w:p>
        </w:tc>
        <w:tc>
          <w:tcPr>
            <w:tcW w:w="0" w:type="auto"/>
          </w:tcPr>
          <w:p w:rsidR="005915CC" w:rsidRDefault="005915CC" w:rsidP="00106766">
            <w:pPr>
              <w:jc w:val="center"/>
              <w:rPr>
                <w:sz w:val="18"/>
              </w:rPr>
            </w:pPr>
            <w:r>
              <w:rPr>
                <w:sz w:val="18"/>
              </w:rPr>
              <w:t>46</w:t>
            </w:r>
          </w:p>
        </w:tc>
      </w:tr>
      <w:tr w:rsidR="005915CC" w:rsidTr="00106766">
        <w:tc>
          <w:tcPr>
            <w:tcW w:w="0" w:type="auto"/>
          </w:tcPr>
          <w:p w:rsidR="005915CC" w:rsidRDefault="005915CC" w:rsidP="00106766">
            <w:pPr>
              <w:jc w:val="center"/>
              <w:rPr>
                <w:sz w:val="18"/>
              </w:rPr>
            </w:pPr>
            <w:r>
              <w:rPr>
                <w:b/>
                <w:bCs/>
                <w:sz w:val="18"/>
              </w:rPr>
              <w:t>Oligochaeta</w:t>
            </w:r>
            <w:r>
              <w:rPr>
                <w:sz w:val="18"/>
              </w:rPr>
              <w:t xml:space="preserve"> LPIL</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3</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3</w:t>
            </w:r>
          </w:p>
        </w:tc>
      </w:tr>
      <w:tr w:rsidR="005915CC" w:rsidTr="00106766">
        <w:tc>
          <w:tcPr>
            <w:tcW w:w="0" w:type="auto"/>
            <w:tcBorders>
              <w:right w:val="nil"/>
            </w:tcBorders>
          </w:tcPr>
          <w:p w:rsidR="005915CC" w:rsidRDefault="005915CC" w:rsidP="00106766">
            <w:pPr>
              <w:rPr>
                <w:sz w:val="18"/>
              </w:rPr>
            </w:pPr>
            <w:r>
              <w:rPr>
                <w:b/>
                <w:bCs/>
                <w:smallCaps/>
                <w:sz w:val="18"/>
              </w:rPr>
              <w:t>Mollusca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gridSpan w:val="2"/>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bottom w:val="single" w:sz="4" w:space="0" w:color="auto"/>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jc w:val="center"/>
              <w:rPr>
                <w:b/>
                <w:bCs/>
                <w:sz w:val="18"/>
              </w:rPr>
            </w:pPr>
            <w:r>
              <w:rPr>
                <w:b/>
                <w:bCs/>
                <w:sz w:val="18"/>
              </w:rPr>
              <w:t>Bivalvia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gridSpan w:val="2"/>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Macoma balthica</w:t>
            </w:r>
          </w:p>
        </w:tc>
        <w:tc>
          <w:tcPr>
            <w:tcW w:w="0" w:type="auto"/>
          </w:tcPr>
          <w:p w:rsidR="005915CC" w:rsidRDefault="005915CC" w:rsidP="00106766">
            <w:pPr>
              <w:jc w:val="center"/>
              <w:rPr>
                <w:sz w:val="18"/>
              </w:rPr>
            </w:pPr>
            <w:r>
              <w:rPr>
                <w:sz w:val="18"/>
              </w:rPr>
              <w:t>30</w:t>
            </w:r>
          </w:p>
        </w:tc>
        <w:tc>
          <w:tcPr>
            <w:tcW w:w="0" w:type="auto"/>
          </w:tcPr>
          <w:p w:rsidR="005915CC" w:rsidRDefault="005915CC" w:rsidP="00106766">
            <w:pPr>
              <w:jc w:val="center"/>
              <w:rPr>
                <w:sz w:val="18"/>
              </w:rPr>
            </w:pPr>
            <w:r>
              <w:rPr>
                <w:sz w:val="18"/>
              </w:rPr>
              <w:t>21</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r>
              <w:rPr>
                <w:sz w:val="18"/>
              </w:rPr>
              <w:t>24</w:t>
            </w:r>
          </w:p>
        </w:tc>
        <w:tc>
          <w:tcPr>
            <w:tcW w:w="0" w:type="auto"/>
          </w:tcPr>
          <w:p w:rsidR="005915CC" w:rsidRDefault="005915CC" w:rsidP="00106766">
            <w:pPr>
              <w:jc w:val="center"/>
              <w:rPr>
                <w:sz w:val="18"/>
              </w:rPr>
            </w:pPr>
            <w:r>
              <w:rPr>
                <w:sz w:val="18"/>
              </w:rPr>
              <w:t>26</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30</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37</w:t>
            </w:r>
          </w:p>
        </w:tc>
        <w:tc>
          <w:tcPr>
            <w:tcW w:w="0" w:type="auto"/>
          </w:tcPr>
          <w:p w:rsidR="005915CC" w:rsidRDefault="005915CC" w:rsidP="00106766">
            <w:pPr>
              <w:jc w:val="center"/>
              <w:rPr>
                <w:sz w:val="18"/>
              </w:rPr>
            </w:pPr>
            <w:r>
              <w:rPr>
                <w:sz w:val="18"/>
              </w:rPr>
              <w:t>19</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17</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15</w:t>
            </w:r>
          </w:p>
        </w:tc>
        <w:tc>
          <w:tcPr>
            <w:tcW w:w="0" w:type="auto"/>
          </w:tcPr>
          <w:p w:rsidR="005915CC" w:rsidRDefault="005915CC" w:rsidP="00106766">
            <w:pPr>
              <w:jc w:val="center"/>
              <w:rPr>
                <w:sz w:val="18"/>
              </w:rPr>
            </w:pPr>
            <w:r>
              <w:rPr>
                <w:sz w:val="18"/>
              </w:rPr>
              <w:t>26</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18</w:t>
            </w:r>
          </w:p>
        </w:tc>
        <w:tc>
          <w:tcPr>
            <w:tcW w:w="0" w:type="auto"/>
          </w:tcPr>
          <w:p w:rsidR="005915CC" w:rsidRDefault="005915CC" w:rsidP="00106766">
            <w:pPr>
              <w:jc w:val="center"/>
              <w:rPr>
                <w:sz w:val="18"/>
              </w:rPr>
            </w:pPr>
            <w:r>
              <w:rPr>
                <w:sz w:val="18"/>
              </w:rPr>
              <w:t>43</w:t>
            </w:r>
          </w:p>
        </w:tc>
        <w:tc>
          <w:tcPr>
            <w:tcW w:w="0" w:type="auto"/>
          </w:tcPr>
          <w:p w:rsidR="005915CC" w:rsidRDefault="005915CC" w:rsidP="00106766">
            <w:pPr>
              <w:jc w:val="center"/>
              <w:rPr>
                <w:sz w:val="18"/>
              </w:rPr>
            </w:pPr>
            <w:r>
              <w:rPr>
                <w:sz w:val="18"/>
              </w:rPr>
              <w:t>12</w:t>
            </w:r>
          </w:p>
        </w:tc>
        <w:tc>
          <w:tcPr>
            <w:tcW w:w="0" w:type="auto"/>
          </w:tcPr>
          <w:p w:rsidR="005915CC" w:rsidRDefault="005915CC" w:rsidP="00106766">
            <w:pPr>
              <w:jc w:val="center"/>
              <w:rPr>
                <w:sz w:val="18"/>
              </w:rPr>
            </w:pPr>
            <w:r>
              <w:rPr>
                <w:sz w:val="18"/>
              </w:rPr>
              <w:t>24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26</w:t>
            </w:r>
          </w:p>
        </w:tc>
        <w:tc>
          <w:tcPr>
            <w:tcW w:w="0" w:type="auto"/>
          </w:tcPr>
          <w:p w:rsidR="005915CC" w:rsidRDefault="005915CC" w:rsidP="00106766">
            <w:pPr>
              <w:jc w:val="center"/>
              <w:rPr>
                <w:sz w:val="18"/>
              </w:rPr>
            </w:pPr>
            <w:r>
              <w:rPr>
                <w:sz w:val="18"/>
              </w:rPr>
              <w:t>23</w:t>
            </w:r>
          </w:p>
        </w:tc>
        <w:tc>
          <w:tcPr>
            <w:tcW w:w="0" w:type="auto"/>
          </w:tcPr>
          <w:p w:rsidR="005915CC" w:rsidRDefault="005915CC" w:rsidP="00106766">
            <w:pPr>
              <w:jc w:val="center"/>
              <w:rPr>
                <w:sz w:val="18"/>
              </w:rPr>
            </w:pPr>
            <w:r>
              <w:rPr>
                <w:sz w:val="18"/>
              </w:rPr>
              <w:t>16</w:t>
            </w:r>
          </w:p>
        </w:tc>
        <w:tc>
          <w:tcPr>
            <w:tcW w:w="0" w:type="auto"/>
          </w:tcPr>
          <w:p w:rsidR="005915CC" w:rsidRDefault="005915CC" w:rsidP="00106766">
            <w:pPr>
              <w:jc w:val="center"/>
              <w:rPr>
                <w:sz w:val="18"/>
              </w:rPr>
            </w:pPr>
            <w:r>
              <w:rPr>
                <w:sz w:val="18"/>
              </w:rPr>
              <w:t>25</w:t>
            </w:r>
          </w:p>
        </w:tc>
      </w:tr>
      <w:tr w:rsidR="005915CC" w:rsidTr="00106766">
        <w:tc>
          <w:tcPr>
            <w:tcW w:w="0" w:type="auto"/>
          </w:tcPr>
          <w:p w:rsidR="005915CC" w:rsidRDefault="005915CC" w:rsidP="00106766">
            <w:pPr>
              <w:rPr>
                <w:i/>
                <w:iCs/>
                <w:sz w:val="18"/>
              </w:rPr>
            </w:pPr>
            <w:r>
              <w:rPr>
                <w:i/>
                <w:iCs/>
                <w:sz w:val="18"/>
              </w:rPr>
              <w:t>Mulina lateralis</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Mya arenaria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r>
      <w:tr w:rsidR="005915CC" w:rsidTr="00106766">
        <w:tc>
          <w:tcPr>
            <w:tcW w:w="0" w:type="auto"/>
          </w:tcPr>
          <w:p w:rsidR="005915CC" w:rsidRDefault="005915CC" w:rsidP="00106766">
            <w:pPr>
              <w:rPr>
                <w:i/>
                <w:iCs/>
                <w:sz w:val="18"/>
              </w:rPr>
            </w:pPr>
            <w:r>
              <w:rPr>
                <w:i/>
                <w:iCs/>
                <w:sz w:val="18"/>
              </w:rPr>
              <w:t>Rangia cuneata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Tellina agilis</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r>
              <w:rPr>
                <w:sz w:val="18"/>
              </w:rPr>
              <w:t>7</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2</w:t>
            </w: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2</w:t>
            </w:r>
          </w:p>
        </w:tc>
        <w:tc>
          <w:tcPr>
            <w:tcW w:w="0" w:type="auto"/>
            <w:tcBorders>
              <w:bottom w:val="single" w:sz="4" w:space="0" w:color="auto"/>
            </w:tcBorders>
          </w:tcPr>
          <w:p w:rsidR="005915CC" w:rsidRDefault="005915CC" w:rsidP="00106766">
            <w:pPr>
              <w:jc w:val="center"/>
              <w:rPr>
                <w:sz w:val="18"/>
              </w:rPr>
            </w:pPr>
            <w:r>
              <w:rPr>
                <w:sz w:val="18"/>
              </w:rPr>
              <w:t>13</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4</w:t>
            </w:r>
          </w:p>
        </w:tc>
        <w:tc>
          <w:tcPr>
            <w:tcW w:w="0" w:type="auto"/>
            <w:tcBorders>
              <w:bottom w:val="single" w:sz="4" w:space="0" w:color="auto"/>
            </w:tcBorders>
          </w:tcPr>
          <w:p w:rsidR="005915CC" w:rsidRDefault="005915CC" w:rsidP="00106766">
            <w:pPr>
              <w:jc w:val="center"/>
              <w:rPr>
                <w:sz w:val="18"/>
              </w:rPr>
            </w:pPr>
            <w:r>
              <w:rPr>
                <w:sz w:val="18"/>
              </w:rPr>
              <w:t>2</w:t>
            </w: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3</w:t>
            </w:r>
          </w:p>
        </w:tc>
      </w:tr>
      <w:tr w:rsidR="005915CC" w:rsidTr="00106766">
        <w:tc>
          <w:tcPr>
            <w:tcW w:w="0" w:type="auto"/>
            <w:tcBorders>
              <w:right w:val="nil"/>
            </w:tcBorders>
          </w:tcPr>
          <w:p w:rsidR="005915CC" w:rsidRDefault="005915CC" w:rsidP="00106766">
            <w:pPr>
              <w:rPr>
                <w:sz w:val="18"/>
              </w:rPr>
            </w:pPr>
            <w:r>
              <w:rPr>
                <w:b/>
                <w:bCs/>
                <w:smallCaps/>
                <w:sz w:val="18"/>
              </w:rPr>
              <w:t>Cnidaria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gridSpan w:val="2"/>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Pr>
          <w:p w:rsidR="005915CC" w:rsidRDefault="005915CC" w:rsidP="00106766">
            <w:pPr>
              <w:rPr>
                <w:sz w:val="18"/>
              </w:rPr>
            </w:pPr>
            <w:r>
              <w:rPr>
                <w:i/>
                <w:iCs/>
                <w:sz w:val="18"/>
              </w:rPr>
              <w:t xml:space="preserve">Actiniaria </w:t>
            </w:r>
            <w:r>
              <w:rPr>
                <w:sz w:val="18"/>
              </w:rPr>
              <w:t>sp.</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4</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rPr>
                <w:sz w:val="18"/>
              </w:rPr>
            </w:pPr>
            <w:r>
              <w:rPr>
                <w:b/>
                <w:bCs/>
                <w:smallCaps/>
                <w:sz w:val="18"/>
              </w:rPr>
              <w:t>Arthropoda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pStyle w:val="xl34"/>
              <w:pBdr>
                <w:left w:val="none" w:sz="0" w:space="0" w:color="auto"/>
              </w:pBdr>
              <w:spacing w:before="0" w:beforeAutospacing="0" w:after="0" w:afterAutospacing="0"/>
              <w:rPr>
                <w:sz w:val="18"/>
                <w:szCs w:val="20"/>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gridSpan w:val="2"/>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jc w:val="center"/>
              <w:rPr>
                <w:b/>
                <w:bCs/>
                <w:sz w:val="18"/>
              </w:rPr>
            </w:pPr>
            <w:r>
              <w:rPr>
                <w:b/>
                <w:bCs/>
                <w:sz w:val="18"/>
              </w:rPr>
              <w:t>Amphipoda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gridSpan w:val="2"/>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Leptocheirus plumulosus</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12</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79</w:t>
            </w:r>
          </w:p>
        </w:tc>
        <w:tc>
          <w:tcPr>
            <w:tcW w:w="0" w:type="auto"/>
          </w:tcPr>
          <w:p w:rsidR="005915CC" w:rsidRDefault="005915CC" w:rsidP="00106766">
            <w:pPr>
              <w:jc w:val="center"/>
              <w:rPr>
                <w:sz w:val="18"/>
              </w:rPr>
            </w:pPr>
            <w:r>
              <w:rPr>
                <w:sz w:val="18"/>
              </w:rPr>
              <w:t>53</w:t>
            </w:r>
          </w:p>
        </w:tc>
        <w:tc>
          <w:tcPr>
            <w:tcW w:w="0" w:type="auto"/>
          </w:tcPr>
          <w:p w:rsidR="005915CC" w:rsidRDefault="005915CC" w:rsidP="00106766">
            <w:pPr>
              <w:jc w:val="center"/>
              <w:rPr>
                <w:sz w:val="18"/>
              </w:rPr>
            </w:pPr>
            <w:r>
              <w:rPr>
                <w:sz w:val="18"/>
              </w:rPr>
              <w:t>59</w:t>
            </w:r>
          </w:p>
        </w:tc>
        <w:tc>
          <w:tcPr>
            <w:tcW w:w="0" w:type="auto"/>
          </w:tcPr>
          <w:p w:rsidR="005915CC" w:rsidRDefault="005915CC" w:rsidP="00106766">
            <w:pPr>
              <w:jc w:val="center"/>
              <w:rPr>
                <w:sz w:val="18"/>
              </w:rPr>
            </w:pPr>
            <w:r>
              <w:rPr>
                <w:sz w:val="18"/>
              </w:rPr>
              <w:t>155</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54</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12</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95</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18</w:t>
            </w:r>
          </w:p>
        </w:tc>
        <w:tc>
          <w:tcPr>
            <w:tcW w:w="0" w:type="auto"/>
          </w:tcPr>
          <w:p w:rsidR="005915CC" w:rsidRDefault="005915CC" w:rsidP="00106766">
            <w:pPr>
              <w:jc w:val="center"/>
              <w:rPr>
                <w:sz w:val="18"/>
              </w:rPr>
            </w:pPr>
            <w:r>
              <w:rPr>
                <w:sz w:val="18"/>
              </w:rPr>
              <w:t>35</w:t>
            </w:r>
          </w:p>
        </w:tc>
        <w:tc>
          <w:tcPr>
            <w:tcW w:w="0" w:type="auto"/>
          </w:tcPr>
          <w:p w:rsidR="005915CC" w:rsidRDefault="005915CC" w:rsidP="00106766">
            <w:pPr>
              <w:jc w:val="center"/>
              <w:rPr>
                <w:sz w:val="18"/>
              </w:rPr>
            </w:pPr>
            <w:r>
              <w:rPr>
                <w:sz w:val="18"/>
              </w:rPr>
              <w:t>72</w:t>
            </w:r>
          </w:p>
        </w:tc>
        <w:tc>
          <w:tcPr>
            <w:tcW w:w="0" w:type="auto"/>
          </w:tcPr>
          <w:p w:rsidR="005915CC" w:rsidRDefault="005915CC" w:rsidP="00106766">
            <w:pPr>
              <w:jc w:val="center"/>
              <w:rPr>
                <w:sz w:val="18"/>
              </w:rPr>
            </w:pPr>
            <w:r>
              <w:rPr>
                <w:sz w:val="18"/>
              </w:rPr>
              <w:t>170</w:t>
            </w:r>
          </w:p>
        </w:tc>
      </w:tr>
      <w:tr w:rsidR="005915CC" w:rsidTr="00106766">
        <w:tc>
          <w:tcPr>
            <w:tcW w:w="0" w:type="auto"/>
          </w:tcPr>
          <w:p w:rsidR="005915CC" w:rsidRDefault="005915CC" w:rsidP="00106766">
            <w:pPr>
              <w:rPr>
                <w:i/>
                <w:iCs/>
                <w:sz w:val="18"/>
              </w:rPr>
            </w:pPr>
            <w:r>
              <w:rPr>
                <w:i/>
                <w:iCs/>
                <w:sz w:val="18"/>
              </w:rPr>
              <w:t>Monoculodes edwardsi</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r>
              <w:rPr>
                <w:sz w:val="18"/>
              </w:rPr>
              <w:t>1</w:t>
            </w: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Borders>
              <w:bottom w:val="single" w:sz="4" w:space="0" w:color="auto"/>
            </w:tcBorders>
          </w:tcPr>
          <w:p w:rsidR="005915CC" w:rsidRDefault="005915CC" w:rsidP="00106766">
            <w:pPr>
              <w:jc w:val="center"/>
              <w:rPr>
                <w:sz w:val="18"/>
              </w:rPr>
            </w:pPr>
          </w:p>
        </w:tc>
        <w:tc>
          <w:tcPr>
            <w:tcW w:w="0" w:type="auto"/>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jc w:val="center"/>
              <w:rPr>
                <w:b/>
                <w:bCs/>
                <w:sz w:val="18"/>
              </w:rPr>
            </w:pPr>
            <w:r>
              <w:rPr>
                <w:b/>
                <w:bCs/>
                <w:sz w:val="18"/>
              </w:rPr>
              <w:t>Anthurid Isopod</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Borders>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gridSpan w:val="2"/>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right w:val="nil"/>
            </w:tcBorders>
          </w:tcPr>
          <w:p w:rsidR="005915CC" w:rsidRDefault="005915CC" w:rsidP="00106766">
            <w:pPr>
              <w:jc w:val="center"/>
              <w:rPr>
                <w:sz w:val="18"/>
              </w:rPr>
            </w:pPr>
          </w:p>
        </w:tc>
        <w:tc>
          <w:tcPr>
            <w:tcW w:w="0" w:type="auto"/>
            <w:tcBorders>
              <w:left w:val="nil"/>
            </w:tcBorders>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Cyathura polita</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r>
      <w:tr w:rsidR="005915CC" w:rsidTr="00106766">
        <w:tc>
          <w:tcPr>
            <w:tcW w:w="0" w:type="auto"/>
          </w:tcPr>
          <w:p w:rsidR="005915CC" w:rsidRDefault="005915CC" w:rsidP="00106766">
            <w:pPr>
              <w:rPr>
                <w:sz w:val="18"/>
              </w:rPr>
            </w:pPr>
            <w:r>
              <w:rPr>
                <w:b/>
                <w:bCs/>
                <w:smallCaps/>
                <w:sz w:val="18"/>
              </w:rPr>
              <w:t>Nematoda</w:t>
            </w:r>
            <w:r>
              <w:rPr>
                <w:smallCaps/>
                <w:sz w:val="18"/>
              </w:rPr>
              <w:t xml:space="preserve"> LPIL</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c>
          <w:tcPr>
            <w:tcW w:w="0" w:type="auto"/>
          </w:tcPr>
          <w:p w:rsidR="005915CC" w:rsidRDefault="005915CC" w:rsidP="00106766">
            <w:pPr>
              <w:jc w:val="center"/>
              <w:rPr>
                <w:sz w:val="18"/>
              </w:rPr>
            </w:pPr>
          </w:p>
        </w:tc>
      </w:tr>
      <w:tr w:rsidR="005915CC" w:rsidTr="00106766">
        <w:tc>
          <w:tcPr>
            <w:tcW w:w="0" w:type="auto"/>
            <w:tcBorders>
              <w:bottom w:val="single" w:sz="12" w:space="0" w:color="auto"/>
            </w:tcBorders>
          </w:tcPr>
          <w:p w:rsidR="005915CC" w:rsidRDefault="005915CC" w:rsidP="00106766">
            <w:pPr>
              <w:rPr>
                <w:sz w:val="18"/>
              </w:rPr>
            </w:pPr>
            <w:r>
              <w:rPr>
                <w:b/>
                <w:bCs/>
                <w:smallCaps/>
                <w:sz w:val="18"/>
              </w:rPr>
              <w:t>Osteichthyes</w:t>
            </w:r>
            <w:r>
              <w:rPr>
                <w:sz w:val="18"/>
              </w:rPr>
              <w:t xml:space="preserve"> Juveniles</w:t>
            </w: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c>
          <w:tcPr>
            <w:tcW w:w="0" w:type="auto"/>
            <w:tcBorders>
              <w:bottom w:val="single" w:sz="12" w:space="0" w:color="auto"/>
            </w:tcBorders>
          </w:tcPr>
          <w:p w:rsidR="005915CC" w:rsidRDefault="005915CC" w:rsidP="00106766">
            <w:pPr>
              <w:jc w:val="center"/>
              <w:rPr>
                <w:sz w:val="18"/>
              </w:rPr>
            </w:pPr>
          </w:p>
        </w:tc>
      </w:tr>
      <w:tr w:rsidR="005915CC" w:rsidTr="00106766">
        <w:tc>
          <w:tcPr>
            <w:tcW w:w="0" w:type="auto"/>
            <w:tcBorders>
              <w:top w:val="single" w:sz="12" w:space="0" w:color="auto"/>
            </w:tcBorders>
            <w:vAlign w:val="center"/>
          </w:tcPr>
          <w:p w:rsidR="005915CC" w:rsidRDefault="005915CC" w:rsidP="00106766">
            <w:pPr>
              <w:rPr>
                <w:b/>
                <w:bCs/>
                <w:sz w:val="18"/>
              </w:rPr>
            </w:pPr>
            <w:r>
              <w:rPr>
                <w:b/>
                <w:bCs/>
                <w:sz w:val="18"/>
              </w:rPr>
              <w:t>Total No. of Individuals</w:t>
            </w:r>
          </w:p>
        </w:tc>
        <w:tc>
          <w:tcPr>
            <w:tcW w:w="0" w:type="auto"/>
            <w:tcBorders>
              <w:top w:val="single" w:sz="12" w:space="0" w:color="auto"/>
            </w:tcBorders>
          </w:tcPr>
          <w:p w:rsidR="005915CC" w:rsidRDefault="005915CC" w:rsidP="00106766">
            <w:pPr>
              <w:jc w:val="center"/>
              <w:rPr>
                <w:sz w:val="18"/>
              </w:rPr>
            </w:pPr>
            <w:r>
              <w:rPr>
                <w:sz w:val="18"/>
              </w:rPr>
              <w:t>42</w:t>
            </w:r>
          </w:p>
        </w:tc>
        <w:tc>
          <w:tcPr>
            <w:tcW w:w="0" w:type="auto"/>
            <w:tcBorders>
              <w:top w:val="single" w:sz="12" w:space="0" w:color="auto"/>
            </w:tcBorders>
          </w:tcPr>
          <w:p w:rsidR="005915CC" w:rsidRDefault="005915CC" w:rsidP="00106766">
            <w:pPr>
              <w:jc w:val="center"/>
              <w:rPr>
                <w:sz w:val="18"/>
              </w:rPr>
            </w:pPr>
            <w:r>
              <w:rPr>
                <w:sz w:val="18"/>
              </w:rPr>
              <w:t>52</w:t>
            </w:r>
          </w:p>
        </w:tc>
        <w:tc>
          <w:tcPr>
            <w:tcW w:w="0" w:type="auto"/>
            <w:tcBorders>
              <w:top w:val="single" w:sz="12" w:space="0" w:color="auto"/>
            </w:tcBorders>
          </w:tcPr>
          <w:p w:rsidR="005915CC" w:rsidRDefault="005915CC" w:rsidP="00106766">
            <w:pPr>
              <w:jc w:val="center"/>
              <w:rPr>
                <w:sz w:val="18"/>
              </w:rPr>
            </w:pPr>
            <w:r>
              <w:rPr>
                <w:sz w:val="18"/>
              </w:rPr>
              <w:t>14</w:t>
            </w:r>
          </w:p>
        </w:tc>
        <w:tc>
          <w:tcPr>
            <w:tcW w:w="0" w:type="auto"/>
            <w:tcBorders>
              <w:top w:val="single" w:sz="12" w:space="0" w:color="auto"/>
            </w:tcBorders>
          </w:tcPr>
          <w:p w:rsidR="005915CC" w:rsidRDefault="005915CC" w:rsidP="00106766">
            <w:pPr>
              <w:jc w:val="center"/>
              <w:rPr>
                <w:sz w:val="18"/>
              </w:rPr>
            </w:pPr>
            <w:r>
              <w:rPr>
                <w:sz w:val="18"/>
              </w:rPr>
              <w:t>71</w:t>
            </w:r>
          </w:p>
        </w:tc>
        <w:tc>
          <w:tcPr>
            <w:tcW w:w="0" w:type="auto"/>
            <w:tcBorders>
              <w:top w:val="single" w:sz="12" w:space="0" w:color="auto"/>
            </w:tcBorders>
          </w:tcPr>
          <w:p w:rsidR="005915CC" w:rsidRDefault="005915CC" w:rsidP="00106766">
            <w:pPr>
              <w:jc w:val="center"/>
              <w:rPr>
                <w:sz w:val="18"/>
              </w:rPr>
            </w:pPr>
            <w:r>
              <w:rPr>
                <w:sz w:val="18"/>
              </w:rPr>
              <w:t>71</w:t>
            </w:r>
          </w:p>
        </w:tc>
        <w:tc>
          <w:tcPr>
            <w:tcW w:w="0" w:type="auto"/>
            <w:tcBorders>
              <w:top w:val="single" w:sz="12" w:space="0" w:color="auto"/>
            </w:tcBorders>
          </w:tcPr>
          <w:p w:rsidR="005915CC" w:rsidRDefault="005915CC" w:rsidP="00106766">
            <w:pPr>
              <w:jc w:val="center"/>
              <w:rPr>
                <w:sz w:val="18"/>
              </w:rPr>
            </w:pPr>
            <w:r>
              <w:rPr>
                <w:sz w:val="18"/>
              </w:rPr>
              <w:t>9</w:t>
            </w:r>
          </w:p>
        </w:tc>
        <w:tc>
          <w:tcPr>
            <w:tcW w:w="0" w:type="auto"/>
            <w:tcBorders>
              <w:top w:val="single" w:sz="12" w:space="0" w:color="auto"/>
            </w:tcBorders>
          </w:tcPr>
          <w:p w:rsidR="005915CC" w:rsidRDefault="005915CC" w:rsidP="00106766">
            <w:pPr>
              <w:jc w:val="center"/>
              <w:rPr>
                <w:sz w:val="18"/>
              </w:rPr>
            </w:pPr>
            <w:r>
              <w:rPr>
                <w:sz w:val="18"/>
              </w:rPr>
              <w:t>0</w:t>
            </w:r>
          </w:p>
        </w:tc>
        <w:tc>
          <w:tcPr>
            <w:tcW w:w="0" w:type="auto"/>
            <w:tcBorders>
              <w:top w:val="single" w:sz="12" w:space="0" w:color="auto"/>
            </w:tcBorders>
          </w:tcPr>
          <w:p w:rsidR="005915CC" w:rsidRDefault="005915CC" w:rsidP="00106766">
            <w:pPr>
              <w:jc w:val="center"/>
              <w:rPr>
                <w:sz w:val="18"/>
              </w:rPr>
            </w:pPr>
            <w:r>
              <w:rPr>
                <w:sz w:val="18"/>
              </w:rPr>
              <w:t>62</w:t>
            </w:r>
          </w:p>
        </w:tc>
        <w:tc>
          <w:tcPr>
            <w:tcW w:w="0" w:type="auto"/>
            <w:tcBorders>
              <w:top w:val="single" w:sz="12" w:space="0" w:color="auto"/>
            </w:tcBorders>
          </w:tcPr>
          <w:p w:rsidR="005915CC" w:rsidRDefault="005915CC" w:rsidP="00106766">
            <w:pPr>
              <w:jc w:val="center"/>
              <w:rPr>
                <w:sz w:val="18"/>
              </w:rPr>
            </w:pPr>
            <w:r>
              <w:rPr>
                <w:sz w:val="18"/>
              </w:rPr>
              <w:t>0</w:t>
            </w:r>
          </w:p>
        </w:tc>
        <w:tc>
          <w:tcPr>
            <w:tcW w:w="0" w:type="auto"/>
            <w:tcBorders>
              <w:top w:val="single" w:sz="12" w:space="0" w:color="auto"/>
            </w:tcBorders>
          </w:tcPr>
          <w:p w:rsidR="005915CC" w:rsidRDefault="005915CC" w:rsidP="00106766">
            <w:pPr>
              <w:jc w:val="center"/>
              <w:rPr>
                <w:sz w:val="18"/>
              </w:rPr>
            </w:pPr>
            <w:r>
              <w:rPr>
                <w:sz w:val="18"/>
              </w:rPr>
              <w:t>4</w:t>
            </w:r>
          </w:p>
        </w:tc>
        <w:tc>
          <w:tcPr>
            <w:tcW w:w="0" w:type="auto"/>
            <w:tcBorders>
              <w:top w:val="single" w:sz="12" w:space="0" w:color="auto"/>
            </w:tcBorders>
          </w:tcPr>
          <w:p w:rsidR="005915CC" w:rsidRDefault="005915CC" w:rsidP="00106766">
            <w:pPr>
              <w:jc w:val="center"/>
              <w:rPr>
                <w:sz w:val="18"/>
              </w:rPr>
            </w:pPr>
            <w:r>
              <w:rPr>
                <w:sz w:val="18"/>
              </w:rPr>
              <w:t>4</w:t>
            </w:r>
          </w:p>
        </w:tc>
        <w:tc>
          <w:tcPr>
            <w:tcW w:w="0" w:type="auto"/>
            <w:tcBorders>
              <w:top w:val="single" w:sz="12" w:space="0" w:color="auto"/>
            </w:tcBorders>
          </w:tcPr>
          <w:p w:rsidR="005915CC" w:rsidRDefault="005915CC" w:rsidP="00106766">
            <w:pPr>
              <w:jc w:val="center"/>
              <w:rPr>
                <w:sz w:val="18"/>
              </w:rPr>
            </w:pPr>
            <w:r>
              <w:rPr>
                <w:sz w:val="18"/>
              </w:rPr>
              <w:t>188</w:t>
            </w:r>
          </w:p>
        </w:tc>
        <w:tc>
          <w:tcPr>
            <w:tcW w:w="0" w:type="auto"/>
            <w:tcBorders>
              <w:top w:val="single" w:sz="12" w:space="0" w:color="auto"/>
            </w:tcBorders>
          </w:tcPr>
          <w:p w:rsidR="005915CC" w:rsidRDefault="005915CC" w:rsidP="00106766">
            <w:pPr>
              <w:jc w:val="center"/>
              <w:rPr>
                <w:sz w:val="18"/>
              </w:rPr>
            </w:pPr>
            <w:r>
              <w:rPr>
                <w:sz w:val="18"/>
              </w:rPr>
              <w:t>111</w:t>
            </w:r>
          </w:p>
        </w:tc>
        <w:tc>
          <w:tcPr>
            <w:tcW w:w="0" w:type="auto"/>
            <w:tcBorders>
              <w:top w:val="single" w:sz="12" w:space="0" w:color="auto"/>
            </w:tcBorders>
          </w:tcPr>
          <w:p w:rsidR="005915CC" w:rsidRDefault="005915CC" w:rsidP="00106766">
            <w:pPr>
              <w:jc w:val="center"/>
              <w:rPr>
                <w:sz w:val="18"/>
              </w:rPr>
            </w:pPr>
            <w:r>
              <w:rPr>
                <w:sz w:val="18"/>
              </w:rPr>
              <w:t>91</w:t>
            </w:r>
          </w:p>
        </w:tc>
        <w:tc>
          <w:tcPr>
            <w:tcW w:w="0" w:type="auto"/>
            <w:tcBorders>
              <w:top w:val="single" w:sz="12" w:space="0" w:color="auto"/>
            </w:tcBorders>
          </w:tcPr>
          <w:p w:rsidR="005915CC" w:rsidRDefault="005915CC" w:rsidP="00106766">
            <w:pPr>
              <w:jc w:val="center"/>
              <w:rPr>
                <w:sz w:val="18"/>
              </w:rPr>
            </w:pPr>
            <w:r>
              <w:rPr>
                <w:sz w:val="18"/>
              </w:rPr>
              <w:t>262</w:t>
            </w:r>
          </w:p>
        </w:tc>
        <w:tc>
          <w:tcPr>
            <w:tcW w:w="0" w:type="auto"/>
            <w:tcBorders>
              <w:top w:val="single" w:sz="12" w:space="0" w:color="auto"/>
            </w:tcBorders>
          </w:tcPr>
          <w:p w:rsidR="005915CC" w:rsidRDefault="005915CC" w:rsidP="00106766">
            <w:pPr>
              <w:jc w:val="center"/>
              <w:rPr>
                <w:sz w:val="18"/>
              </w:rPr>
            </w:pPr>
            <w:r>
              <w:rPr>
                <w:sz w:val="18"/>
              </w:rPr>
              <w:t>12</w:t>
            </w:r>
          </w:p>
        </w:tc>
        <w:tc>
          <w:tcPr>
            <w:tcW w:w="0" w:type="auto"/>
            <w:tcBorders>
              <w:top w:val="single" w:sz="12" w:space="0" w:color="auto"/>
            </w:tcBorders>
          </w:tcPr>
          <w:p w:rsidR="005915CC" w:rsidRDefault="005915CC" w:rsidP="00106766">
            <w:pPr>
              <w:jc w:val="center"/>
              <w:rPr>
                <w:sz w:val="18"/>
              </w:rPr>
            </w:pPr>
            <w:r>
              <w:rPr>
                <w:sz w:val="18"/>
              </w:rPr>
              <w:t>3</w:t>
            </w:r>
          </w:p>
        </w:tc>
        <w:tc>
          <w:tcPr>
            <w:tcW w:w="0" w:type="auto"/>
            <w:tcBorders>
              <w:top w:val="single" w:sz="12" w:space="0" w:color="auto"/>
            </w:tcBorders>
          </w:tcPr>
          <w:p w:rsidR="005915CC" w:rsidRDefault="005915CC" w:rsidP="00106766">
            <w:pPr>
              <w:jc w:val="center"/>
              <w:rPr>
                <w:sz w:val="18"/>
              </w:rPr>
            </w:pPr>
            <w:r>
              <w:rPr>
                <w:sz w:val="18"/>
              </w:rPr>
              <w:t>13</w:t>
            </w:r>
          </w:p>
        </w:tc>
        <w:tc>
          <w:tcPr>
            <w:tcW w:w="0" w:type="auto"/>
            <w:tcBorders>
              <w:top w:val="single" w:sz="12" w:space="0" w:color="auto"/>
            </w:tcBorders>
          </w:tcPr>
          <w:p w:rsidR="005915CC" w:rsidRDefault="005915CC" w:rsidP="00106766">
            <w:pPr>
              <w:jc w:val="center"/>
              <w:rPr>
                <w:sz w:val="18"/>
              </w:rPr>
            </w:pPr>
            <w:r>
              <w:rPr>
                <w:sz w:val="18"/>
              </w:rPr>
              <w:t>46</w:t>
            </w:r>
          </w:p>
        </w:tc>
        <w:tc>
          <w:tcPr>
            <w:tcW w:w="0" w:type="auto"/>
            <w:tcBorders>
              <w:top w:val="single" w:sz="12" w:space="0" w:color="auto"/>
            </w:tcBorders>
          </w:tcPr>
          <w:p w:rsidR="005915CC" w:rsidRDefault="005915CC" w:rsidP="00106766">
            <w:pPr>
              <w:jc w:val="center"/>
              <w:rPr>
                <w:sz w:val="18"/>
              </w:rPr>
            </w:pPr>
            <w:r>
              <w:rPr>
                <w:sz w:val="18"/>
              </w:rPr>
              <w:t>116</w:t>
            </w:r>
          </w:p>
        </w:tc>
        <w:tc>
          <w:tcPr>
            <w:tcW w:w="0" w:type="auto"/>
            <w:tcBorders>
              <w:top w:val="single" w:sz="12" w:space="0" w:color="auto"/>
            </w:tcBorders>
          </w:tcPr>
          <w:p w:rsidR="005915CC" w:rsidRDefault="005915CC" w:rsidP="00106766">
            <w:pPr>
              <w:jc w:val="center"/>
              <w:rPr>
                <w:sz w:val="18"/>
              </w:rPr>
            </w:pPr>
            <w:r>
              <w:rPr>
                <w:sz w:val="18"/>
              </w:rPr>
              <w:t>0</w:t>
            </w:r>
          </w:p>
        </w:tc>
        <w:tc>
          <w:tcPr>
            <w:tcW w:w="0" w:type="auto"/>
            <w:tcBorders>
              <w:top w:val="single" w:sz="12" w:space="0" w:color="auto"/>
            </w:tcBorders>
          </w:tcPr>
          <w:p w:rsidR="005915CC" w:rsidRDefault="005915CC" w:rsidP="00106766">
            <w:pPr>
              <w:jc w:val="center"/>
              <w:rPr>
                <w:sz w:val="18"/>
              </w:rPr>
            </w:pPr>
            <w:r>
              <w:rPr>
                <w:sz w:val="18"/>
              </w:rPr>
              <w:t>39</w:t>
            </w:r>
          </w:p>
        </w:tc>
        <w:tc>
          <w:tcPr>
            <w:tcW w:w="0" w:type="auto"/>
            <w:tcBorders>
              <w:top w:val="single" w:sz="12" w:space="0" w:color="auto"/>
            </w:tcBorders>
          </w:tcPr>
          <w:p w:rsidR="005915CC" w:rsidRDefault="005915CC" w:rsidP="00106766">
            <w:pPr>
              <w:jc w:val="center"/>
              <w:rPr>
                <w:sz w:val="18"/>
              </w:rPr>
            </w:pPr>
            <w:r>
              <w:rPr>
                <w:sz w:val="18"/>
              </w:rPr>
              <w:t>210</w:t>
            </w:r>
          </w:p>
        </w:tc>
        <w:tc>
          <w:tcPr>
            <w:tcW w:w="0" w:type="auto"/>
            <w:tcBorders>
              <w:top w:val="single" w:sz="12" w:space="0" w:color="auto"/>
            </w:tcBorders>
          </w:tcPr>
          <w:p w:rsidR="005915CC" w:rsidRDefault="005915CC" w:rsidP="00106766">
            <w:pPr>
              <w:jc w:val="center"/>
              <w:rPr>
                <w:sz w:val="18"/>
              </w:rPr>
            </w:pPr>
            <w:r>
              <w:rPr>
                <w:sz w:val="18"/>
              </w:rPr>
              <w:t>25</w:t>
            </w:r>
          </w:p>
        </w:tc>
        <w:tc>
          <w:tcPr>
            <w:tcW w:w="0" w:type="auto"/>
            <w:tcBorders>
              <w:top w:val="single" w:sz="12" w:space="0" w:color="auto"/>
            </w:tcBorders>
          </w:tcPr>
          <w:p w:rsidR="005915CC" w:rsidRDefault="005915CC" w:rsidP="00106766">
            <w:pPr>
              <w:jc w:val="center"/>
              <w:rPr>
                <w:sz w:val="18"/>
              </w:rPr>
            </w:pPr>
            <w:r>
              <w:rPr>
                <w:sz w:val="18"/>
              </w:rPr>
              <w:t>177</w:t>
            </w:r>
          </w:p>
        </w:tc>
        <w:tc>
          <w:tcPr>
            <w:tcW w:w="0" w:type="auto"/>
            <w:tcBorders>
              <w:top w:val="single" w:sz="12" w:space="0" w:color="auto"/>
            </w:tcBorders>
          </w:tcPr>
          <w:p w:rsidR="005915CC" w:rsidRDefault="005915CC" w:rsidP="00106766">
            <w:pPr>
              <w:jc w:val="center"/>
              <w:rPr>
                <w:sz w:val="18"/>
              </w:rPr>
            </w:pPr>
            <w:r>
              <w:rPr>
                <w:sz w:val="18"/>
              </w:rPr>
              <w:t>0</w:t>
            </w:r>
          </w:p>
        </w:tc>
        <w:tc>
          <w:tcPr>
            <w:tcW w:w="0" w:type="auto"/>
            <w:tcBorders>
              <w:top w:val="single" w:sz="12" w:space="0" w:color="auto"/>
            </w:tcBorders>
          </w:tcPr>
          <w:p w:rsidR="005915CC" w:rsidRDefault="005915CC" w:rsidP="00106766">
            <w:pPr>
              <w:jc w:val="center"/>
              <w:rPr>
                <w:sz w:val="18"/>
              </w:rPr>
            </w:pPr>
            <w:r>
              <w:rPr>
                <w:sz w:val="18"/>
              </w:rPr>
              <w:t>65</w:t>
            </w:r>
          </w:p>
        </w:tc>
        <w:tc>
          <w:tcPr>
            <w:tcW w:w="0" w:type="auto"/>
            <w:tcBorders>
              <w:top w:val="single" w:sz="12" w:space="0" w:color="auto"/>
            </w:tcBorders>
          </w:tcPr>
          <w:p w:rsidR="005915CC" w:rsidRDefault="005915CC" w:rsidP="00106766">
            <w:pPr>
              <w:jc w:val="center"/>
              <w:rPr>
                <w:sz w:val="18"/>
              </w:rPr>
            </w:pPr>
            <w:r>
              <w:rPr>
                <w:sz w:val="18"/>
              </w:rPr>
              <w:t>93</w:t>
            </w:r>
          </w:p>
        </w:tc>
        <w:tc>
          <w:tcPr>
            <w:tcW w:w="0" w:type="auto"/>
            <w:tcBorders>
              <w:top w:val="single" w:sz="12" w:space="0" w:color="auto"/>
            </w:tcBorders>
          </w:tcPr>
          <w:p w:rsidR="005915CC" w:rsidRDefault="005915CC" w:rsidP="00106766">
            <w:pPr>
              <w:jc w:val="center"/>
              <w:rPr>
                <w:sz w:val="18"/>
              </w:rPr>
            </w:pPr>
            <w:r>
              <w:rPr>
                <w:sz w:val="18"/>
              </w:rPr>
              <w:t>114</w:t>
            </w:r>
          </w:p>
        </w:tc>
        <w:tc>
          <w:tcPr>
            <w:tcW w:w="0" w:type="auto"/>
            <w:tcBorders>
              <w:top w:val="single" w:sz="12" w:space="0" w:color="auto"/>
            </w:tcBorders>
          </w:tcPr>
          <w:p w:rsidR="005915CC" w:rsidRDefault="005915CC" w:rsidP="00106766">
            <w:pPr>
              <w:jc w:val="center"/>
              <w:rPr>
                <w:sz w:val="18"/>
              </w:rPr>
            </w:pPr>
            <w:r>
              <w:rPr>
                <w:sz w:val="18"/>
              </w:rPr>
              <w:t>277</w:t>
            </w:r>
          </w:p>
        </w:tc>
      </w:tr>
      <w:tr w:rsidR="005915CC" w:rsidTr="00106766">
        <w:tc>
          <w:tcPr>
            <w:tcW w:w="0" w:type="auto"/>
            <w:vAlign w:val="center"/>
          </w:tcPr>
          <w:p w:rsidR="005915CC" w:rsidRDefault="005915CC" w:rsidP="00106766">
            <w:pPr>
              <w:rPr>
                <w:b/>
                <w:bCs/>
                <w:sz w:val="18"/>
              </w:rPr>
            </w:pPr>
            <w:r>
              <w:rPr>
                <w:b/>
                <w:bCs/>
                <w:sz w:val="18"/>
              </w:rPr>
              <w:t>Total No. of Species</w:t>
            </w:r>
          </w:p>
        </w:tc>
        <w:tc>
          <w:tcPr>
            <w:tcW w:w="0" w:type="auto"/>
          </w:tcPr>
          <w:p w:rsidR="005915CC" w:rsidRDefault="005915CC" w:rsidP="00106766">
            <w:pPr>
              <w:jc w:val="center"/>
              <w:rPr>
                <w:sz w:val="18"/>
              </w:rPr>
            </w:pPr>
            <w:r>
              <w:rPr>
                <w:sz w:val="18"/>
              </w:rPr>
              <w:t>6</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10</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7</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6</w:t>
            </w:r>
          </w:p>
        </w:tc>
        <w:tc>
          <w:tcPr>
            <w:tcW w:w="0" w:type="auto"/>
          </w:tcPr>
          <w:p w:rsidR="005915CC" w:rsidRDefault="005915CC" w:rsidP="00106766">
            <w:pPr>
              <w:jc w:val="center"/>
              <w:rPr>
                <w:sz w:val="18"/>
              </w:rPr>
            </w:pPr>
            <w:r>
              <w:rPr>
                <w:sz w:val="18"/>
              </w:rPr>
              <w:t>14</w:t>
            </w:r>
          </w:p>
        </w:tc>
        <w:tc>
          <w:tcPr>
            <w:tcW w:w="0" w:type="auto"/>
          </w:tcPr>
          <w:p w:rsidR="005915CC" w:rsidRDefault="005915CC" w:rsidP="00106766">
            <w:pPr>
              <w:jc w:val="center"/>
              <w:rPr>
                <w:sz w:val="18"/>
              </w:rPr>
            </w:pPr>
            <w:r>
              <w:rPr>
                <w:sz w:val="18"/>
              </w:rPr>
              <w:t>6</w:t>
            </w:r>
          </w:p>
        </w:tc>
        <w:tc>
          <w:tcPr>
            <w:tcW w:w="0" w:type="auto"/>
          </w:tcPr>
          <w:p w:rsidR="005915CC" w:rsidRDefault="005915CC" w:rsidP="00106766">
            <w:pPr>
              <w:jc w:val="center"/>
              <w:rPr>
                <w:sz w:val="18"/>
              </w:rPr>
            </w:pPr>
            <w:r>
              <w:rPr>
                <w:sz w:val="18"/>
              </w:rPr>
              <w:t>10</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r>
              <w:rPr>
                <w:sz w:val="18"/>
              </w:rPr>
              <w:t>8</w:t>
            </w:r>
          </w:p>
        </w:tc>
        <w:tc>
          <w:tcPr>
            <w:tcW w:w="0" w:type="auto"/>
          </w:tcPr>
          <w:p w:rsidR="005915CC" w:rsidRDefault="005915CC" w:rsidP="00106766">
            <w:pPr>
              <w:jc w:val="center"/>
              <w:rPr>
                <w:sz w:val="18"/>
              </w:rPr>
            </w:pPr>
            <w:r>
              <w:rPr>
                <w:sz w:val="18"/>
              </w:rPr>
              <w:t>9</w:t>
            </w:r>
          </w:p>
        </w:tc>
        <w:tc>
          <w:tcPr>
            <w:tcW w:w="0" w:type="auto"/>
          </w:tcPr>
          <w:p w:rsidR="005915CC" w:rsidRDefault="005915CC" w:rsidP="00106766">
            <w:pPr>
              <w:jc w:val="center"/>
              <w:rPr>
                <w:sz w:val="18"/>
              </w:rPr>
            </w:pPr>
            <w:r>
              <w:rPr>
                <w:sz w:val="18"/>
              </w:rPr>
              <w:t>10</w:t>
            </w:r>
          </w:p>
        </w:tc>
      </w:tr>
      <w:tr w:rsidR="005915CC" w:rsidTr="00106766">
        <w:tc>
          <w:tcPr>
            <w:tcW w:w="0" w:type="auto"/>
            <w:vAlign w:val="center"/>
          </w:tcPr>
          <w:p w:rsidR="005915CC" w:rsidRDefault="005915CC" w:rsidP="00106766">
            <w:pPr>
              <w:rPr>
                <w:b/>
                <w:bCs/>
                <w:sz w:val="18"/>
              </w:rPr>
            </w:pPr>
            <w:r>
              <w:rPr>
                <w:b/>
                <w:bCs/>
                <w:sz w:val="18"/>
              </w:rPr>
              <w:t>Total No. of Higher Taxa</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1</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2</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5</w:t>
            </w:r>
          </w:p>
        </w:tc>
        <w:tc>
          <w:tcPr>
            <w:tcW w:w="0" w:type="auto"/>
          </w:tcPr>
          <w:p w:rsidR="005915CC" w:rsidRDefault="005915CC" w:rsidP="00106766">
            <w:pPr>
              <w:jc w:val="center"/>
              <w:rPr>
                <w:sz w:val="18"/>
              </w:rPr>
            </w:pPr>
            <w:r>
              <w:rPr>
                <w:sz w:val="18"/>
              </w:rPr>
              <w:t>0</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3</w:t>
            </w:r>
          </w:p>
        </w:tc>
        <w:tc>
          <w:tcPr>
            <w:tcW w:w="0" w:type="auto"/>
          </w:tcPr>
          <w:p w:rsidR="005915CC" w:rsidRDefault="005915CC" w:rsidP="00106766">
            <w:pPr>
              <w:jc w:val="center"/>
              <w:rPr>
                <w:sz w:val="18"/>
              </w:rPr>
            </w:pPr>
            <w:r>
              <w:rPr>
                <w:sz w:val="18"/>
              </w:rPr>
              <w:t>4</w:t>
            </w:r>
          </w:p>
        </w:tc>
        <w:tc>
          <w:tcPr>
            <w:tcW w:w="0" w:type="auto"/>
          </w:tcPr>
          <w:p w:rsidR="005915CC" w:rsidRDefault="005915CC" w:rsidP="00106766">
            <w:pPr>
              <w:jc w:val="center"/>
              <w:rPr>
                <w:sz w:val="18"/>
              </w:rPr>
            </w:pPr>
            <w:r>
              <w:rPr>
                <w:sz w:val="18"/>
              </w:rPr>
              <w:t>4</w:t>
            </w:r>
          </w:p>
        </w:tc>
      </w:tr>
      <w:tr w:rsidR="005915CC" w:rsidTr="00106766">
        <w:trPr>
          <w:trHeight w:val="215"/>
        </w:trPr>
        <w:tc>
          <w:tcPr>
            <w:tcW w:w="0" w:type="auto"/>
            <w:vAlign w:val="bottom"/>
          </w:tcPr>
          <w:p w:rsidR="005915CC" w:rsidRDefault="005915CC" w:rsidP="00106766">
            <w:pPr>
              <w:rPr>
                <w:b/>
                <w:bCs/>
                <w:sz w:val="18"/>
              </w:rPr>
            </w:pPr>
            <w:r>
              <w:rPr>
                <w:b/>
                <w:bCs/>
                <w:i/>
                <w:iCs/>
                <w:sz w:val="18"/>
                <w:szCs w:val="14"/>
              </w:rPr>
              <w:t xml:space="preserve">Macoma/Tellina </w:t>
            </w:r>
            <w:r>
              <w:rPr>
                <w:b/>
                <w:bCs/>
                <w:sz w:val="18"/>
                <w:szCs w:val="14"/>
              </w:rPr>
              <w:t xml:space="preserve"> WW(g)</w:t>
            </w:r>
          </w:p>
        </w:tc>
        <w:tc>
          <w:tcPr>
            <w:tcW w:w="0" w:type="auto"/>
            <w:vAlign w:val="bottom"/>
          </w:tcPr>
          <w:p w:rsidR="005915CC" w:rsidRDefault="005915CC" w:rsidP="00106766">
            <w:pPr>
              <w:jc w:val="center"/>
              <w:rPr>
                <w:sz w:val="18"/>
              </w:rPr>
            </w:pPr>
            <w:r>
              <w:rPr>
                <w:sz w:val="18"/>
                <w:szCs w:val="14"/>
              </w:rPr>
              <w:t>4.8500</w:t>
            </w:r>
          </w:p>
        </w:tc>
        <w:tc>
          <w:tcPr>
            <w:tcW w:w="0" w:type="auto"/>
            <w:vAlign w:val="bottom"/>
          </w:tcPr>
          <w:p w:rsidR="005915CC" w:rsidRDefault="005915CC" w:rsidP="00106766">
            <w:pPr>
              <w:jc w:val="center"/>
              <w:rPr>
                <w:sz w:val="18"/>
              </w:rPr>
            </w:pPr>
            <w:r>
              <w:rPr>
                <w:sz w:val="18"/>
                <w:szCs w:val="14"/>
              </w:rPr>
              <w:t>3.0300</w:t>
            </w:r>
          </w:p>
        </w:tc>
        <w:tc>
          <w:tcPr>
            <w:tcW w:w="0" w:type="auto"/>
            <w:vAlign w:val="bottom"/>
          </w:tcPr>
          <w:p w:rsidR="005915CC" w:rsidRDefault="005915CC" w:rsidP="00106766">
            <w:pPr>
              <w:jc w:val="center"/>
              <w:rPr>
                <w:sz w:val="18"/>
              </w:rPr>
            </w:pPr>
            <w:r>
              <w:rPr>
                <w:sz w:val="18"/>
                <w:szCs w:val="14"/>
              </w:rPr>
              <w:t>0.5800</w:t>
            </w:r>
          </w:p>
        </w:tc>
        <w:tc>
          <w:tcPr>
            <w:tcW w:w="0" w:type="auto"/>
            <w:vAlign w:val="bottom"/>
          </w:tcPr>
          <w:p w:rsidR="005915CC" w:rsidRDefault="005915CC" w:rsidP="00106766">
            <w:pPr>
              <w:jc w:val="center"/>
              <w:rPr>
                <w:sz w:val="18"/>
              </w:rPr>
            </w:pPr>
            <w:r>
              <w:rPr>
                <w:sz w:val="18"/>
                <w:szCs w:val="14"/>
              </w:rPr>
              <w:t>3.6380</w:t>
            </w:r>
          </w:p>
        </w:tc>
        <w:tc>
          <w:tcPr>
            <w:tcW w:w="0" w:type="auto"/>
            <w:vAlign w:val="bottom"/>
          </w:tcPr>
          <w:p w:rsidR="005915CC" w:rsidRDefault="005915CC" w:rsidP="00106766">
            <w:pPr>
              <w:jc w:val="center"/>
              <w:rPr>
                <w:sz w:val="18"/>
              </w:rPr>
            </w:pPr>
            <w:r>
              <w:rPr>
                <w:sz w:val="18"/>
                <w:szCs w:val="14"/>
              </w:rPr>
              <w:t>4.4800</w:t>
            </w:r>
          </w:p>
        </w:tc>
        <w:tc>
          <w:tcPr>
            <w:tcW w:w="0" w:type="auto"/>
            <w:vAlign w:val="bottom"/>
          </w:tcPr>
          <w:p w:rsidR="005915CC" w:rsidRDefault="005915CC" w:rsidP="00106766">
            <w:pPr>
              <w:jc w:val="center"/>
              <w:rPr>
                <w:sz w:val="18"/>
              </w:rPr>
            </w:pPr>
            <w:r>
              <w:rPr>
                <w:sz w:val="18"/>
                <w:szCs w:val="14"/>
              </w:rPr>
              <w:t>1.1790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5.0300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0.2400</w:t>
            </w:r>
          </w:p>
        </w:tc>
        <w:tc>
          <w:tcPr>
            <w:tcW w:w="0" w:type="auto"/>
            <w:vAlign w:val="bottom"/>
          </w:tcPr>
          <w:p w:rsidR="005915CC" w:rsidRDefault="005915CC" w:rsidP="00106766">
            <w:pPr>
              <w:jc w:val="center"/>
              <w:rPr>
                <w:sz w:val="18"/>
              </w:rPr>
            </w:pPr>
            <w:r>
              <w:rPr>
                <w:sz w:val="18"/>
                <w:szCs w:val="14"/>
              </w:rPr>
              <w:t>0.0830</w:t>
            </w:r>
          </w:p>
        </w:tc>
        <w:tc>
          <w:tcPr>
            <w:tcW w:w="0" w:type="auto"/>
            <w:vAlign w:val="bottom"/>
          </w:tcPr>
          <w:p w:rsidR="005915CC" w:rsidRDefault="005915CC" w:rsidP="00106766">
            <w:pPr>
              <w:jc w:val="center"/>
              <w:rPr>
                <w:sz w:val="18"/>
              </w:rPr>
            </w:pPr>
            <w:r>
              <w:rPr>
                <w:sz w:val="18"/>
                <w:szCs w:val="14"/>
              </w:rPr>
              <w:t>4.7020</w:t>
            </w:r>
          </w:p>
        </w:tc>
        <w:tc>
          <w:tcPr>
            <w:tcW w:w="0" w:type="auto"/>
            <w:vAlign w:val="bottom"/>
          </w:tcPr>
          <w:p w:rsidR="005915CC" w:rsidRDefault="005915CC" w:rsidP="00106766">
            <w:pPr>
              <w:jc w:val="center"/>
              <w:rPr>
                <w:sz w:val="18"/>
              </w:rPr>
            </w:pPr>
            <w:r>
              <w:rPr>
                <w:sz w:val="18"/>
                <w:szCs w:val="14"/>
              </w:rPr>
              <w:t>3.3190</w:t>
            </w:r>
          </w:p>
        </w:tc>
        <w:tc>
          <w:tcPr>
            <w:tcW w:w="0" w:type="auto"/>
            <w:vAlign w:val="bottom"/>
          </w:tcPr>
          <w:p w:rsidR="005915CC" w:rsidRDefault="005915CC" w:rsidP="00106766">
            <w:pPr>
              <w:jc w:val="center"/>
              <w:rPr>
                <w:sz w:val="18"/>
              </w:rPr>
            </w:pPr>
            <w:r>
              <w:rPr>
                <w:sz w:val="18"/>
                <w:szCs w:val="14"/>
              </w:rPr>
              <w:t>1.1630</w:t>
            </w:r>
          </w:p>
        </w:tc>
        <w:tc>
          <w:tcPr>
            <w:tcW w:w="0" w:type="auto"/>
            <w:vAlign w:val="bottom"/>
          </w:tcPr>
          <w:p w:rsidR="005915CC" w:rsidRDefault="005915CC" w:rsidP="00106766">
            <w:pPr>
              <w:jc w:val="center"/>
              <w:rPr>
                <w:sz w:val="18"/>
              </w:rPr>
            </w:pPr>
            <w:r>
              <w:rPr>
                <w:sz w:val="18"/>
                <w:szCs w:val="14"/>
              </w:rPr>
              <w:t>2.3880</w:t>
            </w:r>
          </w:p>
        </w:tc>
        <w:tc>
          <w:tcPr>
            <w:tcW w:w="0" w:type="auto"/>
            <w:vAlign w:val="bottom"/>
          </w:tcPr>
          <w:p w:rsidR="005915CC" w:rsidRDefault="005915CC" w:rsidP="00106766">
            <w:pPr>
              <w:jc w:val="center"/>
              <w:rPr>
                <w:sz w:val="18"/>
              </w:rPr>
            </w:pPr>
            <w:r>
              <w:rPr>
                <w:sz w:val="18"/>
                <w:szCs w:val="14"/>
              </w:rPr>
              <w:t>0.3180</w:t>
            </w:r>
          </w:p>
        </w:tc>
        <w:tc>
          <w:tcPr>
            <w:tcW w:w="0" w:type="auto"/>
            <w:vAlign w:val="bottom"/>
          </w:tcPr>
          <w:p w:rsidR="005915CC" w:rsidRDefault="005915CC" w:rsidP="00106766">
            <w:pPr>
              <w:jc w:val="center"/>
              <w:rPr>
                <w:sz w:val="18"/>
              </w:rPr>
            </w:pPr>
            <w:r>
              <w:rPr>
                <w:sz w:val="18"/>
                <w:szCs w:val="14"/>
              </w:rPr>
              <w:t>0.0 </w:t>
            </w:r>
          </w:p>
        </w:tc>
        <w:tc>
          <w:tcPr>
            <w:tcW w:w="0" w:type="auto"/>
            <w:vAlign w:val="bottom"/>
          </w:tcPr>
          <w:p w:rsidR="005915CC" w:rsidRDefault="005915CC" w:rsidP="00106766">
            <w:pPr>
              <w:jc w:val="center"/>
              <w:rPr>
                <w:sz w:val="18"/>
              </w:rPr>
            </w:pPr>
            <w:r>
              <w:rPr>
                <w:sz w:val="18"/>
                <w:szCs w:val="14"/>
              </w:rPr>
              <w:t>0.0 </w:t>
            </w:r>
          </w:p>
        </w:tc>
        <w:tc>
          <w:tcPr>
            <w:tcW w:w="0" w:type="auto"/>
            <w:vAlign w:val="bottom"/>
          </w:tcPr>
          <w:p w:rsidR="005915CC" w:rsidRDefault="005915CC" w:rsidP="00106766">
            <w:pPr>
              <w:jc w:val="center"/>
              <w:rPr>
                <w:sz w:val="18"/>
              </w:rPr>
            </w:pPr>
            <w:r>
              <w:rPr>
                <w:sz w:val="18"/>
                <w:szCs w:val="14"/>
              </w:rPr>
              <w:t>1.4860</w:t>
            </w:r>
          </w:p>
        </w:tc>
        <w:tc>
          <w:tcPr>
            <w:tcW w:w="0" w:type="auto"/>
            <w:vAlign w:val="bottom"/>
          </w:tcPr>
          <w:p w:rsidR="005915CC" w:rsidRDefault="005915CC" w:rsidP="00106766">
            <w:pPr>
              <w:jc w:val="center"/>
              <w:rPr>
                <w:sz w:val="18"/>
              </w:rPr>
            </w:pPr>
            <w:r>
              <w:rPr>
                <w:sz w:val="18"/>
                <w:szCs w:val="14"/>
              </w:rPr>
              <w:t>4.2300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5.6600</w:t>
            </w:r>
          </w:p>
        </w:tc>
        <w:tc>
          <w:tcPr>
            <w:tcW w:w="0" w:type="auto"/>
            <w:vAlign w:val="bottom"/>
          </w:tcPr>
          <w:p w:rsidR="005915CC" w:rsidRDefault="005915CC" w:rsidP="00106766">
            <w:pPr>
              <w:jc w:val="center"/>
              <w:rPr>
                <w:sz w:val="18"/>
              </w:rPr>
            </w:pPr>
            <w:r>
              <w:rPr>
                <w:sz w:val="18"/>
                <w:szCs w:val="14"/>
              </w:rPr>
              <w:t>5.9450</w:t>
            </w:r>
          </w:p>
        </w:tc>
        <w:tc>
          <w:tcPr>
            <w:tcW w:w="0" w:type="auto"/>
            <w:vAlign w:val="bottom"/>
          </w:tcPr>
          <w:p w:rsidR="005915CC" w:rsidRDefault="005915CC" w:rsidP="00106766">
            <w:pPr>
              <w:jc w:val="center"/>
              <w:rPr>
                <w:sz w:val="18"/>
              </w:rPr>
            </w:pPr>
            <w:r>
              <w:rPr>
                <w:sz w:val="18"/>
                <w:szCs w:val="14"/>
              </w:rPr>
              <w:t>1.6130</w:t>
            </w:r>
          </w:p>
        </w:tc>
        <w:tc>
          <w:tcPr>
            <w:tcW w:w="0" w:type="auto"/>
            <w:vAlign w:val="bottom"/>
          </w:tcPr>
          <w:p w:rsidR="005915CC" w:rsidRDefault="005915CC" w:rsidP="00106766">
            <w:pPr>
              <w:jc w:val="center"/>
              <w:rPr>
                <w:sz w:val="18"/>
              </w:rPr>
            </w:pPr>
            <w:r>
              <w:rPr>
                <w:sz w:val="18"/>
                <w:szCs w:val="14"/>
              </w:rPr>
              <w:t>2.2590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5.1140</w:t>
            </w:r>
          </w:p>
        </w:tc>
        <w:tc>
          <w:tcPr>
            <w:tcW w:w="0" w:type="auto"/>
            <w:vAlign w:val="bottom"/>
          </w:tcPr>
          <w:p w:rsidR="005915CC" w:rsidRDefault="005915CC" w:rsidP="00106766">
            <w:pPr>
              <w:jc w:val="center"/>
              <w:rPr>
                <w:sz w:val="18"/>
              </w:rPr>
            </w:pPr>
            <w:r>
              <w:rPr>
                <w:sz w:val="18"/>
                <w:szCs w:val="14"/>
              </w:rPr>
              <w:t>3.7200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5.4200</w:t>
            </w:r>
          </w:p>
        </w:tc>
      </w:tr>
      <w:tr w:rsidR="005915CC" w:rsidTr="00106766">
        <w:trPr>
          <w:trHeight w:val="260"/>
        </w:trPr>
        <w:tc>
          <w:tcPr>
            <w:tcW w:w="0" w:type="auto"/>
            <w:vAlign w:val="bottom"/>
          </w:tcPr>
          <w:p w:rsidR="005915CC" w:rsidRDefault="005915CC" w:rsidP="00106766">
            <w:pPr>
              <w:rPr>
                <w:b/>
                <w:bCs/>
                <w:sz w:val="18"/>
              </w:rPr>
            </w:pPr>
            <w:r>
              <w:rPr>
                <w:b/>
                <w:bCs/>
                <w:i/>
                <w:iCs/>
                <w:sz w:val="18"/>
                <w:szCs w:val="14"/>
              </w:rPr>
              <w:t>Mya arenaria</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8.4280</w:t>
            </w:r>
          </w:p>
        </w:tc>
        <w:tc>
          <w:tcPr>
            <w:tcW w:w="0" w:type="auto"/>
            <w:vAlign w:val="bottom"/>
          </w:tcPr>
          <w:p w:rsidR="005915CC" w:rsidRDefault="005915CC" w:rsidP="00106766">
            <w:pPr>
              <w:jc w:val="center"/>
              <w:rPr>
                <w:sz w:val="18"/>
              </w:rPr>
            </w:pPr>
            <w:r>
              <w:rPr>
                <w:sz w:val="18"/>
                <w:szCs w:val="14"/>
              </w:rPr>
              <w:t>0.0 </w:t>
            </w:r>
          </w:p>
        </w:tc>
        <w:tc>
          <w:tcPr>
            <w:tcW w:w="0" w:type="auto"/>
            <w:vAlign w:val="bottom"/>
          </w:tcPr>
          <w:p w:rsidR="005915CC" w:rsidRDefault="005915CC" w:rsidP="00106766">
            <w:pPr>
              <w:jc w:val="center"/>
              <w:rPr>
                <w:sz w:val="18"/>
              </w:rPr>
            </w:pPr>
            <w:r>
              <w:rPr>
                <w:sz w:val="18"/>
                <w:szCs w:val="14"/>
              </w:rPr>
              <w:t>1.3430</w:t>
            </w:r>
          </w:p>
        </w:tc>
        <w:tc>
          <w:tcPr>
            <w:tcW w:w="0" w:type="auto"/>
            <w:vAlign w:val="bottom"/>
          </w:tcPr>
          <w:p w:rsidR="005915CC" w:rsidRDefault="005915CC" w:rsidP="00106766">
            <w:pPr>
              <w:jc w:val="center"/>
              <w:rPr>
                <w:sz w:val="18"/>
              </w:rPr>
            </w:pPr>
            <w:r>
              <w:rPr>
                <w:sz w:val="18"/>
                <w:szCs w:val="14"/>
              </w:rPr>
              <w:t>7.2500</w:t>
            </w:r>
          </w:p>
        </w:tc>
        <w:tc>
          <w:tcPr>
            <w:tcW w:w="0" w:type="auto"/>
            <w:vAlign w:val="bottom"/>
          </w:tcPr>
          <w:p w:rsidR="005915CC" w:rsidRDefault="005915CC" w:rsidP="00106766">
            <w:pPr>
              <w:jc w:val="center"/>
              <w:rPr>
                <w:sz w:val="18"/>
              </w:rPr>
            </w:pPr>
            <w:r>
              <w:rPr>
                <w:sz w:val="18"/>
                <w:szCs w:val="14"/>
              </w:rPr>
              <w:t> 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0.8340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0.0 </w:t>
            </w:r>
          </w:p>
        </w:tc>
        <w:tc>
          <w:tcPr>
            <w:tcW w:w="0" w:type="auto"/>
            <w:vAlign w:val="bottom"/>
          </w:tcPr>
          <w:p w:rsidR="005915CC" w:rsidRDefault="005915CC" w:rsidP="00106766">
            <w:pPr>
              <w:jc w:val="center"/>
              <w:rPr>
                <w:sz w:val="18"/>
              </w:rPr>
            </w:pPr>
            <w:r>
              <w:rPr>
                <w:sz w:val="18"/>
                <w:szCs w:val="14"/>
              </w:rPr>
              <w:t>2.2450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1.5300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0.0 </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6.4260</w:t>
            </w:r>
          </w:p>
        </w:tc>
        <w:tc>
          <w:tcPr>
            <w:tcW w:w="0" w:type="auto"/>
            <w:vAlign w:val="bottom"/>
          </w:tcPr>
          <w:p w:rsidR="005915CC" w:rsidRDefault="005915CC" w:rsidP="00106766">
            <w:pPr>
              <w:jc w:val="center"/>
              <w:rPr>
                <w:sz w:val="18"/>
              </w:rPr>
            </w:pPr>
            <w:r>
              <w:rPr>
                <w:sz w:val="18"/>
                <w:szCs w:val="14"/>
              </w:rPr>
              <w:t>0.1900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1.3360</w:t>
            </w:r>
          </w:p>
        </w:tc>
        <w:tc>
          <w:tcPr>
            <w:tcW w:w="0" w:type="auto"/>
            <w:vAlign w:val="bottom"/>
          </w:tcPr>
          <w:p w:rsidR="005915CC" w:rsidRDefault="005915CC" w:rsidP="00106766">
            <w:pPr>
              <w:jc w:val="center"/>
              <w:rPr>
                <w:sz w:val="18"/>
              </w:rPr>
            </w:pPr>
            <w:r>
              <w:rPr>
                <w:sz w:val="18"/>
                <w:szCs w:val="14"/>
              </w:rPr>
              <w:t>1.9940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 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1.8970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 0.0</w:t>
            </w:r>
          </w:p>
        </w:tc>
      </w:tr>
      <w:tr w:rsidR="005915CC" w:rsidTr="00106766">
        <w:trPr>
          <w:trHeight w:val="260"/>
        </w:trPr>
        <w:tc>
          <w:tcPr>
            <w:tcW w:w="0" w:type="auto"/>
            <w:vAlign w:val="bottom"/>
          </w:tcPr>
          <w:p w:rsidR="005915CC" w:rsidRDefault="005915CC" w:rsidP="00106766">
            <w:pPr>
              <w:rPr>
                <w:b/>
                <w:bCs/>
                <w:sz w:val="18"/>
              </w:rPr>
            </w:pPr>
            <w:r>
              <w:rPr>
                <w:b/>
                <w:bCs/>
                <w:sz w:val="18"/>
                <w:szCs w:val="14"/>
              </w:rPr>
              <w:t>Other Organisms WW(g):</w:t>
            </w:r>
          </w:p>
        </w:tc>
        <w:tc>
          <w:tcPr>
            <w:tcW w:w="0" w:type="auto"/>
            <w:vAlign w:val="bottom"/>
          </w:tcPr>
          <w:p w:rsidR="005915CC" w:rsidRDefault="005915CC" w:rsidP="00106766">
            <w:pPr>
              <w:jc w:val="center"/>
              <w:rPr>
                <w:sz w:val="18"/>
              </w:rPr>
            </w:pPr>
            <w:r>
              <w:rPr>
                <w:sz w:val="18"/>
                <w:szCs w:val="14"/>
              </w:rPr>
              <w:t>0.5050</w:t>
            </w:r>
          </w:p>
        </w:tc>
        <w:tc>
          <w:tcPr>
            <w:tcW w:w="0" w:type="auto"/>
            <w:vAlign w:val="bottom"/>
          </w:tcPr>
          <w:p w:rsidR="005915CC" w:rsidRDefault="005915CC" w:rsidP="00106766">
            <w:pPr>
              <w:jc w:val="center"/>
              <w:rPr>
                <w:sz w:val="18"/>
              </w:rPr>
            </w:pPr>
            <w:r>
              <w:rPr>
                <w:sz w:val="18"/>
                <w:szCs w:val="14"/>
              </w:rPr>
              <w:t>0.8630</w:t>
            </w:r>
          </w:p>
        </w:tc>
        <w:tc>
          <w:tcPr>
            <w:tcW w:w="0" w:type="auto"/>
            <w:vAlign w:val="bottom"/>
          </w:tcPr>
          <w:p w:rsidR="005915CC" w:rsidRDefault="005915CC" w:rsidP="00106766">
            <w:pPr>
              <w:jc w:val="center"/>
              <w:rPr>
                <w:sz w:val="18"/>
              </w:rPr>
            </w:pPr>
            <w:r>
              <w:rPr>
                <w:sz w:val="18"/>
                <w:szCs w:val="14"/>
              </w:rPr>
              <w:t>&lt;.01</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0.8600</w:t>
            </w:r>
          </w:p>
        </w:tc>
        <w:tc>
          <w:tcPr>
            <w:tcW w:w="0" w:type="auto"/>
            <w:vAlign w:val="bottom"/>
          </w:tcPr>
          <w:p w:rsidR="005915CC" w:rsidRDefault="005915CC" w:rsidP="00106766">
            <w:pPr>
              <w:jc w:val="center"/>
              <w:rPr>
                <w:sz w:val="18"/>
              </w:rPr>
            </w:pPr>
            <w:r>
              <w:rPr>
                <w:sz w:val="18"/>
                <w:szCs w:val="14"/>
              </w:rPr>
              <w:t>0 .0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0.2050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 0</w:t>
            </w:r>
          </w:p>
        </w:tc>
        <w:tc>
          <w:tcPr>
            <w:tcW w:w="0" w:type="auto"/>
            <w:vAlign w:val="bottom"/>
          </w:tcPr>
          <w:p w:rsidR="005915CC" w:rsidRDefault="005915CC" w:rsidP="00106766">
            <w:pPr>
              <w:jc w:val="center"/>
              <w:rPr>
                <w:sz w:val="18"/>
              </w:rPr>
            </w:pPr>
            <w:r>
              <w:rPr>
                <w:sz w:val="18"/>
                <w:szCs w:val="14"/>
              </w:rPr>
              <w:t>&lt;.01</w:t>
            </w:r>
          </w:p>
        </w:tc>
        <w:tc>
          <w:tcPr>
            <w:tcW w:w="0" w:type="auto"/>
            <w:vAlign w:val="bottom"/>
          </w:tcPr>
          <w:p w:rsidR="005915CC" w:rsidRDefault="005915CC" w:rsidP="00106766">
            <w:pPr>
              <w:jc w:val="center"/>
              <w:rPr>
                <w:sz w:val="18"/>
              </w:rPr>
            </w:pPr>
            <w:r>
              <w:rPr>
                <w:sz w:val="18"/>
                <w:szCs w:val="14"/>
              </w:rPr>
              <w:t>1.0510</w:t>
            </w:r>
          </w:p>
        </w:tc>
        <w:tc>
          <w:tcPr>
            <w:tcW w:w="0" w:type="auto"/>
            <w:vAlign w:val="bottom"/>
          </w:tcPr>
          <w:p w:rsidR="005915CC" w:rsidRDefault="005915CC" w:rsidP="00106766">
            <w:pPr>
              <w:jc w:val="center"/>
              <w:rPr>
                <w:sz w:val="18"/>
              </w:rPr>
            </w:pPr>
            <w:r>
              <w:rPr>
                <w:sz w:val="18"/>
                <w:szCs w:val="14"/>
              </w:rPr>
              <w:t>0.4830</w:t>
            </w:r>
          </w:p>
        </w:tc>
        <w:tc>
          <w:tcPr>
            <w:tcW w:w="0" w:type="auto"/>
            <w:vAlign w:val="bottom"/>
          </w:tcPr>
          <w:p w:rsidR="005915CC" w:rsidRDefault="005915CC" w:rsidP="00106766">
            <w:pPr>
              <w:jc w:val="center"/>
              <w:rPr>
                <w:sz w:val="18"/>
              </w:rPr>
            </w:pPr>
            <w:r>
              <w:rPr>
                <w:sz w:val="18"/>
                <w:szCs w:val="14"/>
              </w:rPr>
              <w:t>0.4610</w:t>
            </w:r>
          </w:p>
        </w:tc>
        <w:tc>
          <w:tcPr>
            <w:tcW w:w="0" w:type="auto"/>
            <w:vAlign w:val="bottom"/>
          </w:tcPr>
          <w:p w:rsidR="005915CC" w:rsidRDefault="005915CC" w:rsidP="00106766">
            <w:pPr>
              <w:jc w:val="center"/>
              <w:rPr>
                <w:sz w:val="18"/>
              </w:rPr>
            </w:pPr>
            <w:r>
              <w:rPr>
                <w:sz w:val="18"/>
                <w:szCs w:val="14"/>
              </w:rPr>
              <w:t>1.3750</w:t>
            </w:r>
          </w:p>
        </w:tc>
        <w:tc>
          <w:tcPr>
            <w:tcW w:w="0" w:type="auto"/>
            <w:vAlign w:val="bottom"/>
          </w:tcPr>
          <w:p w:rsidR="005915CC" w:rsidRDefault="005915CC" w:rsidP="00106766">
            <w:pPr>
              <w:jc w:val="center"/>
              <w:rPr>
                <w:sz w:val="18"/>
              </w:rPr>
            </w:pPr>
            <w:r>
              <w:rPr>
                <w:sz w:val="18"/>
                <w:szCs w:val="14"/>
              </w:rPr>
              <w:t>&lt;.01</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0.8870</w:t>
            </w:r>
          </w:p>
        </w:tc>
        <w:tc>
          <w:tcPr>
            <w:tcW w:w="0" w:type="auto"/>
            <w:vAlign w:val="bottom"/>
          </w:tcPr>
          <w:p w:rsidR="005915CC" w:rsidRDefault="005915CC" w:rsidP="00106766">
            <w:pPr>
              <w:jc w:val="center"/>
              <w:rPr>
                <w:sz w:val="18"/>
              </w:rPr>
            </w:pPr>
            <w:r>
              <w:rPr>
                <w:sz w:val="18"/>
                <w:szCs w:val="14"/>
              </w:rPr>
              <w:t>0.7100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0.4040</w:t>
            </w:r>
          </w:p>
        </w:tc>
        <w:tc>
          <w:tcPr>
            <w:tcW w:w="0" w:type="auto"/>
            <w:vAlign w:val="bottom"/>
          </w:tcPr>
          <w:p w:rsidR="005915CC" w:rsidRDefault="005915CC" w:rsidP="00106766">
            <w:pPr>
              <w:jc w:val="center"/>
              <w:rPr>
                <w:sz w:val="18"/>
              </w:rPr>
            </w:pPr>
            <w:r>
              <w:rPr>
                <w:sz w:val="18"/>
                <w:szCs w:val="14"/>
              </w:rPr>
              <w:t>0.9470</w:t>
            </w:r>
          </w:p>
        </w:tc>
        <w:tc>
          <w:tcPr>
            <w:tcW w:w="0" w:type="auto"/>
            <w:vAlign w:val="bottom"/>
          </w:tcPr>
          <w:p w:rsidR="005915CC" w:rsidRDefault="005915CC" w:rsidP="00106766">
            <w:pPr>
              <w:jc w:val="center"/>
              <w:rPr>
                <w:sz w:val="18"/>
              </w:rPr>
            </w:pPr>
            <w:r>
              <w:rPr>
                <w:sz w:val="18"/>
                <w:szCs w:val="14"/>
              </w:rPr>
              <w:t>0.3400</w:t>
            </w:r>
          </w:p>
        </w:tc>
        <w:tc>
          <w:tcPr>
            <w:tcW w:w="0" w:type="auto"/>
            <w:vAlign w:val="bottom"/>
          </w:tcPr>
          <w:p w:rsidR="005915CC" w:rsidRDefault="005915CC" w:rsidP="00106766">
            <w:pPr>
              <w:jc w:val="center"/>
              <w:rPr>
                <w:sz w:val="18"/>
              </w:rPr>
            </w:pPr>
            <w:r>
              <w:rPr>
                <w:sz w:val="18"/>
                <w:szCs w:val="14"/>
              </w:rPr>
              <w:t>0.9500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0.4350</w:t>
            </w:r>
          </w:p>
        </w:tc>
        <w:tc>
          <w:tcPr>
            <w:tcW w:w="0" w:type="auto"/>
            <w:vAlign w:val="bottom"/>
          </w:tcPr>
          <w:p w:rsidR="005915CC" w:rsidRDefault="005915CC" w:rsidP="00106766">
            <w:pPr>
              <w:jc w:val="center"/>
              <w:rPr>
                <w:sz w:val="18"/>
              </w:rPr>
            </w:pPr>
            <w:r>
              <w:rPr>
                <w:sz w:val="18"/>
                <w:szCs w:val="14"/>
              </w:rPr>
              <w:t>1.0500</w:t>
            </w:r>
          </w:p>
        </w:tc>
        <w:tc>
          <w:tcPr>
            <w:tcW w:w="0" w:type="auto"/>
            <w:vAlign w:val="bottom"/>
          </w:tcPr>
          <w:p w:rsidR="005915CC" w:rsidRDefault="005915CC" w:rsidP="00106766">
            <w:pPr>
              <w:jc w:val="center"/>
              <w:rPr>
                <w:sz w:val="18"/>
              </w:rPr>
            </w:pPr>
            <w:r>
              <w:rPr>
                <w:sz w:val="18"/>
                <w:szCs w:val="14"/>
              </w:rPr>
              <w:t> 0.0</w:t>
            </w:r>
          </w:p>
        </w:tc>
        <w:tc>
          <w:tcPr>
            <w:tcW w:w="0" w:type="auto"/>
            <w:vAlign w:val="bottom"/>
          </w:tcPr>
          <w:p w:rsidR="005915CC" w:rsidRDefault="005915CC" w:rsidP="00106766">
            <w:pPr>
              <w:jc w:val="center"/>
              <w:rPr>
                <w:sz w:val="18"/>
              </w:rPr>
            </w:pPr>
            <w:r>
              <w:rPr>
                <w:sz w:val="18"/>
                <w:szCs w:val="14"/>
              </w:rPr>
              <w:t>1.7400</w:t>
            </w:r>
          </w:p>
        </w:tc>
      </w:tr>
      <w:tr w:rsidR="005915CC" w:rsidTr="00106766">
        <w:trPr>
          <w:trHeight w:val="260"/>
        </w:trPr>
        <w:tc>
          <w:tcPr>
            <w:tcW w:w="0" w:type="auto"/>
            <w:vAlign w:val="bottom"/>
          </w:tcPr>
          <w:p w:rsidR="005915CC" w:rsidRDefault="005915CC" w:rsidP="00106766">
            <w:pPr>
              <w:rPr>
                <w:b/>
                <w:bCs/>
                <w:sz w:val="18"/>
              </w:rPr>
            </w:pPr>
            <w:r>
              <w:rPr>
                <w:b/>
                <w:bCs/>
                <w:sz w:val="18"/>
                <w:szCs w:val="14"/>
              </w:rPr>
              <w:t>Total WW(g):</w:t>
            </w:r>
          </w:p>
        </w:tc>
        <w:tc>
          <w:tcPr>
            <w:tcW w:w="0" w:type="auto"/>
            <w:vAlign w:val="bottom"/>
          </w:tcPr>
          <w:p w:rsidR="005915CC" w:rsidRDefault="005915CC" w:rsidP="00106766">
            <w:pPr>
              <w:jc w:val="center"/>
              <w:rPr>
                <w:sz w:val="18"/>
              </w:rPr>
            </w:pPr>
            <w:r>
              <w:rPr>
                <w:sz w:val="18"/>
                <w:szCs w:val="14"/>
              </w:rPr>
              <w:t>5.3550</w:t>
            </w:r>
          </w:p>
        </w:tc>
        <w:tc>
          <w:tcPr>
            <w:tcW w:w="0" w:type="auto"/>
            <w:vAlign w:val="bottom"/>
          </w:tcPr>
          <w:p w:rsidR="005915CC" w:rsidRDefault="005915CC" w:rsidP="00106766">
            <w:pPr>
              <w:jc w:val="center"/>
              <w:rPr>
                <w:sz w:val="18"/>
              </w:rPr>
            </w:pPr>
            <w:r>
              <w:rPr>
                <w:sz w:val="18"/>
                <w:szCs w:val="14"/>
              </w:rPr>
              <w:t>12.3210</w:t>
            </w:r>
          </w:p>
        </w:tc>
        <w:tc>
          <w:tcPr>
            <w:tcW w:w="0" w:type="auto"/>
            <w:vAlign w:val="bottom"/>
          </w:tcPr>
          <w:p w:rsidR="005915CC" w:rsidRDefault="005915CC" w:rsidP="00106766">
            <w:pPr>
              <w:jc w:val="center"/>
              <w:rPr>
                <w:sz w:val="18"/>
              </w:rPr>
            </w:pPr>
            <w:r>
              <w:rPr>
                <w:sz w:val="18"/>
                <w:szCs w:val="14"/>
              </w:rPr>
              <w:t>&gt;.58</w:t>
            </w:r>
          </w:p>
        </w:tc>
        <w:tc>
          <w:tcPr>
            <w:tcW w:w="0" w:type="auto"/>
            <w:vAlign w:val="bottom"/>
          </w:tcPr>
          <w:p w:rsidR="005915CC" w:rsidRDefault="005915CC" w:rsidP="00106766">
            <w:pPr>
              <w:jc w:val="center"/>
              <w:rPr>
                <w:sz w:val="18"/>
              </w:rPr>
            </w:pPr>
            <w:r>
              <w:rPr>
                <w:sz w:val="18"/>
                <w:szCs w:val="14"/>
              </w:rPr>
              <w:t>0.6080</w:t>
            </w:r>
          </w:p>
        </w:tc>
        <w:tc>
          <w:tcPr>
            <w:tcW w:w="0" w:type="auto"/>
            <w:vAlign w:val="bottom"/>
          </w:tcPr>
          <w:p w:rsidR="005915CC" w:rsidRDefault="005915CC" w:rsidP="00106766">
            <w:pPr>
              <w:jc w:val="center"/>
              <w:rPr>
                <w:sz w:val="18"/>
              </w:rPr>
            </w:pPr>
            <w:r>
              <w:rPr>
                <w:sz w:val="18"/>
                <w:szCs w:val="14"/>
              </w:rPr>
              <w:t>12.5900</w:t>
            </w:r>
          </w:p>
        </w:tc>
        <w:tc>
          <w:tcPr>
            <w:tcW w:w="0" w:type="auto"/>
            <w:vAlign w:val="bottom"/>
          </w:tcPr>
          <w:p w:rsidR="005915CC" w:rsidRDefault="005915CC" w:rsidP="00106766">
            <w:pPr>
              <w:jc w:val="center"/>
              <w:rPr>
                <w:sz w:val="18"/>
              </w:rPr>
            </w:pPr>
            <w:r>
              <w:rPr>
                <w:sz w:val="18"/>
                <w:szCs w:val="14"/>
              </w:rPr>
              <w:t>1.1790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6.0690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0.2400</w:t>
            </w:r>
          </w:p>
        </w:tc>
        <w:tc>
          <w:tcPr>
            <w:tcW w:w="0" w:type="auto"/>
            <w:vAlign w:val="bottom"/>
          </w:tcPr>
          <w:p w:rsidR="005915CC" w:rsidRDefault="005915CC" w:rsidP="00106766">
            <w:pPr>
              <w:jc w:val="center"/>
              <w:rPr>
                <w:sz w:val="18"/>
              </w:rPr>
            </w:pPr>
            <w:r>
              <w:rPr>
                <w:sz w:val="18"/>
                <w:szCs w:val="14"/>
              </w:rPr>
              <w:t>&gt;.083</w:t>
            </w:r>
          </w:p>
        </w:tc>
        <w:tc>
          <w:tcPr>
            <w:tcW w:w="0" w:type="auto"/>
            <w:vAlign w:val="bottom"/>
          </w:tcPr>
          <w:p w:rsidR="005915CC" w:rsidRDefault="005915CC" w:rsidP="00106766">
            <w:pPr>
              <w:jc w:val="center"/>
              <w:rPr>
                <w:sz w:val="18"/>
              </w:rPr>
            </w:pPr>
            <w:r>
              <w:rPr>
                <w:sz w:val="18"/>
                <w:szCs w:val="14"/>
              </w:rPr>
              <w:t>5.7530</w:t>
            </w:r>
          </w:p>
        </w:tc>
        <w:tc>
          <w:tcPr>
            <w:tcW w:w="0" w:type="auto"/>
            <w:vAlign w:val="bottom"/>
          </w:tcPr>
          <w:p w:rsidR="005915CC" w:rsidRDefault="005915CC" w:rsidP="00106766">
            <w:pPr>
              <w:jc w:val="center"/>
              <w:rPr>
                <w:sz w:val="18"/>
              </w:rPr>
            </w:pPr>
            <w:r>
              <w:rPr>
                <w:sz w:val="18"/>
                <w:szCs w:val="14"/>
              </w:rPr>
              <w:t>6.0470</w:t>
            </w:r>
          </w:p>
        </w:tc>
        <w:tc>
          <w:tcPr>
            <w:tcW w:w="0" w:type="auto"/>
            <w:vAlign w:val="bottom"/>
          </w:tcPr>
          <w:p w:rsidR="005915CC" w:rsidRDefault="005915CC" w:rsidP="00106766">
            <w:pPr>
              <w:jc w:val="center"/>
              <w:rPr>
                <w:sz w:val="18"/>
              </w:rPr>
            </w:pPr>
            <w:r>
              <w:rPr>
                <w:sz w:val="18"/>
                <w:szCs w:val="14"/>
              </w:rPr>
              <w:t>1.6240</w:t>
            </w:r>
          </w:p>
        </w:tc>
        <w:tc>
          <w:tcPr>
            <w:tcW w:w="0" w:type="auto"/>
            <w:vAlign w:val="bottom"/>
          </w:tcPr>
          <w:p w:rsidR="005915CC" w:rsidRDefault="005915CC" w:rsidP="00106766">
            <w:pPr>
              <w:jc w:val="center"/>
              <w:rPr>
                <w:sz w:val="18"/>
              </w:rPr>
            </w:pPr>
            <w:r>
              <w:rPr>
                <w:sz w:val="18"/>
                <w:szCs w:val="14"/>
              </w:rPr>
              <w:t>5.2930</w:t>
            </w:r>
          </w:p>
        </w:tc>
        <w:tc>
          <w:tcPr>
            <w:tcW w:w="0" w:type="auto"/>
            <w:vAlign w:val="bottom"/>
          </w:tcPr>
          <w:p w:rsidR="005915CC" w:rsidRDefault="005915CC" w:rsidP="00106766">
            <w:pPr>
              <w:jc w:val="center"/>
              <w:rPr>
                <w:sz w:val="18"/>
              </w:rPr>
            </w:pPr>
            <w:r>
              <w:rPr>
                <w:sz w:val="18"/>
                <w:szCs w:val="14"/>
              </w:rPr>
              <w:t>&gt;.318</w:t>
            </w:r>
          </w:p>
        </w:tc>
        <w:tc>
          <w:tcPr>
            <w:tcW w:w="0" w:type="auto"/>
            <w:vAlign w:val="bottom"/>
          </w:tcPr>
          <w:p w:rsidR="005915CC" w:rsidRDefault="005915CC" w:rsidP="00106766">
            <w:pPr>
              <w:jc w:val="center"/>
              <w:rPr>
                <w:sz w:val="18"/>
              </w:rPr>
            </w:pPr>
            <w:r>
              <w:rPr>
                <w:sz w:val="18"/>
                <w:szCs w:val="14"/>
              </w:rPr>
              <w:t>0.1950</w:t>
            </w:r>
          </w:p>
        </w:tc>
        <w:tc>
          <w:tcPr>
            <w:tcW w:w="0" w:type="auto"/>
            <w:vAlign w:val="bottom"/>
          </w:tcPr>
          <w:p w:rsidR="005915CC" w:rsidRDefault="005915CC" w:rsidP="00106766">
            <w:pPr>
              <w:jc w:val="center"/>
              <w:rPr>
                <w:sz w:val="18"/>
              </w:rPr>
            </w:pPr>
            <w:r>
              <w:rPr>
                <w:sz w:val="18"/>
                <w:szCs w:val="14"/>
              </w:rPr>
              <w:t>&lt;.01</w:t>
            </w:r>
          </w:p>
        </w:tc>
        <w:tc>
          <w:tcPr>
            <w:tcW w:w="0" w:type="auto"/>
            <w:vAlign w:val="bottom"/>
          </w:tcPr>
          <w:p w:rsidR="005915CC" w:rsidRDefault="005915CC" w:rsidP="00106766">
            <w:pPr>
              <w:jc w:val="center"/>
              <w:rPr>
                <w:sz w:val="18"/>
              </w:rPr>
            </w:pPr>
            <w:r>
              <w:rPr>
                <w:sz w:val="18"/>
                <w:szCs w:val="14"/>
              </w:rPr>
              <w:t>8.7990</w:t>
            </w:r>
          </w:p>
        </w:tc>
        <w:tc>
          <w:tcPr>
            <w:tcW w:w="0" w:type="auto"/>
            <w:vAlign w:val="bottom"/>
          </w:tcPr>
          <w:p w:rsidR="005915CC" w:rsidRDefault="005915CC" w:rsidP="00106766">
            <w:pPr>
              <w:jc w:val="center"/>
              <w:rPr>
                <w:sz w:val="18"/>
              </w:rPr>
            </w:pPr>
            <w:r>
              <w:rPr>
                <w:sz w:val="18"/>
                <w:szCs w:val="14"/>
              </w:rPr>
              <w:t>5.1300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7.4000</w:t>
            </w:r>
          </w:p>
        </w:tc>
        <w:tc>
          <w:tcPr>
            <w:tcW w:w="0" w:type="auto"/>
            <w:vAlign w:val="bottom"/>
          </w:tcPr>
          <w:p w:rsidR="005915CC" w:rsidRDefault="005915CC" w:rsidP="00106766">
            <w:pPr>
              <w:jc w:val="center"/>
              <w:rPr>
                <w:sz w:val="18"/>
              </w:rPr>
            </w:pPr>
            <w:r>
              <w:rPr>
                <w:sz w:val="18"/>
                <w:szCs w:val="14"/>
              </w:rPr>
              <w:t>8.8860</w:t>
            </w:r>
          </w:p>
        </w:tc>
        <w:tc>
          <w:tcPr>
            <w:tcW w:w="0" w:type="auto"/>
            <w:vAlign w:val="bottom"/>
          </w:tcPr>
          <w:p w:rsidR="005915CC" w:rsidRDefault="005915CC" w:rsidP="00106766">
            <w:pPr>
              <w:jc w:val="center"/>
              <w:rPr>
                <w:sz w:val="18"/>
              </w:rPr>
            </w:pPr>
            <w:r>
              <w:rPr>
                <w:sz w:val="18"/>
                <w:szCs w:val="14"/>
              </w:rPr>
              <w:t>1.9530</w:t>
            </w:r>
          </w:p>
        </w:tc>
        <w:tc>
          <w:tcPr>
            <w:tcW w:w="0" w:type="auto"/>
            <w:vAlign w:val="bottom"/>
          </w:tcPr>
          <w:p w:rsidR="005915CC" w:rsidRDefault="005915CC" w:rsidP="00106766">
            <w:pPr>
              <w:jc w:val="center"/>
              <w:rPr>
                <w:sz w:val="18"/>
              </w:rPr>
            </w:pPr>
            <w:r>
              <w:rPr>
                <w:sz w:val="18"/>
                <w:szCs w:val="14"/>
              </w:rPr>
              <w:t>3.2090</w:t>
            </w:r>
          </w:p>
        </w:tc>
        <w:tc>
          <w:tcPr>
            <w:tcW w:w="0" w:type="auto"/>
          </w:tcPr>
          <w:p w:rsidR="005915CC" w:rsidRDefault="005915CC" w:rsidP="00106766">
            <w:pPr>
              <w:jc w:val="center"/>
              <w:rPr>
                <w:sz w:val="18"/>
              </w:rPr>
            </w:pPr>
            <w:r>
              <w:rPr>
                <w:sz w:val="18"/>
              </w:rPr>
              <w:t>0</w:t>
            </w:r>
          </w:p>
        </w:tc>
        <w:tc>
          <w:tcPr>
            <w:tcW w:w="0" w:type="auto"/>
            <w:vAlign w:val="bottom"/>
          </w:tcPr>
          <w:p w:rsidR="005915CC" w:rsidRDefault="005915CC" w:rsidP="00106766">
            <w:pPr>
              <w:jc w:val="center"/>
              <w:rPr>
                <w:sz w:val="18"/>
              </w:rPr>
            </w:pPr>
            <w:r>
              <w:rPr>
                <w:sz w:val="18"/>
                <w:szCs w:val="14"/>
              </w:rPr>
              <w:t>7.4460</w:t>
            </w:r>
          </w:p>
        </w:tc>
        <w:tc>
          <w:tcPr>
            <w:tcW w:w="0" w:type="auto"/>
            <w:vAlign w:val="bottom"/>
          </w:tcPr>
          <w:p w:rsidR="005915CC" w:rsidRDefault="005915CC" w:rsidP="00106766">
            <w:pPr>
              <w:jc w:val="center"/>
              <w:rPr>
                <w:sz w:val="18"/>
              </w:rPr>
            </w:pPr>
            <w:r>
              <w:rPr>
                <w:sz w:val="18"/>
                <w:szCs w:val="14"/>
              </w:rPr>
              <w:t>4.7700</w:t>
            </w:r>
          </w:p>
        </w:tc>
        <w:tc>
          <w:tcPr>
            <w:tcW w:w="0" w:type="auto"/>
            <w:vAlign w:val="bottom"/>
          </w:tcPr>
          <w:p w:rsidR="005915CC" w:rsidRDefault="005915CC" w:rsidP="00106766">
            <w:pPr>
              <w:jc w:val="center"/>
              <w:rPr>
                <w:sz w:val="18"/>
              </w:rPr>
            </w:pPr>
            <w:r>
              <w:rPr>
                <w:sz w:val="18"/>
                <w:szCs w:val="14"/>
              </w:rPr>
              <w:t>3.1400</w:t>
            </w:r>
          </w:p>
        </w:tc>
        <w:tc>
          <w:tcPr>
            <w:tcW w:w="0" w:type="auto"/>
            <w:vAlign w:val="bottom"/>
          </w:tcPr>
          <w:p w:rsidR="005915CC" w:rsidRDefault="005915CC" w:rsidP="00106766">
            <w:pPr>
              <w:jc w:val="center"/>
              <w:rPr>
                <w:sz w:val="18"/>
              </w:rPr>
            </w:pPr>
            <w:r>
              <w:rPr>
                <w:sz w:val="18"/>
                <w:szCs w:val="14"/>
              </w:rPr>
              <w:t>7.1600</w:t>
            </w:r>
          </w:p>
        </w:tc>
      </w:tr>
    </w:tbl>
    <w:p w:rsidR="005915CC" w:rsidRDefault="005915CC" w:rsidP="005915CC">
      <w:pPr>
        <w:pStyle w:val="BodyText"/>
        <w:spacing w:line="240" w:lineRule="auto"/>
      </w:pPr>
    </w:p>
    <w:p w:rsidR="005915CC" w:rsidRDefault="005915CC" w:rsidP="005915CC">
      <w:pPr>
        <w:pStyle w:val="BodyText"/>
        <w:spacing w:line="240" w:lineRule="auto"/>
      </w:pPr>
    </w:p>
    <w:p w:rsidR="005915CC" w:rsidRDefault="005915CC" w:rsidP="005915CC">
      <w:pPr>
        <w:pStyle w:val="BodyText"/>
        <w:spacing w:line="240" w:lineRule="auto"/>
      </w:pPr>
    </w:p>
    <w:p w:rsidR="005915CC" w:rsidRDefault="005915CC" w:rsidP="005915CC"/>
    <w:p w:rsidR="005915CC" w:rsidRDefault="005915CC" w:rsidP="005915CC">
      <w:pPr>
        <w:sectPr w:rsidR="005915CC">
          <w:footerReference w:type="default" r:id="rId12"/>
          <w:pgSz w:w="24480" w:h="15840" w:orient="landscape" w:code="3"/>
          <w:pgMar w:top="1440" w:right="1440" w:bottom="1440" w:left="1440" w:header="720" w:footer="720" w:gutter="0"/>
          <w:cols w:space="720"/>
        </w:sectPr>
      </w:pPr>
      <w:bookmarkStart w:id="68" w:name="_Toc138828126"/>
    </w:p>
    <w:p w:rsidR="005915CC" w:rsidRDefault="005915CC" w:rsidP="005915CC">
      <w:pPr>
        <w:pStyle w:val="table0"/>
        <w:rPr>
          <w:snapToGrid w:val="0"/>
        </w:rPr>
      </w:pPr>
      <w:bookmarkStart w:id="69" w:name="_Toc152663884"/>
      <w:r>
        <w:rPr>
          <w:snapToGrid w:val="0"/>
        </w:rPr>
        <w:lastRenderedPageBreak/>
        <w:t>Table 12.  Benthic Invertebrates Collected in October 2006 Sampling Event.</w:t>
      </w:r>
      <w:bookmarkEnd w:id="69"/>
    </w:p>
    <w:tbl>
      <w:tblPr>
        <w:tblW w:w="0" w:type="auto"/>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6"/>
        <w:gridCol w:w="543"/>
        <w:gridCol w:w="621"/>
        <w:gridCol w:w="621"/>
        <w:gridCol w:w="543"/>
        <w:gridCol w:w="543"/>
        <w:gridCol w:w="543"/>
        <w:gridCol w:w="543"/>
        <w:gridCol w:w="621"/>
        <w:gridCol w:w="621"/>
        <w:gridCol w:w="543"/>
        <w:gridCol w:w="621"/>
        <w:gridCol w:w="543"/>
        <w:gridCol w:w="543"/>
        <w:gridCol w:w="543"/>
        <w:gridCol w:w="621"/>
        <w:gridCol w:w="621"/>
        <w:gridCol w:w="543"/>
        <w:gridCol w:w="531"/>
        <w:gridCol w:w="543"/>
        <w:gridCol w:w="621"/>
      </w:tblGrid>
      <w:tr w:rsidR="005915CC" w:rsidTr="00106766">
        <w:trPr>
          <w:cantSplit/>
          <w:trHeight w:val="332"/>
        </w:trPr>
        <w:tc>
          <w:tcPr>
            <w:tcW w:w="0" w:type="auto"/>
            <w:gridSpan w:val="21"/>
            <w:tcBorders>
              <w:bottom w:val="single" w:sz="4" w:space="0" w:color="auto"/>
            </w:tcBorders>
          </w:tcPr>
          <w:p w:rsidR="005915CC" w:rsidRDefault="005915CC" w:rsidP="00106766">
            <w:pPr>
              <w:pStyle w:val="CommentSubject"/>
              <w:tabs>
                <w:tab w:val="left" w:pos="6437"/>
              </w:tabs>
              <w:rPr>
                <w:sz w:val="18"/>
              </w:rPr>
            </w:pPr>
            <w:r>
              <w:rPr>
                <w:sz w:val="18"/>
              </w:rPr>
              <w:tab/>
            </w:r>
          </w:p>
        </w:tc>
      </w:tr>
      <w:tr w:rsidR="005915CC" w:rsidTr="00106766">
        <w:trPr>
          <w:trHeight w:val="350"/>
        </w:trPr>
        <w:tc>
          <w:tcPr>
            <w:tcW w:w="0" w:type="auto"/>
            <w:shd w:val="clear" w:color="auto" w:fill="D9D9D9"/>
            <w:vAlign w:val="bottom"/>
          </w:tcPr>
          <w:p w:rsidR="005915CC" w:rsidRDefault="005915CC" w:rsidP="00106766">
            <w:pPr>
              <w:rPr>
                <w:b/>
                <w:bCs/>
                <w:sz w:val="18"/>
              </w:rPr>
            </w:pPr>
            <w:r>
              <w:rPr>
                <w:b/>
                <w:bCs/>
                <w:sz w:val="18"/>
              </w:rPr>
              <w:t>Species</w:t>
            </w:r>
          </w:p>
        </w:tc>
        <w:tc>
          <w:tcPr>
            <w:tcW w:w="0" w:type="auto"/>
            <w:shd w:val="clear" w:color="auto" w:fill="D9D9D9"/>
            <w:vAlign w:val="bottom"/>
          </w:tcPr>
          <w:p w:rsidR="005915CC" w:rsidRDefault="005915CC" w:rsidP="00106766">
            <w:pPr>
              <w:jc w:val="center"/>
              <w:rPr>
                <w:rFonts w:eastAsia="Arial Unicode MS"/>
                <w:b/>
                <w:bCs/>
                <w:sz w:val="18"/>
                <w:szCs w:val="18"/>
              </w:rPr>
            </w:pPr>
            <w:r>
              <w:rPr>
                <w:b/>
                <w:bCs/>
                <w:sz w:val="18"/>
                <w:szCs w:val="18"/>
              </w:rPr>
              <w:t>1</w:t>
            </w:r>
          </w:p>
        </w:tc>
        <w:tc>
          <w:tcPr>
            <w:tcW w:w="0" w:type="auto"/>
            <w:shd w:val="clear" w:color="auto" w:fill="D9D9D9"/>
            <w:vAlign w:val="bottom"/>
          </w:tcPr>
          <w:p w:rsidR="005915CC" w:rsidRDefault="005915CC" w:rsidP="00106766">
            <w:pPr>
              <w:jc w:val="center"/>
              <w:rPr>
                <w:rFonts w:eastAsia="Arial Unicode MS"/>
                <w:b/>
                <w:bCs/>
                <w:sz w:val="18"/>
                <w:szCs w:val="18"/>
              </w:rPr>
            </w:pPr>
            <w:r>
              <w:rPr>
                <w:b/>
                <w:bCs/>
                <w:sz w:val="18"/>
                <w:szCs w:val="18"/>
              </w:rPr>
              <w:t>2</w:t>
            </w:r>
          </w:p>
        </w:tc>
        <w:tc>
          <w:tcPr>
            <w:tcW w:w="0" w:type="auto"/>
            <w:shd w:val="clear" w:color="auto" w:fill="D9D9D9"/>
            <w:vAlign w:val="bottom"/>
          </w:tcPr>
          <w:p w:rsidR="005915CC" w:rsidRDefault="005915CC" w:rsidP="00106766">
            <w:pPr>
              <w:jc w:val="center"/>
              <w:rPr>
                <w:rFonts w:eastAsia="Arial Unicode MS"/>
                <w:b/>
                <w:bCs/>
                <w:sz w:val="18"/>
                <w:szCs w:val="18"/>
              </w:rPr>
            </w:pPr>
            <w:r>
              <w:rPr>
                <w:b/>
                <w:bCs/>
                <w:sz w:val="18"/>
                <w:szCs w:val="18"/>
              </w:rPr>
              <w:t>4</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6</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7</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8</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9</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11</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12</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13</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14</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17</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18</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22</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23</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24</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25</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rFonts w:eastAsia="Arial Unicode MS"/>
                <w:b/>
                <w:bCs/>
                <w:sz w:val="18"/>
                <w:szCs w:val="18"/>
              </w:rPr>
              <w:t>26</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27</w:t>
            </w:r>
          </w:p>
        </w:tc>
        <w:tc>
          <w:tcPr>
            <w:tcW w:w="0" w:type="auto"/>
            <w:tcBorders>
              <w:bottom w:val="single" w:sz="4" w:space="0" w:color="auto"/>
            </w:tcBorders>
            <w:shd w:val="clear" w:color="auto" w:fill="D9D9D9"/>
            <w:vAlign w:val="bottom"/>
          </w:tcPr>
          <w:p w:rsidR="005915CC" w:rsidRDefault="005915CC" w:rsidP="00106766">
            <w:pPr>
              <w:jc w:val="center"/>
              <w:rPr>
                <w:rFonts w:eastAsia="Arial Unicode MS"/>
                <w:b/>
                <w:bCs/>
                <w:sz w:val="18"/>
                <w:szCs w:val="18"/>
              </w:rPr>
            </w:pPr>
            <w:r>
              <w:rPr>
                <w:b/>
                <w:bCs/>
                <w:sz w:val="18"/>
                <w:szCs w:val="18"/>
              </w:rPr>
              <w:t>29</w:t>
            </w:r>
          </w:p>
        </w:tc>
      </w:tr>
      <w:tr w:rsidR="005915CC" w:rsidTr="00106766">
        <w:trPr>
          <w:cantSplit/>
        </w:trPr>
        <w:tc>
          <w:tcPr>
            <w:tcW w:w="0" w:type="auto"/>
            <w:tcBorders>
              <w:right w:val="nil"/>
            </w:tcBorders>
          </w:tcPr>
          <w:p w:rsidR="005915CC" w:rsidRDefault="005915CC" w:rsidP="00106766">
            <w:pPr>
              <w:rPr>
                <w:b/>
                <w:bCs/>
                <w:smallCaps/>
                <w:sz w:val="18"/>
              </w:rPr>
            </w:pPr>
            <w:r>
              <w:rPr>
                <w:b/>
                <w:bCs/>
                <w:smallCaps/>
                <w:sz w:val="18"/>
              </w:rPr>
              <w:t>Annelida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single" w:sz="4" w:space="0" w:color="auto"/>
            </w:tcBorders>
            <w:vAlign w:val="center"/>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pStyle w:val="xl28"/>
              <w:pBdr>
                <w:bottom w:val="none" w:sz="0" w:space="0" w:color="auto"/>
              </w:pBdr>
              <w:spacing w:before="0" w:beforeAutospacing="0" w:after="0" w:afterAutospacing="0"/>
              <w:rPr>
                <w:sz w:val="18"/>
                <w:szCs w:val="20"/>
              </w:rPr>
            </w:pPr>
            <w:r>
              <w:rPr>
                <w:sz w:val="18"/>
                <w:szCs w:val="20"/>
              </w:rPr>
              <w:t>Polychaeta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single" w:sz="4" w:space="0" w:color="auto"/>
            </w:tcBorders>
            <w:vAlign w:val="center"/>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Eteone heteropoda</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15</w:t>
            </w: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r>
      <w:tr w:rsidR="005915CC" w:rsidTr="00106766">
        <w:tc>
          <w:tcPr>
            <w:tcW w:w="0" w:type="auto"/>
          </w:tcPr>
          <w:p w:rsidR="005915CC" w:rsidRDefault="005915CC" w:rsidP="00106766">
            <w:pPr>
              <w:rPr>
                <w:i/>
                <w:iCs/>
                <w:sz w:val="18"/>
              </w:rPr>
            </w:pPr>
            <w:r>
              <w:rPr>
                <w:i/>
                <w:iCs/>
                <w:sz w:val="18"/>
              </w:rPr>
              <w:t>Heteromastus filiformes</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6</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r>
      <w:tr w:rsidR="005915CC" w:rsidTr="00106766">
        <w:tc>
          <w:tcPr>
            <w:tcW w:w="0" w:type="auto"/>
          </w:tcPr>
          <w:p w:rsidR="005915CC" w:rsidRDefault="005915CC" w:rsidP="00106766">
            <w:pPr>
              <w:rPr>
                <w:i/>
                <w:iCs/>
                <w:sz w:val="18"/>
              </w:rPr>
            </w:pPr>
            <w:r>
              <w:rPr>
                <w:i/>
                <w:iCs/>
                <w:sz w:val="18"/>
              </w:rPr>
              <w:t>Nereis succinea</w:t>
            </w: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2</w:t>
            </w:r>
          </w:p>
        </w:tc>
        <w:tc>
          <w:tcPr>
            <w:tcW w:w="0" w:type="auto"/>
            <w:vAlign w:val="center"/>
          </w:tcPr>
          <w:p w:rsidR="005915CC" w:rsidRDefault="005915CC" w:rsidP="00106766">
            <w:pPr>
              <w:jc w:val="center"/>
              <w:rPr>
                <w:rFonts w:eastAsia="Arial Unicode MS"/>
                <w:sz w:val="18"/>
                <w:szCs w:val="18"/>
              </w:rPr>
            </w:pPr>
            <w:r>
              <w:rPr>
                <w:sz w:val="18"/>
                <w:szCs w:val="18"/>
              </w:rPr>
              <w:t>4</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13</w:t>
            </w:r>
          </w:p>
        </w:tc>
        <w:tc>
          <w:tcPr>
            <w:tcW w:w="0" w:type="auto"/>
            <w:vAlign w:val="center"/>
          </w:tcPr>
          <w:p w:rsidR="005915CC" w:rsidRDefault="005915CC" w:rsidP="00106766">
            <w:pPr>
              <w:jc w:val="center"/>
              <w:rPr>
                <w:rFonts w:eastAsia="Arial Unicode MS"/>
                <w:sz w:val="18"/>
                <w:szCs w:val="18"/>
              </w:rPr>
            </w:pPr>
            <w:r>
              <w:rPr>
                <w:sz w:val="18"/>
                <w:szCs w:val="18"/>
              </w:rPr>
              <w:t>3</w:t>
            </w:r>
          </w:p>
        </w:tc>
        <w:tc>
          <w:tcPr>
            <w:tcW w:w="0" w:type="auto"/>
            <w:vAlign w:val="center"/>
          </w:tcPr>
          <w:p w:rsidR="005915CC" w:rsidRDefault="005915CC" w:rsidP="00106766">
            <w:pPr>
              <w:jc w:val="center"/>
              <w:rPr>
                <w:rFonts w:eastAsia="Arial Unicode MS"/>
                <w:sz w:val="18"/>
                <w:szCs w:val="18"/>
              </w:rPr>
            </w:pPr>
            <w:r>
              <w:rPr>
                <w:sz w:val="18"/>
                <w:szCs w:val="18"/>
              </w:rPr>
              <w:t>2</w:t>
            </w:r>
          </w:p>
        </w:tc>
        <w:tc>
          <w:tcPr>
            <w:tcW w:w="0" w:type="auto"/>
            <w:vAlign w:val="center"/>
          </w:tcPr>
          <w:p w:rsidR="005915CC" w:rsidRDefault="005915CC" w:rsidP="00106766">
            <w:pPr>
              <w:jc w:val="center"/>
              <w:rPr>
                <w:rFonts w:eastAsia="Arial Unicode MS"/>
                <w:sz w:val="18"/>
                <w:szCs w:val="18"/>
              </w:rPr>
            </w:pPr>
            <w:r>
              <w:rPr>
                <w:sz w:val="18"/>
                <w:szCs w:val="18"/>
              </w:rPr>
              <w:t>39</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5</w:t>
            </w:r>
          </w:p>
        </w:tc>
        <w:tc>
          <w:tcPr>
            <w:tcW w:w="0" w:type="auto"/>
            <w:vAlign w:val="center"/>
          </w:tcPr>
          <w:p w:rsidR="005915CC" w:rsidRDefault="005915CC" w:rsidP="00106766">
            <w:pPr>
              <w:jc w:val="center"/>
              <w:rPr>
                <w:rFonts w:eastAsia="Arial Unicode MS"/>
                <w:sz w:val="18"/>
                <w:szCs w:val="18"/>
              </w:rPr>
            </w:pPr>
            <w:r>
              <w:rPr>
                <w:sz w:val="18"/>
                <w:szCs w:val="18"/>
              </w:rPr>
              <w:t>8</w:t>
            </w:r>
          </w:p>
        </w:tc>
        <w:tc>
          <w:tcPr>
            <w:tcW w:w="0" w:type="auto"/>
            <w:vAlign w:val="center"/>
          </w:tcPr>
          <w:p w:rsidR="005915CC" w:rsidRDefault="005915CC" w:rsidP="00106766">
            <w:pPr>
              <w:jc w:val="center"/>
              <w:rPr>
                <w:rFonts w:eastAsia="Arial Unicode MS"/>
                <w:sz w:val="18"/>
                <w:szCs w:val="18"/>
              </w:rPr>
            </w:pPr>
            <w:r>
              <w:rPr>
                <w:sz w:val="18"/>
                <w:szCs w:val="18"/>
              </w:rPr>
              <w:t>4</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3</w:t>
            </w:r>
          </w:p>
        </w:tc>
      </w:tr>
      <w:tr w:rsidR="005915CC" w:rsidTr="00106766">
        <w:tc>
          <w:tcPr>
            <w:tcW w:w="0" w:type="auto"/>
          </w:tcPr>
          <w:p w:rsidR="005915CC" w:rsidRDefault="005915CC" w:rsidP="00106766">
            <w:pPr>
              <w:rPr>
                <w:i/>
                <w:iCs/>
                <w:sz w:val="18"/>
              </w:rPr>
            </w:pPr>
            <w:r>
              <w:rPr>
                <w:i/>
                <w:iCs/>
                <w:sz w:val="18"/>
              </w:rPr>
              <w:t xml:space="preserve">Polydora </w:t>
            </w:r>
            <w:r>
              <w:rPr>
                <w:sz w:val="18"/>
              </w:rPr>
              <w:t>sp</w:t>
            </w:r>
            <w:r>
              <w:rPr>
                <w:i/>
                <w:iCs/>
                <w:sz w:val="18"/>
              </w:rPr>
              <w:t>.</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6</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r>
      <w:tr w:rsidR="005915CC" w:rsidTr="00106766">
        <w:tc>
          <w:tcPr>
            <w:tcW w:w="0" w:type="auto"/>
          </w:tcPr>
          <w:p w:rsidR="005915CC" w:rsidRDefault="005915CC" w:rsidP="00106766">
            <w:pPr>
              <w:rPr>
                <w:i/>
                <w:iCs/>
                <w:sz w:val="18"/>
              </w:rPr>
            </w:pPr>
            <w:r>
              <w:rPr>
                <w:i/>
                <w:iCs/>
                <w:sz w:val="18"/>
              </w:rPr>
              <w:t>Scolecolepides viridis</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r>
      <w:tr w:rsidR="005915CC" w:rsidTr="00106766">
        <w:tc>
          <w:tcPr>
            <w:tcW w:w="0" w:type="auto"/>
          </w:tcPr>
          <w:p w:rsidR="005915CC" w:rsidRDefault="005915CC" w:rsidP="00106766">
            <w:pPr>
              <w:rPr>
                <w:i/>
                <w:iCs/>
                <w:sz w:val="18"/>
              </w:rPr>
            </w:pPr>
            <w:r>
              <w:rPr>
                <w:i/>
                <w:iCs/>
                <w:sz w:val="18"/>
              </w:rPr>
              <w:t>Streblospio benedicti</w:t>
            </w: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2</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17</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2</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4</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r>
      <w:tr w:rsidR="005915CC" w:rsidTr="00106766">
        <w:tc>
          <w:tcPr>
            <w:tcW w:w="0" w:type="auto"/>
            <w:tcBorders>
              <w:right w:val="nil"/>
            </w:tcBorders>
          </w:tcPr>
          <w:p w:rsidR="005915CC" w:rsidRDefault="005915CC" w:rsidP="00106766">
            <w:pPr>
              <w:rPr>
                <w:sz w:val="18"/>
              </w:rPr>
            </w:pPr>
            <w:r>
              <w:rPr>
                <w:b/>
                <w:bCs/>
                <w:smallCaps/>
                <w:sz w:val="18"/>
              </w:rPr>
              <w:t>Mollusca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nil"/>
            </w:tcBorders>
            <w:vAlign w:val="center"/>
          </w:tcPr>
          <w:p w:rsidR="005915CC" w:rsidRDefault="005915CC" w:rsidP="00106766">
            <w:pPr>
              <w:jc w:val="center"/>
              <w:rPr>
                <w:sz w:val="18"/>
              </w:rPr>
            </w:pPr>
          </w:p>
        </w:tc>
        <w:tc>
          <w:tcPr>
            <w:tcW w:w="0" w:type="auto"/>
            <w:tcBorders>
              <w:left w:val="nil"/>
              <w:bottom w:val="single" w:sz="4" w:space="0" w:color="auto"/>
              <w:right w:val="single" w:sz="4" w:space="0" w:color="auto"/>
            </w:tcBorders>
            <w:vAlign w:val="center"/>
          </w:tcPr>
          <w:p w:rsidR="005915CC" w:rsidRDefault="005915CC" w:rsidP="00106766">
            <w:pPr>
              <w:jc w:val="center"/>
              <w:rPr>
                <w:sz w:val="18"/>
              </w:rPr>
            </w:pPr>
          </w:p>
        </w:tc>
      </w:tr>
      <w:tr w:rsidR="005915CC" w:rsidTr="00106766">
        <w:tc>
          <w:tcPr>
            <w:tcW w:w="0" w:type="auto"/>
            <w:tcBorders>
              <w:right w:val="nil"/>
            </w:tcBorders>
          </w:tcPr>
          <w:p w:rsidR="005915CC" w:rsidRDefault="005915CC" w:rsidP="00106766">
            <w:pPr>
              <w:jc w:val="center"/>
              <w:rPr>
                <w:b/>
                <w:bCs/>
                <w:sz w:val="18"/>
              </w:rPr>
            </w:pPr>
            <w:r>
              <w:rPr>
                <w:b/>
                <w:bCs/>
                <w:sz w:val="18"/>
              </w:rPr>
              <w:t>Bivalvia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single" w:sz="4" w:space="0" w:color="auto"/>
            </w:tcBorders>
            <w:vAlign w:val="center"/>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Macoma balthica</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r>
      <w:tr w:rsidR="005915CC" w:rsidTr="00106766">
        <w:tc>
          <w:tcPr>
            <w:tcW w:w="0" w:type="auto"/>
          </w:tcPr>
          <w:p w:rsidR="005915CC" w:rsidRDefault="005915CC" w:rsidP="00106766">
            <w:pPr>
              <w:rPr>
                <w:i/>
                <w:iCs/>
                <w:sz w:val="18"/>
              </w:rPr>
            </w:pPr>
            <w:r>
              <w:rPr>
                <w:i/>
                <w:iCs/>
                <w:sz w:val="18"/>
              </w:rPr>
              <w:t>Mulina lateralis</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r>
      <w:tr w:rsidR="005915CC" w:rsidTr="00106766">
        <w:tc>
          <w:tcPr>
            <w:tcW w:w="0" w:type="auto"/>
          </w:tcPr>
          <w:p w:rsidR="005915CC" w:rsidRDefault="005915CC" w:rsidP="00106766">
            <w:pPr>
              <w:rPr>
                <w:i/>
                <w:iCs/>
                <w:sz w:val="18"/>
              </w:rPr>
            </w:pPr>
            <w:r>
              <w:rPr>
                <w:i/>
                <w:iCs/>
                <w:sz w:val="18"/>
              </w:rPr>
              <w:t>Mya arenaria</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r>
      <w:tr w:rsidR="005915CC" w:rsidTr="00106766">
        <w:tc>
          <w:tcPr>
            <w:tcW w:w="0" w:type="auto"/>
          </w:tcPr>
          <w:p w:rsidR="005915CC" w:rsidRDefault="005915CC" w:rsidP="00106766">
            <w:pPr>
              <w:rPr>
                <w:i/>
                <w:iCs/>
                <w:sz w:val="18"/>
              </w:rPr>
            </w:pPr>
            <w:r>
              <w:rPr>
                <w:i/>
                <w:iCs/>
                <w:sz w:val="18"/>
              </w:rPr>
              <w:t>Rangia cuneata</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r>
      <w:tr w:rsidR="005915CC" w:rsidTr="00106766">
        <w:tc>
          <w:tcPr>
            <w:tcW w:w="0" w:type="auto"/>
          </w:tcPr>
          <w:p w:rsidR="005915CC" w:rsidRDefault="005915CC" w:rsidP="00106766">
            <w:pPr>
              <w:rPr>
                <w:i/>
                <w:iCs/>
                <w:sz w:val="18"/>
              </w:rPr>
            </w:pPr>
            <w:r>
              <w:rPr>
                <w:i/>
                <w:iCs/>
                <w:sz w:val="18"/>
              </w:rPr>
              <w:t>Tellina agilis</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r>
              <w:rPr>
                <w:sz w:val="18"/>
                <w:szCs w:val="18"/>
              </w:rPr>
              <w:t>27</w:t>
            </w: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c>
          <w:tcPr>
            <w:tcW w:w="0" w:type="auto"/>
            <w:tcBorders>
              <w:bottom w:val="single" w:sz="4" w:space="0" w:color="auto"/>
            </w:tcBorders>
            <w:vAlign w:val="center"/>
          </w:tcPr>
          <w:p w:rsidR="005915CC" w:rsidRDefault="005915CC" w:rsidP="00106766">
            <w:pPr>
              <w:jc w:val="center"/>
              <w:rPr>
                <w:rFonts w:eastAsia="Arial Unicode MS"/>
                <w:sz w:val="18"/>
                <w:szCs w:val="18"/>
              </w:rPr>
            </w:pPr>
          </w:p>
        </w:tc>
      </w:tr>
      <w:tr w:rsidR="005915CC" w:rsidTr="00106766">
        <w:trPr>
          <w:cantSplit/>
        </w:trPr>
        <w:tc>
          <w:tcPr>
            <w:tcW w:w="0" w:type="auto"/>
            <w:tcBorders>
              <w:right w:val="nil"/>
            </w:tcBorders>
          </w:tcPr>
          <w:p w:rsidR="005915CC" w:rsidRDefault="005915CC" w:rsidP="00106766">
            <w:pPr>
              <w:rPr>
                <w:sz w:val="18"/>
              </w:rPr>
            </w:pPr>
            <w:r>
              <w:rPr>
                <w:b/>
                <w:bCs/>
                <w:smallCaps/>
                <w:sz w:val="18"/>
              </w:rPr>
              <w:t>Arthropoda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pStyle w:val="xl34"/>
              <w:pBdr>
                <w:left w:val="none" w:sz="0" w:space="0" w:color="auto"/>
              </w:pBdr>
              <w:spacing w:before="0" w:beforeAutospacing="0" w:after="0" w:afterAutospacing="0"/>
              <w:rPr>
                <w:sz w:val="18"/>
                <w:szCs w:val="20"/>
              </w:rPr>
            </w:pPr>
          </w:p>
        </w:tc>
        <w:tc>
          <w:tcPr>
            <w:tcW w:w="0" w:type="auto"/>
            <w:tcBorders>
              <w:left w:val="nil"/>
              <w:right w:val="single" w:sz="4" w:space="0" w:color="auto"/>
            </w:tcBorders>
            <w:vAlign w:val="center"/>
          </w:tcPr>
          <w:p w:rsidR="005915CC" w:rsidRDefault="005915CC" w:rsidP="00106766">
            <w:pPr>
              <w:jc w:val="center"/>
              <w:rPr>
                <w:sz w:val="18"/>
              </w:rPr>
            </w:pPr>
          </w:p>
        </w:tc>
      </w:tr>
      <w:tr w:rsidR="005915CC" w:rsidTr="00106766">
        <w:trPr>
          <w:cantSplit/>
        </w:trPr>
        <w:tc>
          <w:tcPr>
            <w:tcW w:w="0" w:type="auto"/>
            <w:tcBorders>
              <w:right w:val="nil"/>
            </w:tcBorders>
          </w:tcPr>
          <w:p w:rsidR="005915CC" w:rsidRDefault="005915CC" w:rsidP="00106766">
            <w:pPr>
              <w:jc w:val="center"/>
              <w:rPr>
                <w:b/>
                <w:bCs/>
                <w:sz w:val="18"/>
              </w:rPr>
            </w:pPr>
            <w:r>
              <w:rPr>
                <w:b/>
                <w:bCs/>
                <w:sz w:val="18"/>
              </w:rPr>
              <w:t>Amphipoda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single" w:sz="4" w:space="0" w:color="auto"/>
            </w:tcBorders>
            <w:vAlign w:val="center"/>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Corophium</w:t>
            </w:r>
            <w:r>
              <w:rPr>
                <w:sz w:val="18"/>
              </w:rPr>
              <w:t xml:space="preserve"> sp.</w:t>
            </w:r>
          </w:p>
        </w:tc>
        <w:tc>
          <w:tcPr>
            <w:tcW w:w="0" w:type="auto"/>
            <w:tcBorders>
              <w:right w:val="single" w:sz="4" w:space="0" w:color="auto"/>
            </w:tcBorders>
            <w:vAlign w:val="center"/>
          </w:tcPr>
          <w:p w:rsidR="005915CC" w:rsidRDefault="005915CC" w:rsidP="00106766">
            <w:pPr>
              <w:jc w:val="center"/>
              <w:rPr>
                <w:rFonts w:eastAsia="Arial Unicode MS"/>
                <w:sz w:val="18"/>
                <w:szCs w:val="18"/>
              </w:rPr>
            </w:pPr>
          </w:p>
        </w:tc>
        <w:tc>
          <w:tcPr>
            <w:tcW w:w="0" w:type="auto"/>
            <w:tcBorders>
              <w:left w:val="single" w:sz="4" w:space="0" w:color="auto"/>
              <w:right w:val="single" w:sz="4" w:space="0" w:color="auto"/>
            </w:tcBorders>
            <w:vAlign w:val="center"/>
          </w:tcPr>
          <w:p w:rsidR="005915CC" w:rsidRDefault="005915CC" w:rsidP="00106766">
            <w:pPr>
              <w:jc w:val="center"/>
              <w:rPr>
                <w:rFonts w:eastAsia="Arial Unicode MS"/>
                <w:sz w:val="18"/>
                <w:szCs w:val="18"/>
              </w:rPr>
            </w:pPr>
          </w:p>
        </w:tc>
        <w:tc>
          <w:tcPr>
            <w:tcW w:w="0" w:type="auto"/>
            <w:tcBorders>
              <w:left w:val="single" w:sz="4" w:space="0" w:color="auto"/>
            </w:tcBorders>
            <w:vAlign w:val="center"/>
          </w:tcPr>
          <w:p w:rsidR="005915CC" w:rsidRDefault="005915CC" w:rsidP="00106766">
            <w:pPr>
              <w:jc w:val="center"/>
              <w:rPr>
                <w:rFonts w:eastAsia="Arial Unicode MS"/>
                <w:sz w:val="18"/>
                <w:szCs w:val="18"/>
              </w:rPr>
            </w:pPr>
          </w:p>
        </w:tc>
        <w:tc>
          <w:tcPr>
            <w:tcW w:w="0" w:type="auto"/>
            <w:tcBorders>
              <w:right w:val="single" w:sz="4" w:space="0" w:color="auto"/>
            </w:tcBorders>
            <w:vAlign w:val="center"/>
          </w:tcPr>
          <w:p w:rsidR="005915CC" w:rsidRDefault="005915CC" w:rsidP="00106766">
            <w:pPr>
              <w:jc w:val="center"/>
              <w:rPr>
                <w:rFonts w:eastAsia="Arial Unicode MS"/>
                <w:b/>
                <w:bCs/>
                <w:sz w:val="18"/>
                <w:szCs w:val="18"/>
              </w:rPr>
            </w:pPr>
          </w:p>
        </w:tc>
        <w:tc>
          <w:tcPr>
            <w:tcW w:w="0" w:type="auto"/>
            <w:tcBorders>
              <w:left w:val="single" w:sz="4" w:space="0" w:color="auto"/>
            </w:tcBorders>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r>
              <w:rPr>
                <w:sz w:val="18"/>
                <w:szCs w:val="18"/>
              </w:rPr>
              <w:t>3</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r>
      <w:tr w:rsidR="005915CC" w:rsidTr="00106766">
        <w:tc>
          <w:tcPr>
            <w:tcW w:w="0" w:type="auto"/>
            <w:tcBorders>
              <w:right w:val="nil"/>
            </w:tcBorders>
          </w:tcPr>
          <w:p w:rsidR="005915CC" w:rsidRDefault="005915CC" w:rsidP="00106766">
            <w:pPr>
              <w:jc w:val="center"/>
              <w:rPr>
                <w:b/>
                <w:bCs/>
                <w:sz w:val="18"/>
              </w:rPr>
            </w:pPr>
            <w:r>
              <w:rPr>
                <w:b/>
                <w:bCs/>
                <w:sz w:val="18"/>
              </w:rPr>
              <w:t>Tanaidacea</w:t>
            </w:r>
          </w:p>
        </w:tc>
        <w:tc>
          <w:tcPr>
            <w:tcW w:w="0" w:type="auto"/>
            <w:tcBorders>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nil"/>
            </w:tcBorders>
            <w:vAlign w:val="center"/>
          </w:tcPr>
          <w:p w:rsidR="005915CC" w:rsidRDefault="005915CC" w:rsidP="00106766">
            <w:pPr>
              <w:jc w:val="center"/>
              <w:rPr>
                <w:sz w:val="18"/>
              </w:rPr>
            </w:pPr>
          </w:p>
        </w:tc>
        <w:tc>
          <w:tcPr>
            <w:tcW w:w="0" w:type="auto"/>
            <w:tcBorders>
              <w:left w:val="nil"/>
              <w:right w:val="single" w:sz="4" w:space="0" w:color="auto"/>
            </w:tcBorders>
            <w:vAlign w:val="center"/>
          </w:tcPr>
          <w:p w:rsidR="005915CC" w:rsidRDefault="005915CC" w:rsidP="00106766">
            <w:pPr>
              <w:jc w:val="center"/>
              <w:rPr>
                <w:sz w:val="18"/>
              </w:rPr>
            </w:pPr>
          </w:p>
        </w:tc>
      </w:tr>
      <w:tr w:rsidR="005915CC" w:rsidTr="00106766">
        <w:tc>
          <w:tcPr>
            <w:tcW w:w="0" w:type="auto"/>
          </w:tcPr>
          <w:p w:rsidR="005915CC" w:rsidRDefault="005915CC" w:rsidP="00106766">
            <w:pPr>
              <w:rPr>
                <w:i/>
                <w:iCs/>
                <w:sz w:val="18"/>
              </w:rPr>
            </w:pPr>
            <w:r>
              <w:rPr>
                <w:i/>
                <w:iCs/>
                <w:sz w:val="18"/>
              </w:rPr>
              <w:t>Leptochelia savignyi</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c>
          <w:tcPr>
            <w:tcW w:w="0" w:type="auto"/>
            <w:vAlign w:val="center"/>
          </w:tcPr>
          <w:p w:rsidR="005915CC" w:rsidRDefault="005915CC" w:rsidP="00106766">
            <w:pPr>
              <w:jc w:val="center"/>
              <w:rPr>
                <w:rFonts w:eastAsia="Arial Unicode MS"/>
                <w:sz w:val="18"/>
                <w:szCs w:val="18"/>
              </w:rPr>
            </w:pPr>
            <w:r>
              <w:rPr>
                <w:sz w:val="18"/>
                <w:szCs w:val="18"/>
              </w:rPr>
              <w:t>1</w:t>
            </w: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sz w:val="18"/>
                <w:szCs w:val="18"/>
              </w:rPr>
            </w:pPr>
          </w:p>
        </w:tc>
        <w:tc>
          <w:tcPr>
            <w:tcW w:w="0" w:type="auto"/>
            <w:vAlign w:val="center"/>
          </w:tcPr>
          <w:p w:rsidR="005915CC" w:rsidRDefault="005915CC" w:rsidP="00106766">
            <w:pPr>
              <w:jc w:val="center"/>
              <w:rPr>
                <w:rFonts w:eastAsia="Arial Unicode MS"/>
                <w:b/>
                <w:bCs/>
                <w:sz w:val="18"/>
                <w:szCs w:val="18"/>
              </w:rPr>
            </w:pPr>
          </w:p>
        </w:tc>
      </w:tr>
      <w:tr w:rsidR="005915CC" w:rsidTr="00106766">
        <w:tc>
          <w:tcPr>
            <w:tcW w:w="0" w:type="auto"/>
            <w:tcBorders>
              <w:top w:val="single" w:sz="12" w:space="0" w:color="auto"/>
            </w:tcBorders>
            <w:vAlign w:val="center"/>
          </w:tcPr>
          <w:p w:rsidR="005915CC" w:rsidRDefault="005915CC" w:rsidP="00106766">
            <w:pPr>
              <w:rPr>
                <w:b/>
                <w:bCs/>
                <w:sz w:val="18"/>
              </w:rPr>
            </w:pPr>
            <w:r>
              <w:rPr>
                <w:b/>
                <w:bCs/>
                <w:sz w:val="18"/>
              </w:rPr>
              <w:t>Total No. of Individuals</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2</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4</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6</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0</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3</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0</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0</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36</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4</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4</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43</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1</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1</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3</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8</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61</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6</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rFonts w:eastAsia="Arial Unicode MS"/>
                <w:sz w:val="18"/>
                <w:szCs w:val="18"/>
              </w:rPr>
              <w:t>0</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1</w:t>
            </w:r>
          </w:p>
        </w:tc>
        <w:tc>
          <w:tcPr>
            <w:tcW w:w="0" w:type="auto"/>
            <w:tcBorders>
              <w:top w:val="single" w:sz="12" w:space="0" w:color="auto"/>
            </w:tcBorders>
            <w:vAlign w:val="center"/>
          </w:tcPr>
          <w:p w:rsidR="005915CC" w:rsidRDefault="005915CC" w:rsidP="00106766">
            <w:pPr>
              <w:jc w:val="center"/>
              <w:rPr>
                <w:rFonts w:eastAsia="Arial Unicode MS"/>
                <w:sz w:val="18"/>
                <w:szCs w:val="18"/>
              </w:rPr>
            </w:pPr>
            <w:r>
              <w:rPr>
                <w:sz w:val="18"/>
                <w:szCs w:val="18"/>
              </w:rPr>
              <w:t>4</w:t>
            </w:r>
          </w:p>
        </w:tc>
      </w:tr>
      <w:tr w:rsidR="005915CC" w:rsidTr="00106766">
        <w:tc>
          <w:tcPr>
            <w:tcW w:w="0" w:type="auto"/>
            <w:vAlign w:val="center"/>
          </w:tcPr>
          <w:p w:rsidR="005915CC" w:rsidRDefault="005915CC" w:rsidP="00106766">
            <w:pPr>
              <w:rPr>
                <w:b/>
                <w:bCs/>
                <w:sz w:val="18"/>
              </w:rPr>
            </w:pPr>
            <w:r>
              <w:rPr>
                <w:b/>
                <w:bCs/>
                <w:sz w:val="18"/>
              </w:rPr>
              <w:t>Total No. of Species</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4</w:t>
            </w:r>
          </w:p>
        </w:tc>
        <w:tc>
          <w:tcPr>
            <w:tcW w:w="0" w:type="auto"/>
            <w:vAlign w:val="center"/>
          </w:tcPr>
          <w:p w:rsidR="005915CC" w:rsidRDefault="005915CC" w:rsidP="00106766">
            <w:pPr>
              <w:jc w:val="center"/>
              <w:rPr>
                <w:sz w:val="18"/>
              </w:rPr>
            </w:pPr>
            <w:r>
              <w:rPr>
                <w:sz w:val="18"/>
              </w:rPr>
              <w:t>6</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2</w:t>
            </w:r>
          </w:p>
        </w:tc>
      </w:tr>
      <w:tr w:rsidR="005915CC" w:rsidTr="00106766">
        <w:tc>
          <w:tcPr>
            <w:tcW w:w="0" w:type="auto"/>
            <w:vAlign w:val="center"/>
          </w:tcPr>
          <w:p w:rsidR="005915CC" w:rsidRDefault="005915CC" w:rsidP="00106766">
            <w:pPr>
              <w:rPr>
                <w:b/>
                <w:bCs/>
                <w:sz w:val="18"/>
              </w:rPr>
            </w:pPr>
            <w:r>
              <w:rPr>
                <w:b/>
                <w:bCs/>
                <w:sz w:val="18"/>
              </w:rPr>
              <w:t>Total No. of Higher Taxa</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3</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2</w:t>
            </w:r>
          </w:p>
        </w:tc>
        <w:tc>
          <w:tcPr>
            <w:tcW w:w="0" w:type="auto"/>
            <w:vAlign w:val="center"/>
          </w:tcPr>
          <w:p w:rsidR="005915CC" w:rsidRDefault="005915CC" w:rsidP="00106766">
            <w:pPr>
              <w:jc w:val="center"/>
              <w:rPr>
                <w:sz w:val="18"/>
              </w:rPr>
            </w:pPr>
            <w:r>
              <w:rPr>
                <w:sz w:val="18"/>
              </w:rPr>
              <w:t>0</w:t>
            </w:r>
          </w:p>
        </w:tc>
        <w:tc>
          <w:tcPr>
            <w:tcW w:w="0" w:type="auto"/>
            <w:vAlign w:val="center"/>
          </w:tcPr>
          <w:p w:rsidR="005915CC" w:rsidRDefault="005915CC" w:rsidP="00106766">
            <w:pPr>
              <w:jc w:val="center"/>
              <w:rPr>
                <w:sz w:val="18"/>
              </w:rPr>
            </w:pPr>
            <w:r>
              <w:rPr>
                <w:sz w:val="18"/>
              </w:rPr>
              <w:t>1</w:t>
            </w:r>
          </w:p>
        </w:tc>
        <w:tc>
          <w:tcPr>
            <w:tcW w:w="0" w:type="auto"/>
            <w:vAlign w:val="center"/>
          </w:tcPr>
          <w:p w:rsidR="005915CC" w:rsidRDefault="005915CC" w:rsidP="00106766">
            <w:pPr>
              <w:jc w:val="center"/>
              <w:rPr>
                <w:sz w:val="18"/>
              </w:rPr>
            </w:pPr>
            <w:r>
              <w:rPr>
                <w:sz w:val="18"/>
              </w:rPr>
              <w:t>1</w:t>
            </w:r>
          </w:p>
        </w:tc>
      </w:tr>
      <w:tr w:rsidR="005915CC" w:rsidTr="00106766">
        <w:tc>
          <w:tcPr>
            <w:tcW w:w="0" w:type="auto"/>
            <w:vAlign w:val="bottom"/>
          </w:tcPr>
          <w:p w:rsidR="005915CC" w:rsidRDefault="005915CC" w:rsidP="00106766">
            <w:pPr>
              <w:rPr>
                <w:rFonts w:eastAsia="Arial Unicode MS"/>
                <w:b/>
                <w:bCs/>
                <w:i/>
                <w:iCs/>
                <w:sz w:val="18"/>
                <w:szCs w:val="18"/>
              </w:rPr>
            </w:pPr>
            <w:r>
              <w:rPr>
                <w:b/>
                <w:bCs/>
                <w:i/>
                <w:iCs/>
                <w:sz w:val="18"/>
                <w:szCs w:val="18"/>
              </w:rPr>
              <w:t>Tellina</w:t>
            </w:r>
            <w:r>
              <w:rPr>
                <w:b/>
                <w:bCs/>
                <w:sz w:val="18"/>
                <w:szCs w:val="18"/>
              </w:rPr>
              <w:t xml:space="preserve"> WW(g)</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rFonts w:eastAsia="Arial Unicode MS"/>
                <w:sz w:val="18"/>
                <w:szCs w:val="18"/>
              </w:rPr>
            </w:pPr>
            <w:r>
              <w:rPr>
                <w:sz w:val="18"/>
                <w:szCs w:val="18"/>
              </w:rPr>
              <w:t>0.114</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r>
      <w:tr w:rsidR="005915CC" w:rsidTr="00106766">
        <w:trPr>
          <w:trHeight w:val="215"/>
        </w:trPr>
        <w:tc>
          <w:tcPr>
            <w:tcW w:w="0" w:type="auto"/>
            <w:vAlign w:val="bottom"/>
          </w:tcPr>
          <w:p w:rsidR="005915CC" w:rsidRDefault="005915CC" w:rsidP="00106766">
            <w:pPr>
              <w:rPr>
                <w:rFonts w:eastAsia="Arial Unicode MS"/>
                <w:b/>
                <w:bCs/>
                <w:i/>
                <w:iCs/>
                <w:sz w:val="18"/>
                <w:szCs w:val="18"/>
              </w:rPr>
            </w:pPr>
            <w:r>
              <w:rPr>
                <w:b/>
                <w:bCs/>
                <w:i/>
                <w:iCs/>
                <w:sz w:val="18"/>
                <w:szCs w:val="18"/>
              </w:rPr>
              <w:t xml:space="preserve">Macoma balthica </w:t>
            </w:r>
            <w:r>
              <w:rPr>
                <w:b/>
                <w:bCs/>
                <w:sz w:val="18"/>
                <w:szCs w:val="18"/>
              </w:rPr>
              <w:t>WW(g)</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rFonts w:eastAsia="Arial Unicode MS"/>
                <w:sz w:val="18"/>
                <w:szCs w:val="18"/>
              </w:rPr>
            </w:pPr>
            <w:r>
              <w:rPr>
                <w:sz w:val="18"/>
                <w:szCs w:val="18"/>
              </w:rPr>
              <w:t>0.361</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r>
      <w:tr w:rsidR="005915CC" w:rsidTr="00106766">
        <w:trPr>
          <w:trHeight w:val="260"/>
        </w:trPr>
        <w:tc>
          <w:tcPr>
            <w:tcW w:w="0" w:type="auto"/>
            <w:vAlign w:val="bottom"/>
          </w:tcPr>
          <w:p w:rsidR="005915CC" w:rsidRDefault="005915CC" w:rsidP="00106766">
            <w:pPr>
              <w:rPr>
                <w:b/>
                <w:bCs/>
                <w:sz w:val="18"/>
              </w:rPr>
            </w:pPr>
            <w:r>
              <w:rPr>
                <w:b/>
                <w:bCs/>
                <w:sz w:val="18"/>
                <w:szCs w:val="14"/>
              </w:rPr>
              <w:t>Other Organisms WW(g):</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rFonts w:eastAsia="Arial Unicode MS"/>
                <w:sz w:val="18"/>
                <w:szCs w:val="18"/>
              </w:rPr>
            </w:pPr>
            <w:r>
              <w:rPr>
                <w:sz w:val="18"/>
                <w:szCs w:val="18"/>
              </w:rPr>
              <w:t>0.016</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rFonts w:eastAsia="Arial Unicode MS"/>
                <w:sz w:val="18"/>
                <w:szCs w:val="18"/>
              </w:rPr>
            </w:pPr>
            <w:r>
              <w:rPr>
                <w:sz w:val="18"/>
                <w:szCs w:val="18"/>
              </w:rPr>
              <w:t>0.078</w:t>
            </w:r>
          </w:p>
        </w:tc>
        <w:tc>
          <w:tcPr>
            <w:tcW w:w="0" w:type="auto"/>
            <w:vAlign w:val="center"/>
          </w:tcPr>
          <w:p w:rsidR="005915CC" w:rsidRDefault="005915CC" w:rsidP="00106766">
            <w:pPr>
              <w:jc w:val="center"/>
              <w:rPr>
                <w:rFonts w:eastAsia="Arial Unicode MS"/>
                <w:sz w:val="18"/>
                <w:szCs w:val="18"/>
              </w:rPr>
            </w:pPr>
            <w:r>
              <w:rPr>
                <w:sz w:val="18"/>
                <w:szCs w:val="18"/>
              </w:rPr>
              <w:t>0.018</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rFonts w:eastAsia="Arial Unicode MS"/>
                <w:sz w:val="18"/>
                <w:szCs w:val="18"/>
              </w:rPr>
            </w:pPr>
            <w:r>
              <w:rPr>
                <w:sz w:val="18"/>
                <w:szCs w:val="18"/>
              </w:rPr>
              <w:t>0.093</w:t>
            </w:r>
          </w:p>
        </w:tc>
        <w:tc>
          <w:tcPr>
            <w:tcW w:w="0" w:type="auto"/>
            <w:vAlign w:val="center"/>
          </w:tcPr>
          <w:p w:rsidR="005915CC" w:rsidRDefault="005915CC" w:rsidP="00106766">
            <w:pPr>
              <w:jc w:val="center"/>
              <w:rPr>
                <w:rFonts w:eastAsia="Arial Unicode MS"/>
                <w:sz w:val="18"/>
                <w:szCs w:val="18"/>
              </w:rPr>
            </w:pPr>
            <w:r>
              <w:rPr>
                <w:sz w:val="18"/>
                <w:szCs w:val="18"/>
              </w:rPr>
              <w:t>0.076</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rPr>
              <w:t>0.0</w:t>
            </w:r>
          </w:p>
        </w:tc>
        <w:tc>
          <w:tcPr>
            <w:tcW w:w="0" w:type="auto"/>
            <w:vAlign w:val="center"/>
          </w:tcPr>
          <w:p w:rsidR="005915CC" w:rsidRDefault="005915CC" w:rsidP="00106766">
            <w:pPr>
              <w:jc w:val="center"/>
              <w:rPr>
                <w:sz w:val="18"/>
              </w:rPr>
            </w:pPr>
            <w:r>
              <w:rPr>
                <w:sz w:val="18"/>
                <w:szCs w:val="14"/>
              </w:rPr>
              <w:t>0.0</w:t>
            </w:r>
          </w:p>
        </w:tc>
        <w:tc>
          <w:tcPr>
            <w:tcW w:w="0" w:type="auto"/>
            <w:vAlign w:val="center"/>
          </w:tcPr>
          <w:p w:rsidR="005915CC" w:rsidRDefault="005915CC" w:rsidP="00106766">
            <w:pPr>
              <w:jc w:val="center"/>
              <w:rPr>
                <w:sz w:val="18"/>
              </w:rPr>
            </w:pPr>
            <w:r>
              <w:rPr>
                <w:sz w:val="18"/>
                <w:szCs w:val="14"/>
              </w:rPr>
              <w:t>0.0</w:t>
            </w:r>
          </w:p>
        </w:tc>
      </w:tr>
      <w:tr w:rsidR="005915CC" w:rsidTr="00106766">
        <w:trPr>
          <w:trHeight w:val="260"/>
        </w:trPr>
        <w:tc>
          <w:tcPr>
            <w:tcW w:w="0" w:type="auto"/>
            <w:vAlign w:val="bottom"/>
          </w:tcPr>
          <w:p w:rsidR="005915CC" w:rsidRDefault="005915CC" w:rsidP="00106766">
            <w:pPr>
              <w:rPr>
                <w:b/>
                <w:bCs/>
                <w:sz w:val="18"/>
              </w:rPr>
            </w:pPr>
            <w:r>
              <w:rPr>
                <w:b/>
                <w:bCs/>
                <w:sz w:val="18"/>
                <w:szCs w:val="14"/>
              </w:rPr>
              <w:t>Total WW(g):</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0.016</w:t>
            </w:r>
          </w:p>
        </w:tc>
        <w:tc>
          <w:tcPr>
            <w:tcW w:w="0" w:type="auto"/>
            <w:vAlign w:val="center"/>
          </w:tcPr>
          <w:p w:rsidR="005915CC" w:rsidRDefault="005915CC" w:rsidP="00106766">
            <w:pPr>
              <w:jc w:val="center"/>
              <w:rPr>
                <w:rFonts w:eastAsia="Arial Unicode MS"/>
                <w:sz w:val="18"/>
                <w:szCs w:val="18"/>
              </w:rPr>
            </w:pPr>
            <w:r>
              <w:rPr>
                <w:sz w:val="18"/>
                <w:szCs w:val="18"/>
              </w:rPr>
              <w:t>0.022</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0.078</w:t>
            </w:r>
          </w:p>
        </w:tc>
        <w:tc>
          <w:tcPr>
            <w:tcW w:w="0" w:type="auto"/>
            <w:vAlign w:val="center"/>
          </w:tcPr>
          <w:p w:rsidR="005915CC" w:rsidRDefault="005915CC" w:rsidP="00106766">
            <w:pPr>
              <w:jc w:val="center"/>
              <w:rPr>
                <w:rFonts w:eastAsia="Arial Unicode MS"/>
                <w:sz w:val="18"/>
                <w:szCs w:val="18"/>
              </w:rPr>
            </w:pPr>
            <w:r>
              <w:rPr>
                <w:sz w:val="18"/>
                <w:szCs w:val="18"/>
              </w:rPr>
              <w:t>0.018</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0.036</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0.454</w:t>
            </w:r>
          </w:p>
        </w:tc>
        <w:tc>
          <w:tcPr>
            <w:tcW w:w="0" w:type="auto"/>
            <w:vAlign w:val="center"/>
          </w:tcPr>
          <w:p w:rsidR="005915CC" w:rsidRDefault="005915CC" w:rsidP="00106766">
            <w:pPr>
              <w:jc w:val="center"/>
              <w:rPr>
                <w:rFonts w:eastAsia="Arial Unicode MS"/>
                <w:sz w:val="18"/>
                <w:szCs w:val="18"/>
              </w:rPr>
            </w:pPr>
            <w:r>
              <w:rPr>
                <w:sz w:val="18"/>
                <w:szCs w:val="18"/>
              </w:rPr>
              <w:t>0.190</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rFonts w:eastAsia="Arial Unicode MS"/>
                <w:sz w:val="18"/>
                <w:szCs w:val="18"/>
              </w:rPr>
              <w:t>0.00</w:t>
            </w:r>
          </w:p>
        </w:tc>
        <w:tc>
          <w:tcPr>
            <w:tcW w:w="0" w:type="auto"/>
            <w:vAlign w:val="center"/>
          </w:tcPr>
          <w:p w:rsidR="005915CC" w:rsidRDefault="005915CC" w:rsidP="00106766">
            <w:pPr>
              <w:jc w:val="center"/>
              <w:rPr>
                <w:rFonts w:eastAsia="Arial Unicode MS"/>
                <w:sz w:val="18"/>
                <w:szCs w:val="18"/>
              </w:rPr>
            </w:pPr>
            <w:r>
              <w:rPr>
                <w:sz w:val="18"/>
                <w:szCs w:val="18"/>
              </w:rPr>
              <w:t>&lt;.01</w:t>
            </w:r>
          </w:p>
        </w:tc>
        <w:tc>
          <w:tcPr>
            <w:tcW w:w="0" w:type="auto"/>
            <w:vAlign w:val="center"/>
          </w:tcPr>
          <w:p w:rsidR="005915CC" w:rsidRDefault="005915CC" w:rsidP="00106766">
            <w:pPr>
              <w:jc w:val="center"/>
              <w:rPr>
                <w:rFonts w:eastAsia="Arial Unicode MS"/>
                <w:sz w:val="18"/>
                <w:szCs w:val="18"/>
              </w:rPr>
            </w:pPr>
            <w:r>
              <w:rPr>
                <w:sz w:val="18"/>
                <w:szCs w:val="18"/>
              </w:rPr>
              <w:t>0.015</w:t>
            </w:r>
          </w:p>
        </w:tc>
      </w:tr>
    </w:tbl>
    <w:p w:rsidR="005915CC" w:rsidRDefault="005915CC" w:rsidP="005915CC">
      <w:pPr>
        <w:pStyle w:val="BodyText"/>
        <w:spacing w:line="240" w:lineRule="auto"/>
      </w:pPr>
    </w:p>
    <w:p w:rsidR="005915CC" w:rsidRDefault="005915CC" w:rsidP="005915CC">
      <w:pPr>
        <w:pStyle w:val="BodyText"/>
        <w:spacing w:line="240" w:lineRule="auto"/>
      </w:pPr>
    </w:p>
    <w:p w:rsidR="005915CC" w:rsidRDefault="005915CC" w:rsidP="005915CC">
      <w:pPr>
        <w:pStyle w:val="BodyText"/>
        <w:spacing w:line="240" w:lineRule="auto"/>
      </w:pPr>
    </w:p>
    <w:p w:rsidR="005915CC" w:rsidRDefault="005915CC" w:rsidP="005915CC">
      <w:pPr>
        <w:sectPr w:rsidR="005915CC">
          <w:footerReference w:type="default" r:id="rId13"/>
          <w:pgSz w:w="15840" w:h="12240" w:orient="landscape" w:code="1"/>
          <w:pgMar w:top="1440" w:right="1440" w:bottom="1440" w:left="1440" w:header="720" w:footer="720" w:gutter="0"/>
          <w:cols w:space="720"/>
        </w:sectPr>
      </w:pPr>
    </w:p>
    <w:p w:rsidR="005915CC" w:rsidRDefault="005915CC" w:rsidP="005915CC">
      <w:pPr>
        <w:pStyle w:val="Heading3"/>
        <w:rPr>
          <w:rFonts w:ascii="Times New Roman Bold" w:hAnsi="Times New Roman Bold"/>
          <w:smallCaps/>
        </w:rPr>
      </w:pPr>
      <w:bookmarkStart w:id="70" w:name="_Toc152661949"/>
      <w:r>
        <w:rPr>
          <w:rFonts w:ascii="Times New Roman Bold" w:hAnsi="Times New Roman Bold"/>
          <w:smallCaps/>
        </w:rPr>
        <w:t>4.4</w:t>
      </w:r>
      <w:r>
        <w:rPr>
          <w:rFonts w:ascii="Times New Roman Bold" w:hAnsi="Times New Roman Bold"/>
          <w:smallCaps/>
        </w:rPr>
        <w:tab/>
        <w:t>Epibenthic Pile Sampling</w:t>
      </w:r>
      <w:bookmarkEnd w:id="70"/>
    </w:p>
    <w:p w:rsidR="005915CC" w:rsidRDefault="005915CC" w:rsidP="005915CC">
      <w:pPr>
        <w:pStyle w:val="Heading3"/>
      </w:pPr>
    </w:p>
    <w:p w:rsidR="005915CC" w:rsidRDefault="005915CC" w:rsidP="005915CC">
      <w:pPr>
        <w:pStyle w:val="Heading5"/>
      </w:pPr>
      <w:r>
        <w:t>October 2006</w:t>
      </w:r>
    </w:p>
    <w:p w:rsidR="005915CC" w:rsidRDefault="005915CC" w:rsidP="005915CC">
      <w:pPr>
        <w:pStyle w:val="BodyText"/>
        <w:spacing w:line="240" w:lineRule="auto"/>
      </w:pPr>
    </w:p>
    <w:p w:rsidR="005915CC" w:rsidRDefault="005915CC" w:rsidP="005915CC">
      <w:pPr>
        <w:pStyle w:val="BodyText"/>
        <w:spacing w:line="240" w:lineRule="auto"/>
      </w:pPr>
      <w:r>
        <w:t xml:space="preserve">Three epibenthic locations on four piles (a total of 12 samples) were sampled within the proposed Project Area in October 2006.  In most cases, organisms were identified to the species level.  However, in some cases, the LPIL was used.  Table 13 lists the collected invertebrates from the October epibenthic sampling efforts.  </w:t>
      </w:r>
    </w:p>
    <w:p w:rsidR="005915CC" w:rsidRDefault="005915CC" w:rsidP="005915CC">
      <w:pPr>
        <w:pStyle w:val="BodyText"/>
        <w:spacing w:line="240" w:lineRule="auto"/>
      </w:pPr>
    </w:p>
    <w:p w:rsidR="005915CC" w:rsidRDefault="005915CC" w:rsidP="005915CC">
      <w:pPr>
        <w:jc w:val="both"/>
      </w:pPr>
      <w:r>
        <w:t xml:space="preserve">Results of the pile scrapings revealed the presence of 175,642 individual macroinvertebrates representing 16 species.  The samples ranged in abundance from 9,849 to 21,901 individuals and varied in diversity from nine to 13 species per sample (Table 13).  The amphipod </w:t>
      </w:r>
      <w:r>
        <w:rPr>
          <w:i/>
          <w:iCs/>
        </w:rPr>
        <w:t>Corophium</w:t>
      </w:r>
      <w:r>
        <w:t xml:space="preserve"> </w:t>
      </w:r>
      <w:r>
        <w:rPr>
          <w:i/>
          <w:iCs/>
        </w:rPr>
        <w:t>lacustre</w:t>
      </w:r>
      <w:r>
        <w:t xml:space="preserve"> was the most abundant species collected, accounting for 131,465 individuals (75% of all individuals collected); </w:t>
      </w:r>
      <w:r>
        <w:rPr>
          <w:i/>
          <w:iCs/>
        </w:rPr>
        <w:t>C.</w:t>
      </w:r>
      <w:r>
        <w:t xml:space="preserve"> </w:t>
      </w:r>
      <w:r>
        <w:rPr>
          <w:i/>
          <w:iCs/>
        </w:rPr>
        <w:t>lacustre</w:t>
      </w:r>
      <w:r>
        <w:t xml:space="preserve"> was found in all 12 samples.  The second most abundant set of species collected were nematodes, which accounted for 22,395 individuals (13% </w:t>
      </w:r>
      <w:bookmarkStart w:id="71" w:name="OLE_LINK11"/>
      <w:r>
        <w:t>of all individuals</w:t>
      </w:r>
      <w:bookmarkEnd w:id="71"/>
      <w:r>
        <w:t xml:space="preserve"> collected);,nematodes were also present in all 12 samples.  The third most abundant species was a polychaete in the genus </w:t>
      </w:r>
      <w:r>
        <w:rPr>
          <w:i/>
          <w:iCs/>
        </w:rPr>
        <w:t>Polydora, which</w:t>
      </w:r>
      <w:r>
        <w:t xml:space="preserve"> accounted for 14,698 organisms (8% of all individuals collected).  Eight (8) of the 16 species collected were observed at all 12 sample locations.  The mean abundance for each sample was 14,636 individuals per scraping sample and the mean diversity was eight species at each sample location.</w:t>
      </w:r>
    </w:p>
    <w:p w:rsidR="005915CC" w:rsidRDefault="005915CC" w:rsidP="005915CC">
      <w:pPr>
        <w:sectPr w:rsidR="005915CC">
          <w:footerReference w:type="default" r:id="rId14"/>
          <w:pgSz w:w="12240" w:h="15840" w:code="1"/>
          <w:pgMar w:top="1440" w:right="1440" w:bottom="1440" w:left="1440" w:header="720" w:footer="720" w:gutter="0"/>
          <w:cols w:space="720"/>
        </w:sectPr>
      </w:pPr>
    </w:p>
    <w:p w:rsidR="005915CC" w:rsidRDefault="005915CC" w:rsidP="005915CC">
      <w:bookmarkStart w:id="72" w:name="OLE_LINK7"/>
    </w:p>
    <w:p w:rsidR="005915CC" w:rsidRDefault="005915CC" w:rsidP="005915CC">
      <w:pPr>
        <w:pStyle w:val="table0"/>
        <w:ind w:left="1080" w:hanging="1080"/>
      </w:pPr>
      <w:bookmarkStart w:id="73" w:name="_Toc152663885"/>
      <w:r>
        <w:rPr>
          <w:snapToGrid w:val="0"/>
        </w:rPr>
        <w:t>Table 13.  Epibenthic Invertebrates Collected During the Pile Sampling, October 2006.</w:t>
      </w:r>
      <w:bookmarkEnd w:id="73"/>
    </w:p>
    <w:tbl>
      <w:tblPr>
        <w:tblW w:w="1323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915"/>
        <w:gridCol w:w="915"/>
        <w:gridCol w:w="915"/>
        <w:gridCol w:w="915"/>
        <w:gridCol w:w="915"/>
        <w:gridCol w:w="915"/>
        <w:gridCol w:w="915"/>
        <w:gridCol w:w="915"/>
        <w:gridCol w:w="915"/>
        <w:gridCol w:w="915"/>
        <w:gridCol w:w="915"/>
        <w:gridCol w:w="915"/>
      </w:tblGrid>
      <w:tr w:rsidR="005915CC" w:rsidTr="00106766">
        <w:trPr>
          <w:trHeight w:val="332"/>
        </w:trPr>
        <w:tc>
          <w:tcPr>
            <w:tcW w:w="13230" w:type="dxa"/>
            <w:gridSpan w:val="13"/>
            <w:tcBorders>
              <w:bottom w:val="single" w:sz="4" w:space="0" w:color="auto"/>
            </w:tcBorders>
            <w:vAlign w:val="bottom"/>
          </w:tcPr>
          <w:p w:rsidR="005915CC" w:rsidRDefault="005915CC" w:rsidP="00106766">
            <w:pPr>
              <w:pStyle w:val="CommentSubject"/>
              <w:tabs>
                <w:tab w:val="left" w:pos="6437"/>
              </w:tabs>
              <w:jc w:val="center"/>
            </w:pPr>
            <w:r>
              <w:t>Sample Location</w:t>
            </w:r>
          </w:p>
        </w:tc>
      </w:tr>
      <w:tr w:rsidR="005915CC" w:rsidTr="00106766">
        <w:trPr>
          <w:trHeight w:val="350"/>
        </w:trPr>
        <w:tc>
          <w:tcPr>
            <w:tcW w:w="2250" w:type="dxa"/>
            <w:shd w:val="clear" w:color="auto" w:fill="D9D9D9"/>
            <w:vAlign w:val="bottom"/>
          </w:tcPr>
          <w:p w:rsidR="005915CC" w:rsidRDefault="005915CC" w:rsidP="00106766">
            <w:pPr>
              <w:rPr>
                <w:b/>
                <w:bCs/>
                <w:sz w:val="18"/>
              </w:rPr>
            </w:pPr>
            <w:r>
              <w:rPr>
                <w:b/>
                <w:bCs/>
                <w:sz w:val="18"/>
              </w:rPr>
              <w:t>Species</w:t>
            </w:r>
          </w:p>
        </w:tc>
        <w:tc>
          <w:tcPr>
            <w:tcW w:w="915" w:type="dxa"/>
            <w:shd w:val="clear" w:color="auto" w:fill="D9D9D9"/>
            <w:vAlign w:val="bottom"/>
          </w:tcPr>
          <w:p w:rsidR="005915CC" w:rsidRDefault="005915CC" w:rsidP="00106766">
            <w:pPr>
              <w:jc w:val="center"/>
              <w:rPr>
                <w:b/>
                <w:bCs/>
                <w:sz w:val="18"/>
              </w:rPr>
            </w:pPr>
            <w:r>
              <w:rPr>
                <w:b/>
                <w:bCs/>
                <w:sz w:val="18"/>
              </w:rPr>
              <w:t>1S</w:t>
            </w:r>
          </w:p>
        </w:tc>
        <w:tc>
          <w:tcPr>
            <w:tcW w:w="915" w:type="dxa"/>
            <w:shd w:val="clear" w:color="auto" w:fill="D9D9D9"/>
            <w:vAlign w:val="bottom"/>
          </w:tcPr>
          <w:p w:rsidR="005915CC" w:rsidRDefault="005915CC" w:rsidP="00106766">
            <w:pPr>
              <w:jc w:val="center"/>
              <w:rPr>
                <w:b/>
                <w:bCs/>
                <w:sz w:val="18"/>
              </w:rPr>
            </w:pPr>
            <w:r>
              <w:rPr>
                <w:b/>
                <w:bCs/>
                <w:sz w:val="18"/>
              </w:rPr>
              <w:t>1W</w:t>
            </w:r>
          </w:p>
        </w:tc>
        <w:tc>
          <w:tcPr>
            <w:tcW w:w="915" w:type="dxa"/>
            <w:shd w:val="clear" w:color="auto" w:fill="D9D9D9"/>
            <w:vAlign w:val="bottom"/>
          </w:tcPr>
          <w:p w:rsidR="005915CC" w:rsidRDefault="005915CC" w:rsidP="00106766">
            <w:pPr>
              <w:jc w:val="center"/>
              <w:rPr>
                <w:b/>
                <w:bCs/>
                <w:sz w:val="18"/>
              </w:rPr>
            </w:pPr>
            <w:r>
              <w:rPr>
                <w:b/>
                <w:bCs/>
                <w:sz w:val="18"/>
              </w:rPr>
              <w:t>1N</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2S</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2W</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2N</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3S</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3W</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3N</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4S</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4W</w:t>
            </w:r>
          </w:p>
        </w:tc>
        <w:tc>
          <w:tcPr>
            <w:tcW w:w="915" w:type="dxa"/>
            <w:tcBorders>
              <w:bottom w:val="single" w:sz="4" w:space="0" w:color="auto"/>
            </w:tcBorders>
            <w:shd w:val="clear" w:color="auto" w:fill="D9D9D9"/>
            <w:vAlign w:val="bottom"/>
          </w:tcPr>
          <w:p w:rsidR="005915CC" w:rsidRDefault="005915CC" w:rsidP="00106766">
            <w:pPr>
              <w:jc w:val="center"/>
              <w:rPr>
                <w:b/>
                <w:bCs/>
                <w:sz w:val="18"/>
              </w:rPr>
            </w:pPr>
            <w:r>
              <w:rPr>
                <w:b/>
                <w:bCs/>
                <w:sz w:val="18"/>
              </w:rPr>
              <w:t>4N</w:t>
            </w:r>
          </w:p>
        </w:tc>
      </w:tr>
      <w:tr w:rsidR="005915CC" w:rsidTr="00106766">
        <w:tc>
          <w:tcPr>
            <w:tcW w:w="2250" w:type="dxa"/>
            <w:tcBorders>
              <w:right w:val="nil"/>
            </w:tcBorders>
          </w:tcPr>
          <w:p w:rsidR="005915CC" w:rsidRDefault="005915CC" w:rsidP="00106766">
            <w:pPr>
              <w:rPr>
                <w:b/>
                <w:bCs/>
                <w:smallCaps/>
                <w:sz w:val="18"/>
              </w:rPr>
            </w:pPr>
            <w:r>
              <w:rPr>
                <w:b/>
                <w:bCs/>
                <w:smallCaps/>
                <w:sz w:val="18"/>
              </w:rPr>
              <w:t>Annelida</w:t>
            </w:r>
          </w:p>
        </w:tc>
        <w:tc>
          <w:tcPr>
            <w:tcW w:w="915" w:type="dxa"/>
            <w:tcBorders>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nil"/>
            </w:tcBorders>
            <w:vAlign w:val="center"/>
          </w:tcPr>
          <w:p w:rsidR="005915CC" w:rsidRDefault="005915CC" w:rsidP="00106766">
            <w:pPr>
              <w:jc w:val="center"/>
              <w:rPr>
                <w:sz w:val="18"/>
              </w:rPr>
            </w:pPr>
          </w:p>
        </w:tc>
        <w:tc>
          <w:tcPr>
            <w:tcW w:w="915" w:type="dxa"/>
            <w:tcBorders>
              <w:left w:val="nil"/>
              <w:bottom w:val="single" w:sz="4" w:space="0" w:color="auto"/>
              <w:right w:val="single" w:sz="4" w:space="0" w:color="auto"/>
            </w:tcBorders>
            <w:vAlign w:val="center"/>
          </w:tcPr>
          <w:p w:rsidR="005915CC" w:rsidRDefault="005915CC" w:rsidP="00106766">
            <w:pPr>
              <w:jc w:val="center"/>
              <w:rPr>
                <w:sz w:val="18"/>
              </w:rPr>
            </w:pPr>
          </w:p>
        </w:tc>
      </w:tr>
      <w:tr w:rsidR="005915CC" w:rsidTr="00106766">
        <w:tc>
          <w:tcPr>
            <w:tcW w:w="2250" w:type="dxa"/>
            <w:tcBorders>
              <w:right w:val="nil"/>
            </w:tcBorders>
          </w:tcPr>
          <w:p w:rsidR="005915CC" w:rsidRDefault="005915CC" w:rsidP="00106766">
            <w:pPr>
              <w:pStyle w:val="xl28"/>
              <w:pBdr>
                <w:bottom w:val="none" w:sz="0" w:space="0" w:color="auto"/>
              </w:pBdr>
              <w:spacing w:before="0" w:beforeAutospacing="0" w:after="0" w:afterAutospacing="0"/>
              <w:rPr>
                <w:sz w:val="18"/>
                <w:szCs w:val="20"/>
              </w:rPr>
            </w:pPr>
            <w:r>
              <w:rPr>
                <w:sz w:val="18"/>
                <w:szCs w:val="20"/>
              </w:rPr>
              <w:t>Polychaeta</w:t>
            </w:r>
          </w:p>
        </w:tc>
        <w:tc>
          <w:tcPr>
            <w:tcW w:w="915" w:type="dxa"/>
            <w:tcBorders>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nil"/>
            </w:tcBorders>
            <w:vAlign w:val="center"/>
          </w:tcPr>
          <w:p w:rsidR="005915CC" w:rsidRDefault="005915CC" w:rsidP="00106766">
            <w:pPr>
              <w:jc w:val="center"/>
              <w:rPr>
                <w:sz w:val="18"/>
              </w:rPr>
            </w:pPr>
          </w:p>
        </w:tc>
        <w:tc>
          <w:tcPr>
            <w:tcW w:w="915" w:type="dxa"/>
            <w:tcBorders>
              <w:left w:val="nil"/>
              <w:right w:val="single" w:sz="4" w:space="0" w:color="auto"/>
            </w:tcBorders>
            <w:vAlign w:val="center"/>
          </w:tcPr>
          <w:p w:rsidR="005915CC" w:rsidRDefault="005915CC" w:rsidP="00106766">
            <w:pPr>
              <w:jc w:val="center"/>
              <w:rPr>
                <w:sz w:val="18"/>
              </w:rPr>
            </w:pPr>
          </w:p>
        </w:tc>
      </w:tr>
      <w:tr w:rsidR="005915CC" w:rsidTr="00106766">
        <w:tc>
          <w:tcPr>
            <w:tcW w:w="2250" w:type="dxa"/>
          </w:tcPr>
          <w:p w:rsidR="005915CC" w:rsidRDefault="005915CC" w:rsidP="00106766">
            <w:pPr>
              <w:rPr>
                <w:i/>
                <w:iCs/>
                <w:sz w:val="18"/>
              </w:rPr>
            </w:pPr>
            <w:r>
              <w:rPr>
                <w:i/>
                <w:iCs/>
                <w:sz w:val="18"/>
              </w:rPr>
              <w:t>Eteone heteropoda</w:t>
            </w:r>
          </w:p>
        </w:tc>
        <w:tc>
          <w:tcPr>
            <w:tcW w:w="915" w:type="dxa"/>
            <w:vAlign w:val="center"/>
          </w:tcPr>
          <w:p w:rsidR="005915CC" w:rsidRDefault="005915CC" w:rsidP="00106766">
            <w:pPr>
              <w:jc w:val="center"/>
              <w:rPr>
                <w:rFonts w:eastAsia="Arial Unicode MS"/>
                <w:sz w:val="18"/>
              </w:rPr>
            </w:pPr>
            <w:r>
              <w:rPr>
                <w:sz w:val="18"/>
              </w:rPr>
              <w:t>4</w:t>
            </w:r>
          </w:p>
        </w:tc>
        <w:tc>
          <w:tcPr>
            <w:tcW w:w="915" w:type="dxa"/>
            <w:vAlign w:val="center"/>
          </w:tcPr>
          <w:p w:rsidR="005915CC" w:rsidRDefault="005915CC" w:rsidP="00106766">
            <w:pPr>
              <w:jc w:val="center"/>
              <w:rPr>
                <w:rFonts w:eastAsia="Arial Unicode MS"/>
                <w:sz w:val="18"/>
              </w:rPr>
            </w:pPr>
            <w:r>
              <w:rPr>
                <w:sz w:val="18"/>
              </w:rPr>
              <w:t>58</w:t>
            </w:r>
          </w:p>
        </w:tc>
        <w:tc>
          <w:tcPr>
            <w:tcW w:w="915" w:type="dxa"/>
            <w:vAlign w:val="center"/>
          </w:tcPr>
          <w:p w:rsidR="005915CC" w:rsidRDefault="005915CC" w:rsidP="00106766">
            <w:pPr>
              <w:jc w:val="center"/>
              <w:rPr>
                <w:rFonts w:eastAsia="Arial Unicode MS"/>
                <w:sz w:val="18"/>
              </w:rPr>
            </w:pPr>
            <w:r>
              <w:rPr>
                <w:sz w:val="18"/>
              </w:rPr>
              <w:t>2</w:t>
            </w:r>
          </w:p>
        </w:tc>
        <w:tc>
          <w:tcPr>
            <w:tcW w:w="915" w:type="dxa"/>
            <w:vAlign w:val="center"/>
          </w:tcPr>
          <w:p w:rsidR="005915CC" w:rsidRDefault="005915CC" w:rsidP="00106766">
            <w:pPr>
              <w:jc w:val="center"/>
              <w:rPr>
                <w:rFonts w:eastAsia="Arial Unicode MS"/>
                <w:sz w:val="18"/>
              </w:rPr>
            </w:pPr>
            <w:r>
              <w:rPr>
                <w:sz w:val="18"/>
              </w:rPr>
              <w:t>4</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8</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5</w:t>
            </w: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Nereis succinea</w:t>
            </w:r>
          </w:p>
        </w:tc>
        <w:tc>
          <w:tcPr>
            <w:tcW w:w="915" w:type="dxa"/>
            <w:vAlign w:val="center"/>
          </w:tcPr>
          <w:p w:rsidR="005915CC" w:rsidRDefault="005915CC" w:rsidP="00106766">
            <w:pPr>
              <w:jc w:val="center"/>
              <w:rPr>
                <w:rFonts w:eastAsia="Arial Unicode MS"/>
                <w:sz w:val="18"/>
              </w:rPr>
            </w:pPr>
            <w:r>
              <w:rPr>
                <w:sz w:val="18"/>
              </w:rPr>
              <w:t>38</w:t>
            </w:r>
          </w:p>
        </w:tc>
        <w:tc>
          <w:tcPr>
            <w:tcW w:w="915" w:type="dxa"/>
            <w:vAlign w:val="center"/>
          </w:tcPr>
          <w:p w:rsidR="005915CC" w:rsidRDefault="005915CC" w:rsidP="00106766">
            <w:pPr>
              <w:jc w:val="center"/>
              <w:rPr>
                <w:rFonts w:eastAsia="Arial Unicode MS"/>
                <w:sz w:val="18"/>
              </w:rPr>
            </w:pPr>
            <w:r>
              <w:rPr>
                <w:sz w:val="18"/>
              </w:rPr>
              <w:t>63</w:t>
            </w: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r>
              <w:rPr>
                <w:sz w:val="18"/>
              </w:rPr>
              <w:t>22</w:t>
            </w:r>
          </w:p>
        </w:tc>
        <w:tc>
          <w:tcPr>
            <w:tcW w:w="915" w:type="dxa"/>
            <w:vAlign w:val="center"/>
          </w:tcPr>
          <w:p w:rsidR="005915CC" w:rsidRDefault="005915CC" w:rsidP="00106766">
            <w:pPr>
              <w:jc w:val="center"/>
              <w:rPr>
                <w:rFonts w:eastAsia="Arial Unicode MS"/>
                <w:sz w:val="18"/>
              </w:rPr>
            </w:pPr>
            <w:r>
              <w:rPr>
                <w:sz w:val="18"/>
              </w:rPr>
              <w:t>67</w:t>
            </w:r>
          </w:p>
        </w:tc>
        <w:tc>
          <w:tcPr>
            <w:tcW w:w="915" w:type="dxa"/>
            <w:vAlign w:val="center"/>
          </w:tcPr>
          <w:p w:rsidR="005915CC" w:rsidRDefault="005915CC" w:rsidP="00106766">
            <w:pPr>
              <w:jc w:val="center"/>
              <w:rPr>
                <w:rFonts w:eastAsia="Arial Unicode MS"/>
                <w:sz w:val="18"/>
              </w:rPr>
            </w:pPr>
            <w:r>
              <w:rPr>
                <w:sz w:val="18"/>
              </w:rPr>
              <w:t>35</w:t>
            </w:r>
          </w:p>
        </w:tc>
        <w:tc>
          <w:tcPr>
            <w:tcW w:w="915" w:type="dxa"/>
            <w:vAlign w:val="center"/>
          </w:tcPr>
          <w:p w:rsidR="005915CC" w:rsidRDefault="005915CC" w:rsidP="00106766">
            <w:pPr>
              <w:jc w:val="center"/>
              <w:rPr>
                <w:rFonts w:eastAsia="Arial Unicode MS"/>
                <w:sz w:val="18"/>
              </w:rPr>
            </w:pPr>
            <w:r>
              <w:rPr>
                <w:sz w:val="18"/>
              </w:rPr>
              <w:t>57</w:t>
            </w:r>
          </w:p>
        </w:tc>
        <w:tc>
          <w:tcPr>
            <w:tcW w:w="915" w:type="dxa"/>
            <w:vAlign w:val="center"/>
          </w:tcPr>
          <w:p w:rsidR="005915CC" w:rsidRDefault="005915CC" w:rsidP="00106766">
            <w:pPr>
              <w:jc w:val="center"/>
              <w:rPr>
                <w:rFonts w:eastAsia="Arial Unicode MS"/>
                <w:sz w:val="18"/>
              </w:rPr>
            </w:pPr>
            <w:r>
              <w:rPr>
                <w:sz w:val="18"/>
              </w:rPr>
              <w:t>102</w:t>
            </w:r>
          </w:p>
        </w:tc>
        <w:tc>
          <w:tcPr>
            <w:tcW w:w="915" w:type="dxa"/>
            <w:vAlign w:val="center"/>
          </w:tcPr>
          <w:p w:rsidR="005915CC" w:rsidRDefault="005915CC" w:rsidP="00106766">
            <w:pPr>
              <w:jc w:val="center"/>
              <w:rPr>
                <w:rFonts w:eastAsia="Arial Unicode MS"/>
                <w:sz w:val="18"/>
              </w:rPr>
            </w:pPr>
            <w:r>
              <w:rPr>
                <w:sz w:val="18"/>
              </w:rPr>
              <w:t>51</w:t>
            </w:r>
          </w:p>
        </w:tc>
        <w:tc>
          <w:tcPr>
            <w:tcW w:w="915" w:type="dxa"/>
            <w:vAlign w:val="center"/>
          </w:tcPr>
          <w:p w:rsidR="005915CC" w:rsidRDefault="005915CC" w:rsidP="00106766">
            <w:pPr>
              <w:jc w:val="center"/>
              <w:rPr>
                <w:rFonts w:eastAsia="Arial Unicode MS"/>
                <w:sz w:val="18"/>
              </w:rPr>
            </w:pPr>
            <w:r>
              <w:rPr>
                <w:sz w:val="18"/>
              </w:rPr>
              <w:t>90</w:t>
            </w:r>
          </w:p>
        </w:tc>
        <w:tc>
          <w:tcPr>
            <w:tcW w:w="915" w:type="dxa"/>
            <w:vAlign w:val="center"/>
          </w:tcPr>
          <w:p w:rsidR="005915CC" w:rsidRDefault="005915CC" w:rsidP="00106766">
            <w:pPr>
              <w:jc w:val="center"/>
              <w:rPr>
                <w:rFonts w:eastAsia="Arial Unicode MS"/>
                <w:sz w:val="18"/>
              </w:rPr>
            </w:pPr>
            <w:r>
              <w:rPr>
                <w:sz w:val="18"/>
              </w:rPr>
              <w:t>101</w:t>
            </w:r>
          </w:p>
        </w:tc>
        <w:tc>
          <w:tcPr>
            <w:tcW w:w="915" w:type="dxa"/>
            <w:vAlign w:val="center"/>
          </w:tcPr>
          <w:p w:rsidR="005915CC" w:rsidRDefault="005915CC" w:rsidP="00106766">
            <w:pPr>
              <w:jc w:val="center"/>
              <w:rPr>
                <w:rFonts w:eastAsia="Arial Unicode MS"/>
                <w:sz w:val="18"/>
              </w:rPr>
            </w:pPr>
            <w:r>
              <w:rPr>
                <w:sz w:val="18"/>
              </w:rPr>
              <w:t>26</w:t>
            </w:r>
          </w:p>
        </w:tc>
      </w:tr>
      <w:tr w:rsidR="005915CC" w:rsidTr="00106766">
        <w:tc>
          <w:tcPr>
            <w:tcW w:w="2250" w:type="dxa"/>
          </w:tcPr>
          <w:p w:rsidR="005915CC" w:rsidRDefault="005915CC" w:rsidP="00106766">
            <w:pPr>
              <w:rPr>
                <w:i/>
                <w:iCs/>
                <w:sz w:val="18"/>
              </w:rPr>
            </w:pPr>
            <w:r>
              <w:rPr>
                <w:i/>
                <w:iCs/>
                <w:sz w:val="18"/>
              </w:rPr>
              <w:t xml:space="preserve">Polydora </w:t>
            </w:r>
            <w:r>
              <w:rPr>
                <w:sz w:val="18"/>
              </w:rPr>
              <w:t>sp</w:t>
            </w:r>
            <w:r>
              <w:rPr>
                <w:i/>
                <w:iCs/>
                <w:sz w:val="18"/>
              </w:rPr>
              <w:t>.</w:t>
            </w:r>
          </w:p>
        </w:tc>
        <w:tc>
          <w:tcPr>
            <w:tcW w:w="915" w:type="dxa"/>
            <w:vAlign w:val="center"/>
          </w:tcPr>
          <w:p w:rsidR="005915CC" w:rsidRDefault="005915CC" w:rsidP="00106766">
            <w:pPr>
              <w:jc w:val="center"/>
              <w:rPr>
                <w:rFonts w:eastAsia="Arial Unicode MS"/>
                <w:sz w:val="18"/>
              </w:rPr>
            </w:pPr>
            <w:r>
              <w:rPr>
                <w:sz w:val="18"/>
              </w:rPr>
              <w:t>337</w:t>
            </w:r>
          </w:p>
        </w:tc>
        <w:tc>
          <w:tcPr>
            <w:tcW w:w="915" w:type="dxa"/>
            <w:vAlign w:val="center"/>
          </w:tcPr>
          <w:p w:rsidR="005915CC" w:rsidRDefault="005915CC" w:rsidP="00106766">
            <w:pPr>
              <w:jc w:val="center"/>
              <w:rPr>
                <w:rFonts w:eastAsia="Arial Unicode MS"/>
                <w:sz w:val="18"/>
              </w:rPr>
            </w:pPr>
            <w:r>
              <w:rPr>
                <w:sz w:val="18"/>
              </w:rPr>
              <w:t>963</w:t>
            </w:r>
          </w:p>
        </w:tc>
        <w:tc>
          <w:tcPr>
            <w:tcW w:w="915" w:type="dxa"/>
            <w:vAlign w:val="center"/>
          </w:tcPr>
          <w:p w:rsidR="005915CC" w:rsidRDefault="005915CC" w:rsidP="00106766">
            <w:pPr>
              <w:jc w:val="center"/>
              <w:rPr>
                <w:rFonts w:eastAsia="Arial Unicode MS"/>
                <w:sz w:val="18"/>
              </w:rPr>
            </w:pPr>
            <w:r>
              <w:rPr>
                <w:sz w:val="18"/>
              </w:rPr>
              <w:t>3,621</w:t>
            </w:r>
          </w:p>
        </w:tc>
        <w:tc>
          <w:tcPr>
            <w:tcW w:w="915" w:type="dxa"/>
            <w:vAlign w:val="center"/>
          </w:tcPr>
          <w:p w:rsidR="005915CC" w:rsidRDefault="005915CC" w:rsidP="00106766">
            <w:pPr>
              <w:jc w:val="center"/>
              <w:rPr>
                <w:rFonts w:eastAsia="Arial Unicode MS"/>
                <w:sz w:val="18"/>
              </w:rPr>
            </w:pPr>
            <w:r>
              <w:rPr>
                <w:sz w:val="18"/>
              </w:rPr>
              <w:t>451</w:t>
            </w:r>
          </w:p>
        </w:tc>
        <w:tc>
          <w:tcPr>
            <w:tcW w:w="915" w:type="dxa"/>
            <w:vAlign w:val="center"/>
          </w:tcPr>
          <w:p w:rsidR="005915CC" w:rsidRDefault="005915CC" w:rsidP="00106766">
            <w:pPr>
              <w:jc w:val="center"/>
              <w:rPr>
                <w:rFonts w:eastAsia="Arial Unicode MS"/>
                <w:sz w:val="18"/>
              </w:rPr>
            </w:pPr>
            <w:r>
              <w:rPr>
                <w:sz w:val="18"/>
              </w:rPr>
              <w:t>877</w:t>
            </w:r>
          </w:p>
        </w:tc>
        <w:tc>
          <w:tcPr>
            <w:tcW w:w="915" w:type="dxa"/>
            <w:vAlign w:val="center"/>
          </w:tcPr>
          <w:p w:rsidR="005915CC" w:rsidRDefault="005915CC" w:rsidP="00106766">
            <w:pPr>
              <w:jc w:val="center"/>
              <w:rPr>
                <w:rFonts w:eastAsia="Arial Unicode MS"/>
                <w:sz w:val="18"/>
              </w:rPr>
            </w:pPr>
            <w:r>
              <w:rPr>
                <w:sz w:val="18"/>
              </w:rPr>
              <w:t>417</w:t>
            </w:r>
          </w:p>
        </w:tc>
        <w:tc>
          <w:tcPr>
            <w:tcW w:w="915" w:type="dxa"/>
            <w:vAlign w:val="center"/>
          </w:tcPr>
          <w:p w:rsidR="005915CC" w:rsidRDefault="005915CC" w:rsidP="00106766">
            <w:pPr>
              <w:jc w:val="center"/>
              <w:rPr>
                <w:rFonts w:eastAsia="Arial Unicode MS"/>
                <w:sz w:val="18"/>
              </w:rPr>
            </w:pPr>
            <w:r>
              <w:rPr>
                <w:sz w:val="18"/>
              </w:rPr>
              <w:t>654</w:t>
            </w:r>
          </w:p>
        </w:tc>
        <w:tc>
          <w:tcPr>
            <w:tcW w:w="915" w:type="dxa"/>
            <w:vAlign w:val="center"/>
          </w:tcPr>
          <w:p w:rsidR="005915CC" w:rsidRDefault="005915CC" w:rsidP="00106766">
            <w:pPr>
              <w:jc w:val="center"/>
              <w:rPr>
                <w:rFonts w:eastAsia="Arial Unicode MS"/>
                <w:sz w:val="18"/>
              </w:rPr>
            </w:pPr>
            <w:r>
              <w:rPr>
                <w:sz w:val="18"/>
              </w:rPr>
              <w:t>1,271</w:t>
            </w:r>
          </w:p>
        </w:tc>
        <w:tc>
          <w:tcPr>
            <w:tcW w:w="915" w:type="dxa"/>
            <w:vAlign w:val="center"/>
          </w:tcPr>
          <w:p w:rsidR="005915CC" w:rsidRDefault="005915CC" w:rsidP="00106766">
            <w:pPr>
              <w:jc w:val="center"/>
              <w:rPr>
                <w:rFonts w:eastAsia="Arial Unicode MS"/>
                <w:sz w:val="18"/>
              </w:rPr>
            </w:pPr>
            <w:r>
              <w:rPr>
                <w:sz w:val="18"/>
              </w:rPr>
              <w:t>1,717</w:t>
            </w:r>
          </w:p>
        </w:tc>
        <w:tc>
          <w:tcPr>
            <w:tcW w:w="915" w:type="dxa"/>
            <w:vAlign w:val="center"/>
          </w:tcPr>
          <w:p w:rsidR="005915CC" w:rsidRDefault="005915CC" w:rsidP="00106766">
            <w:pPr>
              <w:jc w:val="center"/>
              <w:rPr>
                <w:rFonts w:eastAsia="Arial Unicode MS"/>
                <w:sz w:val="18"/>
              </w:rPr>
            </w:pPr>
            <w:r>
              <w:rPr>
                <w:sz w:val="18"/>
              </w:rPr>
              <w:t>1,305</w:t>
            </w:r>
          </w:p>
        </w:tc>
        <w:tc>
          <w:tcPr>
            <w:tcW w:w="915" w:type="dxa"/>
            <w:vAlign w:val="center"/>
          </w:tcPr>
          <w:p w:rsidR="005915CC" w:rsidRDefault="005915CC" w:rsidP="00106766">
            <w:pPr>
              <w:jc w:val="center"/>
              <w:rPr>
                <w:rFonts w:eastAsia="Arial Unicode MS"/>
                <w:sz w:val="18"/>
              </w:rPr>
            </w:pPr>
            <w:r>
              <w:rPr>
                <w:sz w:val="18"/>
              </w:rPr>
              <w:t>2,140</w:t>
            </w:r>
          </w:p>
        </w:tc>
        <w:tc>
          <w:tcPr>
            <w:tcW w:w="915" w:type="dxa"/>
            <w:vAlign w:val="center"/>
          </w:tcPr>
          <w:p w:rsidR="005915CC" w:rsidRDefault="005915CC" w:rsidP="00106766">
            <w:pPr>
              <w:jc w:val="center"/>
              <w:rPr>
                <w:rFonts w:eastAsia="Arial Unicode MS"/>
                <w:sz w:val="18"/>
              </w:rPr>
            </w:pPr>
            <w:r>
              <w:rPr>
                <w:sz w:val="18"/>
              </w:rPr>
              <w:t>945</w:t>
            </w:r>
          </w:p>
        </w:tc>
      </w:tr>
      <w:tr w:rsidR="005915CC" w:rsidTr="00106766">
        <w:tc>
          <w:tcPr>
            <w:tcW w:w="2250" w:type="dxa"/>
          </w:tcPr>
          <w:p w:rsidR="005915CC" w:rsidRDefault="005915CC" w:rsidP="00106766">
            <w:pPr>
              <w:rPr>
                <w:i/>
                <w:iCs/>
                <w:sz w:val="18"/>
              </w:rPr>
            </w:pPr>
            <w:r>
              <w:rPr>
                <w:i/>
                <w:iCs/>
                <w:sz w:val="18"/>
              </w:rPr>
              <w:t>Streblospio benedicti</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42</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52</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jc w:val="center"/>
              <w:rPr>
                <w:sz w:val="18"/>
              </w:rPr>
            </w:pPr>
            <w:r>
              <w:rPr>
                <w:b/>
                <w:bCs/>
                <w:sz w:val="18"/>
              </w:rPr>
              <w:t>Oligochaeta</w:t>
            </w:r>
            <w:r>
              <w:rPr>
                <w:sz w:val="18"/>
              </w:rPr>
              <w:t xml:space="preserve"> LPIL</w:t>
            </w:r>
          </w:p>
        </w:tc>
        <w:tc>
          <w:tcPr>
            <w:tcW w:w="915" w:type="dxa"/>
            <w:vAlign w:val="center"/>
          </w:tcPr>
          <w:p w:rsidR="005915CC" w:rsidRDefault="005915CC" w:rsidP="00106766">
            <w:pPr>
              <w:jc w:val="center"/>
              <w:rPr>
                <w:rFonts w:eastAsia="Arial Unicode MS"/>
                <w:sz w:val="18"/>
              </w:rPr>
            </w:pPr>
            <w:r>
              <w:rPr>
                <w:sz w:val="18"/>
              </w:rPr>
              <w:t>761</w:t>
            </w:r>
          </w:p>
        </w:tc>
        <w:tc>
          <w:tcPr>
            <w:tcW w:w="915" w:type="dxa"/>
            <w:vAlign w:val="center"/>
          </w:tcPr>
          <w:p w:rsidR="005915CC" w:rsidRDefault="005915CC" w:rsidP="00106766">
            <w:pPr>
              <w:jc w:val="center"/>
              <w:rPr>
                <w:rFonts w:eastAsia="Arial Unicode MS"/>
                <w:sz w:val="18"/>
              </w:rPr>
            </w:pPr>
            <w:r>
              <w:rPr>
                <w:sz w:val="18"/>
              </w:rPr>
              <w:t>154</w:t>
            </w:r>
          </w:p>
        </w:tc>
        <w:tc>
          <w:tcPr>
            <w:tcW w:w="915" w:type="dxa"/>
            <w:vAlign w:val="center"/>
          </w:tcPr>
          <w:p w:rsidR="005915CC" w:rsidRDefault="005915CC" w:rsidP="00106766">
            <w:pPr>
              <w:jc w:val="center"/>
              <w:rPr>
                <w:rFonts w:eastAsia="Arial Unicode MS"/>
                <w:sz w:val="18"/>
              </w:rPr>
            </w:pPr>
            <w:r>
              <w:rPr>
                <w:sz w:val="18"/>
              </w:rPr>
              <w:t>29</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451</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367</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10</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592</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104</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98</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292</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83</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21</w:t>
            </w:r>
          </w:p>
        </w:tc>
      </w:tr>
      <w:tr w:rsidR="005915CC" w:rsidTr="00106766">
        <w:tc>
          <w:tcPr>
            <w:tcW w:w="2250" w:type="dxa"/>
            <w:tcBorders>
              <w:right w:val="nil"/>
            </w:tcBorders>
          </w:tcPr>
          <w:p w:rsidR="005915CC" w:rsidRDefault="005915CC" w:rsidP="00106766">
            <w:pPr>
              <w:rPr>
                <w:sz w:val="18"/>
              </w:rPr>
            </w:pPr>
            <w:r>
              <w:rPr>
                <w:b/>
                <w:bCs/>
                <w:smallCaps/>
                <w:sz w:val="18"/>
              </w:rPr>
              <w:t>Mollusca</w:t>
            </w: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nil"/>
            </w:tcBorders>
            <w:vAlign w:val="center"/>
          </w:tcPr>
          <w:p w:rsidR="005915CC" w:rsidRDefault="005915CC" w:rsidP="00106766">
            <w:pPr>
              <w:jc w:val="center"/>
              <w:rPr>
                <w:rFonts w:eastAsia="Arial Unicode MS"/>
                <w:sz w:val="18"/>
              </w:rPr>
            </w:pPr>
          </w:p>
        </w:tc>
        <w:tc>
          <w:tcPr>
            <w:tcW w:w="915" w:type="dxa"/>
            <w:tcBorders>
              <w:left w:val="nil"/>
              <w:bottom w:val="single" w:sz="4" w:space="0" w:color="auto"/>
              <w:right w:val="single" w:sz="4" w:space="0" w:color="auto"/>
            </w:tcBorders>
            <w:vAlign w:val="center"/>
          </w:tcPr>
          <w:p w:rsidR="005915CC" w:rsidRDefault="005915CC" w:rsidP="00106766">
            <w:pPr>
              <w:jc w:val="center"/>
              <w:rPr>
                <w:rFonts w:eastAsia="Arial Unicode MS"/>
                <w:sz w:val="18"/>
              </w:rPr>
            </w:pPr>
          </w:p>
        </w:tc>
      </w:tr>
      <w:tr w:rsidR="005915CC" w:rsidTr="00106766">
        <w:tc>
          <w:tcPr>
            <w:tcW w:w="2250" w:type="dxa"/>
            <w:tcBorders>
              <w:right w:val="nil"/>
            </w:tcBorders>
          </w:tcPr>
          <w:p w:rsidR="005915CC" w:rsidRDefault="005915CC" w:rsidP="00106766">
            <w:pPr>
              <w:jc w:val="center"/>
              <w:rPr>
                <w:b/>
                <w:bCs/>
                <w:sz w:val="18"/>
              </w:rPr>
            </w:pPr>
            <w:r>
              <w:rPr>
                <w:b/>
                <w:bCs/>
                <w:sz w:val="18"/>
              </w:rPr>
              <w:t>Bivalvia</w:t>
            </w: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single" w:sz="4" w:space="0" w:color="auto"/>
            </w:tcBorders>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Congeria leucophaeata</w:t>
            </w:r>
          </w:p>
        </w:tc>
        <w:tc>
          <w:tcPr>
            <w:tcW w:w="915" w:type="dxa"/>
            <w:vAlign w:val="center"/>
          </w:tcPr>
          <w:p w:rsidR="005915CC" w:rsidRDefault="005915CC" w:rsidP="00106766">
            <w:pPr>
              <w:jc w:val="center"/>
              <w:rPr>
                <w:rFonts w:eastAsia="Arial Unicode MS"/>
                <w:sz w:val="18"/>
              </w:rPr>
            </w:pPr>
            <w:r>
              <w:rPr>
                <w:sz w:val="18"/>
              </w:rPr>
              <w:t>116</w:t>
            </w:r>
          </w:p>
        </w:tc>
        <w:tc>
          <w:tcPr>
            <w:tcW w:w="915" w:type="dxa"/>
            <w:vAlign w:val="center"/>
          </w:tcPr>
          <w:p w:rsidR="005915CC" w:rsidRDefault="005915CC" w:rsidP="00106766">
            <w:pPr>
              <w:jc w:val="center"/>
              <w:rPr>
                <w:rFonts w:eastAsia="Arial Unicode MS"/>
                <w:sz w:val="18"/>
              </w:rPr>
            </w:pPr>
            <w:r>
              <w:rPr>
                <w:sz w:val="18"/>
              </w:rPr>
              <w:t>95</w:t>
            </w:r>
          </w:p>
        </w:tc>
        <w:tc>
          <w:tcPr>
            <w:tcW w:w="915" w:type="dxa"/>
            <w:vAlign w:val="center"/>
          </w:tcPr>
          <w:p w:rsidR="005915CC" w:rsidRDefault="005915CC" w:rsidP="00106766">
            <w:pPr>
              <w:jc w:val="center"/>
              <w:rPr>
                <w:rFonts w:eastAsia="Arial Unicode MS"/>
                <w:sz w:val="18"/>
              </w:rPr>
            </w:pPr>
            <w:r>
              <w:rPr>
                <w:sz w:val="18"/>
              </w:rPr>
              <w:t>67</w:t>
            </w:r>
          </w:p>
        </w:tc>
        <w:tc>
          <w:tcPr>
            <w:tcW w:w="915" w:type="dxa"/>
            <w:vAlign w:val="center"/>
          </w:tcPr>
          <w:p w:rsidR="005915CC" w:rsidRDefault="005915CC" w:rsidP="00106766">
            <w:pPr>
              <w:jc w:val="center"/>
              <w:rPr>
                <w:rFonts w:eastAsia="Arial Unicode MS"/>
                <w:sz w:val="18"/>
              </w:rPr>
            </w:pPr>
            <w:r>
              <w:rPr>
                <w:sz w:val="18"/>
              </w:rPr>
              <w:t>203</w:t>
            </w:r>
          </w:p>
        </w:tc>
        <w:tc>
          <w:tcPr>
            <w:tcW w:w="915" w:type="dxa"/>
            <w:vAlign w:val="center"/>
          </w:tcPr>
          <w:p w:rsidR="005915CC" w:rsidRDefault="005915CC" w:rsidP="00106766">
            <w:pPr>
              <w:jc w:val="center"/>
              <w:rPr>
                <w:rFonts w:eastAsia="Arial Unicode MS"/>
                <w:sz w:val="18"/>
              </w:rPr>
            </w:pPr>
            <w:r>
              <w:rPr>
                <w:sz w:val="18"/>
              </w:rPr>
              <w:t>101</w:t>
            </w:r>
          </w:p>
        </w:tc>
        <w:tc>
          <w:tcPr>
            <w:tcW w:w="915" w:type="dxa"/>
            <w:vAlign w:val="center"/>
          </w:tcPr>
          <w:p w:rsidR="005915CC" w:rsidRDefault="005915CC" w:rsidP="00106766">
            <w:pPr>
              <w:jc w:val="center"/>
              <w:rPr>
                <w:rFonts w:eastAsia="Arial Unicode MS"/>
                <w:sz w:val="18"/>
              </w:rPr>
            </w:pPr>
            <w:r>
              <w:rPr>
                <w:sz w:val="18"/>
              </w:rPr>
              <w:t>58</w:t>
            </w:r>
          </w:p>
        </w:tc>
        <w:tc>
          <w:tcPr>
            <w:tcW w:w="915" w:type="dxa"/>
            <w:vAlign w:val="center"/>
          </w:tcPr>
          <w:p w:rsidR="005915CC" w:rsidRDefault="005915CC" w:rsidP="00106766">
            <w:pPr>
              <w:jc w:val="center"/>
              <w:rPr>
                <w:rFonts w:eastAsia="Arial Unicode MS"/>
                <w:sz w:val="18"/>
              </w:rPr>
            </w:pPr>
            <w:r>
              <w:rPr>
                <w:sz w:val="18"/>
              </w:rPr>
              <w:t>126</w:t>
            </w:r>
          </w:p>
        </w:tc>
        <w:tc>
          <w:tcPr>
            <w:tcW w:w="915" w:type="dxa"/>
            <w:vAlign w:val="center"/>
          </w:tcPr>
          <w:p w:rsidR="005915CC" w:rsidRDefault="005915CC" w:rsidP="00106766">
            <w:pPr>
              <w:jc w:val="center"/>
              <w:rPr>
                <w:rFonts w:eastAsia="Arial Unicode MS"/>
                <w:sz w:val="18"/>
              </w:rPr>
            </w:pPr>
            <w:r>
              <w:rPr>
                <w:sz w:val="18"/>
              </w:rPr>
              <w:t>122</w:t>
            </w:r>
          </w:p>
        </w:tc>
        <w:tc>
          <w:tcPr>
            <w:tcW w:w="915" w:type="dxa"/>
            <w:vAlign w:val="center"/>
          </w:tcPr>
          <w:p w:rsidR="005915CC" w:rsidRDefault="005915CC" w:rsidP="00106766">
            <w:pPr>
              <w:jc w:val="center"/>
              <w:rPr>
                <w:rFonts w:eastAsia="Arial Unicode MS"/>
                <w:sz w:val="18"/>
              </w:rPr>
            </w:pPr>
            <w:r>
              <w:rPr>
                <w:sz w:val="18"/>
              </w:rPr>
              <w:t>47</w:t>
            </w:r>
          </w:p>
        </w:tc>
        <w:tc>
          <w:tcPr>
            <w:tcW w:w="915" w:type="dxa"/>
            <w:vAlign w:val="center"/>
          </w:tcPr>
          <w:p w:rsidR="005915CC" w:rsidRDefault="005915CC" w:rsidP="00106766">
            <w:pPr>
              <w:jc w:val="center"/>
              <w:rPr>
                <w:rFonts w:eastAsia="Arial Unicode MS"/>
                <w:sz w:val="18"/>
              </w:rPr>
            </w:pPr>
            <w:r>
              <w:rPr>
                <w:sz w:val="18"/>
              </w:rPr>
              <w:t>89</w:t>
            </w:r>
          </w:p>
        </w:tc>
        <w:tc>
          <w:tcPr>
            <w:tcW w:w="915" w:type="dxa"/>
            <w:vAlign w:val="center"/>
          </w:tcPr>
          <w:p w:rsidR="005915CC" w:rsidRDefault="005915CC" w:rsidP="00106766">
            <w:pPr>
              <w:jc w:val="center"/>
              <w:rPr>
                <w:rFonts w:eastAsia="Arial Unicode MS"/>
                <w:sz w:val="18"/>
              </w:rPr>
            </w:pPr>
            <w:r>
              <w:rPr>
                <w:sz w:val="18"/>
              </w:rPr>
              <w:t>192</w:t>
            </w:r>
          </w:p>
        </w:tc>
        <w:tc>
          <w:tcPr>
            <w:tcW w:w="915" w:type="dxa"/>
            <w:vAlign w:val="center"/>
          </w:tcPr>
          <w:p w:rsidR="005915CC" w:rsidRDefault="005915CC" w:rsidP="00106766">
            <w:pPr>
              <w:jc w:val="center"/>
              <w:rPr>
                <w:rFonts w:eastAsia="Arial Unicode MS"/>
                <w:sz w:val="18"/>
              </w:rPr>
            </w:pPr>
            <w:r>
              <w:rPr>
                <w:sz w:val="18"/>
              </w:rPr>
              <w:t>14</w:t>
            </w:r>
          </w:p>
        </w:tc>
      </w:tr>
      <w:tr w:rsidR="005915CC" w:rsidTr="00106766">
        <w:tc>
          <w:tcPr>
            <w:tcW w:w="2250" w:type="dxa"/>
          </w:tcPr>
          <w:p w:rsidR="005915CC" w:rsidRDefault="005915CC" w:rsidP="00106766">
            <w:pPr>
              <w:rPr>
                <w:i/>
                <w:iCs/>
                <w:sz w:val="18"/>
              </w:rPr>
            </w:pPr>
            <w:r>
              <w:rPr>
                <w:i/>
                <w:iCs/>
                <w:sz w:val="18"/>
              </w:rPr>
              <w:t>Modiolus demissus</w:t>
            </w:r>
          </w:p>
        </w:tc>
        <w:tc>
          <w:tcPr>
            <w:tcW w:w="915" w:type="dxa"/>
            <w:vAlign w:val="center"/>
          </w:tcPr>
          <w:p w:rsidR="005915CC" w:rsidRDefault="005915CC" w:rsidP="00106766">
            <w:pPr>
              <w:jc w:val="center"/>
              <w:rPr>
                <w:rFonts w:eastAsia="Arial Unicode MS"/>
                <w:sz w:val="18"/>
              </w:rPr>
            </w:pPr>
            <w:r>
              <w:rPr>
                <w:sz w:val="18"/>
              </w:rPr>
              <w:t>2</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4</w:t>
            </w:r>
          </w:p>
        </w:tc>
        <w:tc>
          <w:tcPr>
            <w:tcW w:w="915" w:type="dxa"/>
            <w:vAlign w:val="center"/>
          </w:tcPr>
          <w:p w:rsidR="005915CC" w:rsidRDefault="005915CC" w:rsidP="00106766">
            <w:pPr>
              <w:jc w:val="center"/>
              <w:rPr>
                <w:rFonts w:eastAsia="Arial Unicode MS"/>
                <w:sz w:val="18"/>
              </w:rPr>
            </w:pPr>
            <w:r>
              <w:rPr>
                <w:sz w:val="18"/>
              </w:rPr>
              <w:t>2</w:t>
            </w:r>
          </w:p>
        </w:tc>
        <w:tc>
          <w:tcPr>
            <w:tcW w:w="915" w:type="dxa"/>
            <w:vAlign w:val="center"/>
          </w:tcPr>
          <w:p w:rsidR="005915CC" w:rsidRDefault="005915CC" w:rsidP="00106766">
            <w:pPr>
              <w:jc w:val="center"/>
              <w:rPr>
                <w:rFonts w:eastAsia="Arial Unicode MS"/>
                <w:sz w:val="18"/>
              </w:rPr>
            </w:pPr>
            <w:r>
              <w:rPr>
                <w:sz w:val="18"/>
              </w:rPr>
              <w:t>8</w:t>
            </w:r>
          </w:p>
        </w:tc>
        <w:tc>
          <w:tcPr>
            <w:tcW w:w="915" w:type="dxa"/>
            <w:vAlign w:val="center"/>
          </w:tcPr>
          <w:p w:rsidR="005915CC" w:rsidRDefault="005915CC" w:rsidP="00106766">
            <w:pPr>
              <w:jc w:val="center"/>
              <w:rPr>
                <w:rFonts w:eastAsia="Arial Unicode MS"/>
                <w:sz w:val="18"/>
              </w:rPr>
            </w:pPr>
            <w:r>
              <w:rPr>
                <w:sz w:val="18"/>
              </w:rPr>
              <w:t>8</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3</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Rangia cuneata</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r>
      <w:tr w:rsidR="005915CC" w:rsidTr="00106766">
        <w:tc>
          <w:tcPr>
            <w:tcW w:w="2250" w:type="dxa"/>
            <w:tcBorders>
              <w:right w:val="nil"/>
            </w:tcBorders>
          </w:tcPr>
          <w:p w:rsidR="005915CC" w:rsidRDefault="005915CC" w:rsidP="00106766">
            <w:pPr>
              <w:rPr>
                <w:sz w:val="18"/>
              </w:rPr>
            </w:pPr>
            <w:r>
              <w:rPr>
                <w:b/>
                <w:bCs/>
                <w:smallCaps/>
                <w:sz w:val="18"/>
              </w:rPr>
              <w:t>Arthropoda</w:t>
            </w:r>
          </w:p>
        </w:tc>
        <w:tc>
          <w:tcPr>
            <w:tcW w:w="915" w:type="dxa"/>
            <w:tcBorders>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single" w:sz="4" w:space="0" w:color="auto"/>
            </w:tcBorders>
            <w:vAlign w:val="center"/>
          </w:tcPr>
          <w:p w:rsidR="005915CC" w:rsidRDefault="005915CC" w:rsidP="00106766">
            <w:pPr>
              <w:jc w:val="center"/>
              <w:rPr>
                <w:rFonts w:eastAsia="Arial Unicode MS"/>
                <w:b/>
                <w:bCs/>
                <w:sz w:val="18"/>
              </w:rPr>
            </w:pPr>
          </w:p>
        </w:tc>
      </w:tr>
      <w:tr w:rsidR="005915CC" w:rsidTr="00106766">
        <w:tc>
          <w:tcPr>
            <w:tcW w:w="2250" w:type="dxa"/>
            <w:tcBorders>
              <w:right w:val="nil"/>
            </w:tcBorders>
          </w:tcPr>
          <w:p w:rsidR="005915CC" w:rsidRDefault="005915CC" w:rsidP="00106766">
            <w:pPr>
              <w:jc w:val="center"/>
              <w:rPr>
                <w:b/>
                <w:bCs/>
                <w:sz w:val="18"/>
              </w:rPr>
            </w:pPr>
            <w:r>
              <w:rPr>
                <w:b/>
                <w:bCs/>
                <w:sz w:val="18"/>
              </w:rPr>
              <w:t>Amphipoda</w:t>
            </w: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b/>
                <w:bC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single" w:sz="4" w:space="0" w:color="auto"/>
            </w:tcBorders>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Corophium lacustre</w:t>
            </w:r>
          </w:p>
        </w:tc>
        <w:tc>
          <w:tcPr>
            <w:tcW w:w="915" w:type="dxa"/>
            <w:vAlign w:val="center"/>
          </w:tcPr>
          <w:p w:rsidR="005915CC" w:rsidRDefault="005915CC" w:rsidP="00106766">
            <w:pPr>
              <w:jc w:val="center"/>
              <w:rPr>
                <w:rFonts w:eastAsia="Arial Unicode MS"/>
                <w:sz w:val="18"/>
              </w:rPr>
            </w:pPr>
            <w:r>
              <w:rPr>
                <w:sz w:val="18"/>
              </w:rPr>
              <w:t>7,518</w:t>
            </w:r>
          </w:p>
        </w:tc>
        <w:tc>
          <w:tcPr>
            <w:tcW w:w="915" w:type="dxa"/>
            <w:vAlign w:val="center"/>
          </w:tcPr>
          <w:p w:rsidR="005915CC" w:rsidRDefault="005915CC" w:rsidP="00106766">
            <w:pPr>
              <w:jc w:val="center"/>
              <w:rPr>
                <w:rFonts w:eastAsia="Arial Unicode MS"/>
                <w:sz w:val="18"/>
              </w:rPr>
            </w:pPr>
            <w:r>
              <w:rPr>
                <w:sz w:val="18"/>
              </w:rPr>
              <w:t>11,656</w:t>
            </w:r>
          </w:p>
        </w:tc>
        <w:tc>
          <w:tcPr>
            <w:tcW w:w="915" w:type="dxa"/>
            <w:vAlign w:val="center"/>
          </w:tcPr>
          <w:p w:rsidR="005915CC" w:rsidRDefault="005915CC" w:rsidP="00106766">
            <w:pPr>
              <w:jc w:val="center"/>
              <w:rPr>
                <w:rFonts w:eastAsia="Arial Unicode MS"/>
                <w:sz w:val="18"/>
              </w:rPr>
            </w:pPr>
            <w:r>
              <w:rPr>
                <w:sz w:val="18"/>
              </w:rPr>
              <w:t>14,866</w:t>
            </w:r>
          </w:p>
        </w:tc>
        <w:tc>
          <w:tcPr>
            <w:tcW w:w="915" w:type="dxa"/>
            <w:vAlign w:val="center"/>
          </w:tcPr>
          <w:p w:rsidR="005915CC" w:rsidRDefault="005915CC" w:rsidP="00106766">
            <w:pPr>
              <w:jc w:val="center"/>
              <w:rPr>
                <w:rFonts w:eastAsia="Arial Unicode MS"/>
                <w:sz w:val="18"/>
              </w:rPr>
            </w:pPr>
            <w:r>
              <w:rPr>
                <w:sz w:val="18"/>
              </w:rPr>
              <w:t>15,968</w:t>
            </w:r>
          </w:p>
        </w:tc>
        <w:tc>
          <w:tcPr>
            <w:tcW w:w="915" w:type="dxa"/>
            <w:vAlign w:val="center"/>
          </w:tcPr>
          <w:p w:rsidR="005915CC" w:rsidRDefault="005915CC" w:rsidP="00106766">
            <w:pPr>
              <w:jc w:val="center"/>
              <w:rPr>
                <w:rFonts w:eastAsia="Arial Unicode MS"/>
                <w:sz w:val="18"/>
              </w:rPr>
            </w:pPr>
            <w:r>
              <w:rPr>
                <w:sz w:val="18"/>
              </w:rPr>
              <w:t>10,256</w:t>
            </w:r>
          </w:p>
        </w:tc>
        <w:tc>
          <w:tcPr>
            <w:tcW w:w="915" w:type="dxa"/>
            <w:vAlign w:val="center"/>
          </w:tcPr>
          <w:p w:rsidR="005915CC" w:rsidRDefault="005915CC" w:rsidP="00106766">
            <w:pPr>
              <w:jc w:val="center"/>
              <w:rPr>
                <w:rFonts w:eastAsia="Arial Unicode MS"/>
                <w:sz w:val="18"/>
              </w:rPr>
            </w:pPr>
            <w:r>
              <w:rPr>
                <w:sz w:val="18"/>
              </w:rPr>
              <w:t>6131</w:t>
            </w:r>
          </w:p>
        </w:tc>
        <w:tc>
          <w:tcPr>
            <w:tcW w:w="915" w:type="dxa"/>
            <w:vAlign w:val="center"/>
          </w:tcPr>
          <w:p w:rsidR="005915CC" w:rsidRDefault="005915CC" w:rsidP="00106766">
            <w:pPr>
              <w:jc w:val="center"/>
              <w:rPr>
                <w:rFonts w:eastAsia="Arial Unicode MS"/>
                <w:sz w:val="18"/>
              </w:rPr>
            </w:pPr>
            <w:r>
              <w:rPr>
                <w:sz w:val="18"/>
              </w:rPr>
              <w:t>11,635</w:t>
            </w:r>
          </w:p>
        </w:tc>
        <w:tc>
          <w:tcPr>
            <w:tcW w:w="915" w:type="dxa"/>
            <w:vAlign w:val="center"/>
          </w:tcPr>
          <w:p w:rsidR="005915CC" w:rsidRDefault="005915CC" w:rsidP="00106766">
            <w:pPr>
              <w:jc w:val="center"/>
              <w:rPr>
                <w:rFonts w:eastAsia="Arial Unicode MS"/>
                <w:sz w:val="18"/>
              </w:rPr>
            </w:pPr>
            <w:r>
              <w:rPr>
                <w:sz w:val="18"/>
              </w:rPr>
              <w:t>10,227</w:t>
            </w:r>
          </w:p>
        </w:tc>
        <w:tc>
          <w:tcPr>
            <w:tcW w:w="915" w:type="dxa"/>
            <w:vAlign w:val="center"/>
          </w:tcPr>
          <w:p w:rsidR="005915CC" w:rsidRDefault="005915CC" w:rsidP="00106766">
            <w:pPr>
              <w:jc w:val="center"/>
              <w:rPr>
                <w:rFonts w:eastAsia="Arial Unicode MS"/>
                <w:sz w:val="18"/>
              </w:rPr>
            </w:pPr>
            <w:r>
              <w:rPr>
                <w:sz w:val="18"/>
              </w:rPr>
              <w:t>10,550</w:t>
            </w:r>
          </w:p>
        </w:tc>
        <w:tc>
          <w:tcPr>
            <w:tcW w:w="915" w:type="dxa"/>
            <w:vAlign w:val="center"/>
          </w:tcPr>
          <w:p w:rsidR="005915CC" w:rsidRDefault="005915CC" w:rsidP="00106766">
            <w:pPr>
              <w:jc w:val="center"/>
              <w:rPr>
                <w:rFonts w:eastAsia="Arial Unicode MS"/>
                <w:sz w:val="18"/>
              </w:rPr>
            </w:pPr>
            <w:r>
              <w:rPr>
                <w:sz w:val="18"/>
              </w:rPr>
              <w:t>7,557</w:t>
            </w:r>
          </w:p>
        </w:tc>
        <w:tc>
          <w:tcPr>
            <w:tcW w:w="915" w:type="dxa"/>
            <w:vAlign w:val="center"/>
          </w:tcPr>
          <w:p w:rsidR="005915CC" w:rsidRDefault="005915CC" w:rsidP="00106766">
            <w:pPr>
              <w:jc w:val="center"/>
              <w:rPr>
                <w:rFonts w:eastAsia="Arial Unicode MS"/>
                <w:sz w:val="18"/>
              </w:rPr>
            </w:pPr>
            <w:r>
              <w:rPr>
                <w:sz w:val="18"/>
              </w:rPr>
              <w:t>15,440</w:t>
            </w:r>
          </w:p>
        </w:tc>
        <w:tc>
          <w:tcPr>
            <w:tcW w:w="915" w:type="dxa"/>
            <w:vAlign w:val="center"/>
          </w:tcPr>
          <w:p w:rsidR="005915CC" w:rsidRDefault="005915CC" w:rsidP="00106766">
            <w:pPr>
              <w:jc w:val="center"/>
              <w:rPr>
                <w:rFonts w:eastAsia="Arial Unicode MS"/>
                <w:sz w:val="18"/>
              </w:rPr>
            </w:pPr>
            <w:r>
              <w:rPr>
                <w:sz w:val="18"/>
              </w:rPr>
              <w:t>9,661</w:t>
            </w:r>
          </w:p>
        </w:tc>
      </w:tr>
      <w:tr w:rsidR="005915CC" w:rsidTr="00106766">
        <w:tc>
          <w:tcPr>
            <w:tcW w:w="2250" w:type="dxa"/>
          </w:tcPr>
          <w:p w:rsidR="005915CC" w:rsidRDefault="005915CC" w:rsidP="00106766">
            <w:pPr>
              <w:rPr>
                <w:i/>
                <w:iCs/>
                <w:sz w:val="18"/>
              </w:rPr>
            </w:pPr>
            <w:r>
              <w:rPr>
                <w:i/>
                <w:iCs/>
                <w:sz w:val="18"/>
              </w:rPr>
              <w:t>Leptocheirus plumulosus</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1</w:t>
            </w: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Gammarus palustris</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15</w:t>
            </w: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2</w:t>
            </w:r>
          </w:p>
        </w:tc>
        <w:tc>
          <w:tcPr>
            <w:tcW w:w="915" w:type="dxa"/>
            <w:tcBorders>
              <w:bottom w:val="single" w:sz="4" w:space="0" w:color="auto"/>
            </w:tcBorders>
            <w:vAlign w:val="center"/>
          </w:tcPr>
          <w:p w:rsidR="005915CC" w:rsidRDefault="005915CC" w:rsidP="00106766">
            <w:pPr>
              <w:jc w:val="center"/>
              <w:rPr>
                <w:rFonts w:eastAsia="Arial Unicode MS"/>
                <w:sz w:val="18"/>
              </w:rPr>
            </w:pPr>
            <w:r>
              <w:rPr>
                <w:sz w:val="18"/>
              </w:rPr>
              <w:t>10</w:t>
            </w: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c>
          <w:tcPr>
            <w:tcW w:w="915" w:type="dxa"/>
            <w:tcBorders>
              <w:bottom w:val="single" w:sz="4" w:space="0" w:color="auto"/>
            </w:tcBorders>
            <w:vAlign w:val="center"/>
          </w:tcPr>
          <w:p w:rsidR="005915CC" w:rsidRDefault="005915CC" w:rsidP="00106766">
            <w:pPr>
              <w:jc w:val="center"/>
              <w:rPr>
                <w:rFonts w:eastAsia="Arial Unicode MS"/>
                <w:sz w:val="18"/>
              </w:rPr>
            </w:pPr>
          </w:p>
        </w:tc>
      </w:tr>
      <w:tr w:rsidR="005915CC" w:rsidTr="00106766">
        <w:tc>
          <w:tcPr>
            <w:tcW w:w="2250" w:type="dxa"/>
            <w:tcBorders>
              <w:right w:val="nil"/>
            </w:tcBorders>
          </w:tcPr>
          <w:p w:rsidR="005915CC" w:rsidRDefault="005915CC" w:rsidP="00106766">
            <w:pPr>
              <w:jc w:val="center"/>
              <w:rPr>
                <w:b/>
                <w:bCs/>
                <w:sz w:val="18"/>
              </w:rPr>
            </w:pPr>
            <w:r>
              <w:rPr>
                <w:b/>
                <w:bCs/>
                <w:sz w:val="18"/>
              </w:rPr>
              <w:t>Insecta</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single" w:sz="4" w:space="0" w:color="auto"/>
            </w:tcBorders>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sz w:val="18"/>
              </w:rPr>
            </w:pPr>
            <w:bookmarkStart w:id="74" w:name="OLE_LINK8"/>
            <w:r>
              <w:rPr>
                <w:sz w:val="18"/>
              </w:rPr>
              <w:t>Chironomidae</w:t>
            </w:r>
            <w:bookmarkEnd w:id="74"/>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12</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16</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63</w:t>
            </w:r>
          </w:p>
        </w:tc>
      </w:tr>
      <w:tr w:rsidR="005915CC" w:rsidTr="00106766">
        <w:tc>
          <w:tcPr>
            <w:tcW w:w="2250" w:type="dxa"/>
          </w:tcPr>
          <w:p w:rsidR="005915CC" w:rsidRDefault="005915CC" w:rsidP="00106766">
            <w:pPr>
              <w:jc w:val="center"/>
              <w:rPr>
                <w:b/>
                <w:bCs/>
                <w:sz w:val="18"/>
              </w:rPr>
            </w:pPr>
            <w:r>
              <w:rPr>
                <w:b/>
                <w:bCs/>
                <w:sz w:val="18"/>
              </w:rPr>
              <w:t>Cirripedia</w:t>
            </w: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tcBorders>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Balanus sp.</w:t>
            </w:r>
          </w:p>
        </w:tc>
        <w:tc>
          <w:tcPr>
            <w:tcW w:w="915" w:type="dxa"/>
            <w:vAlign w:val="center"/>
          </w:tcPr>
          <w:p w:rsidR="005915CC" w:rsidRDefault="005915CC" w:rsidP="00106766">
            <w:pPr>
              <w:jc w:val="center"/>
              <w:rPr>
                <w:rFonts w:eastAsia="Arial Unicode MS"/>
                <w:sz w:val="18"/>
              </w:rPr>
            </w:pPr>
            <w:r>
              <w:rPr>
                <w:sz w:val="18"/>
              </w:rPr>
              <w:t>51</w:t>
            </w:r>
          </w:p>
        </w:tc>
        <w:tc>
          <w:tcPr>
            <w:tcW w:w="915" w:type="dxa"/>
            <w:vAlign w:val="center"/>
          </w:tcPr>
          <w:p w:rsidR="005915CC" w:rsidRDefault="005915CC" w:rsidP="00106766">
            <w:pPr>
              <w:jc w:val="center"/>
              <w:rPr>
                <w:rFonts w:eastAsia="Arial Unicode MS"/>
                <w:sz w:val="18"/>
              </w:rPr>
            </w:pPr>
            <w:r>
              <w:rPr>
                <w:sz w:val="18"/>
              </w:rPr>
              <w:t>112</w:t>
            </w:r>
          </w:p>
        </w:tc>
        <w:tc>
          <w:tcPr>
            <w:tcW w:w="915" w:type="dxa"/>
            <w:vAlign w:val="center"/>
          </w:tcPr>
          <w:p w:rsidR="005915CC" w:rsidRDefault="005915CC" w:rsidP="00106766">
            <w:pPr>
              <w:jc w:val="center"/>
              <w:rPr>
                <w:rFonts w:eastAsia="Arial Unicode MS"/>
                <w:sz w:val="18"/>
              </w:rPr>
            </w:pPr>
            <w:r>
              <w:rPr>
                <w:sz w:val="18"/>
              </w:rPr>
              <w:t>92</w:t>
            </w:r>
          </w:p>
        </w:tc>
        <w:tc>
          <w:tcPr>
            <w:tcW w:w="915" w:type="dxa"/>
            <w:vAlign w:val="center"/>
          </w:tcPr>
          <w:p w:rsidR="005915CC" w:rsidRDefault="005915CC" w:rsidP="00106766">
            <w:pPr>
              <w:jc w:val="center"/>
              <w:rPr>
                <w:rFonts w:eastAsia="Arial Unicode MS"/>
                <w:sz w:val="18"/>
              </w:rPr>
            </w:pPr>
            <w:r>
              <w:rPr>
                <w:sz w:val="18"/>
              </w:rPr>
              <w:t>67</w:t>
            </w:r>
          </w:p>
        </w:tc>
        <w:tc>
          <w:tcPr>
            <w:tcW w:w="915" w:type="dxa"/>
            <w:vAlign w:val="center"/>
          </w:tcPr>
          <w:p w:rsidR="005915CC" w:rsidRDefault="005915CC" w:rsidP="00106766">
            <w:pPr>
              <w:jc w:val="center"/>
              <w:rPr>
                <w:rFonts w:eastAsia="Arial Unicode MS"/>
                <w:sz w:val="18"/>
              </w:rPr>
            </w:pPr>
            <w:r>
              <w:rPr>
                <w:sz w:val="18"/>
              </w:rPr>
              <w:t>57</w:t>
            </w:r>
          </w:p>
        </w:tc>
        <w:tc>
          <w:tcPr>
            <w:tcW w:w="915" w:type="dxa"/>
            <w:vAlign w:val="center"/>
          </w:tcPr>
          <w:p w:rsidR="005915CC" w:rsidRDefault="005915CC" w:rsidP="00106766">
            <w:pPr>
              <w:jc w:val="center"/>
              <w:rPr>
                <w:rFonts w:eastAsia="Arial Unicode MS"/>
                <w:sz w:val="18"/>
              </w:rPr>
            </w:pPr>
            <w:r>
              <w:rPr>
                <w:sz w:val="18"/>
              </w:rPr>
              <w:t>76</w:t>
            </w:r>
          </w:p>
        </w:tc>
        <w:tc>
          <w:tcPr>
            <w:tcW w:w="915" w:type="dxa"/>
            <w:vAlign w:val="center"/>
          </w:tcPr>
          <w:p w:rsidR="005915CC" w:rsidRDefault="005915CC" w:rsidP="00106766">
            <w:pPr>
              <w:jc w:val="center"/>
              <w:rPr>
                <w:rFonts w:eastAsia="Arial Unicode MS"/>
                <w:sz w:val="18"/>
              </w:rPr>
            </w:pPr>
            <w:r>
              <w:rPr>
                <w:sz w:val="18"/>
              </w:rPr>
              <w:t>58</w:t>
            </w:r>
          </w:p>
        </w:tc>
        <w:tc>
          <w:tcPr>
            <w:tcW w:w="915" w:type="dxa"/>
            <w:vAlign w:val="center"/>
          </w:tcPr>
          <w:p w:rsidR="005915CC" w:rsidRDefault="005915CC" w:rsidP="00106766">
            <w:pPr>
              <w:jc w:val="center"/>
              <w:rPr>
                <w:rFonts w:eastAsia="Arial Unicode MS"/>
                <w:sz w:val="18"/>
              </w:rPr>
            </w:pPr>
            <w:r>
              <w:rPr>
                <w:sz w:val="18"/>
              </w:rPr>
              <w:t>88</w:t>
            </w:r>
          </w:p>
        </w:tc>
        <w:tc>
          <w:tcPr>
            <w:tcW w:w="915" w:type="dxa"/>
            <w:vAlign w:val="center"/>
          </w:tcPr>
          <w:p w:rsidR="005915CC" w:rsidRDefault="005915CC" w:rsidP="00106766">
            <w:pPr>
              <w:jc w:val="center"/>
              <w:rPr>
                <w:rFonts w:eastAsia="Arial Unicode MS"/>
                <w:sz w:val="18"/>
              </w:rPr>
            </w:pPr>
            <w:r>
              <w:rPr>
                <w:sz w:val="18"/>
              </w:rPr>
              <w:t>108</w:t>
            </w:r>
          </w:p>
        </w:tc>
        <w:tc>
          <w:tcPr>
            <w:tcW w:w="915" w:type="dxa"/>
            <w:vAlign w:val="center"/>
          </w:tcPr>
          <w:p w:rsidR="005915CC" w:rsidRDefault="005915CC" w:rsidP="00106766">
            <w:pPr>
              <w:jc w:val="center"/>
              <w:rPr>
                <w:rFonts w:eastAsia="Arial Unicode MS"/>
                <w:sz w:val="18"/>
              </w:rPr>
            </w:pPr>
            <w:r>
              <w:rPr>
                <w:sz w:val="18"/>
              </w:rPr>
              <w:t>67</w:t>
            </w:r>
          </w:p>
        </w:tc>
        <w:tc>
          <w:tcPr>
            <w:tcW w:w="915" w:type="dxa"/>
            <w:vAlign w:val="center"/>
          </w:tcPr>
          <w:p w:rsidR="005915CC" w:rsidRDefault="005915CC" w:rsidP="00106766">
            <w:pPr>
              <w:jc w:val="center"/>
              <w:rPr>
                <w:rFonts w:eastAsia="Arial Unicode MS"/>
                <w:sz w:val="18"/>
              </w:rPr>
            </w:pPr>
            <w:r>
              <w:rPr>
                <w:sz w:val="18"/>
              </w:rPr>
              <w:t>178</w:t>
            </w:r>
          </w:p>
        </w:tc>
        <w:tc>
          <w:tcPr>
            <w:tcW w:w="915" w:type="dxa"/>
            <w:vAlign w:val="center"/>
          </w:tcPr>
          <w:p w:rsidR="005915CC" w:rsidRDefault="005915CC" w:rsidP="00106766">
            <w:pPr>
              <w:jc w:val="center"/>
              <w:rPr>
                <w:rFonts w:eastAsia="Arial Unicode MS"/>
                <w:sz w:val="18"/>
              </w:rPr>
            </w:pPr>
            <w:r>
              <w:rPr>
                <w:sz w:val="18"/>
              </w:rPr>
              <w:t>50</w:t>
            </w:r>
          </w:p>
        </w:tc>
      </w:tr>
      <w:tr w:rsidR="005915CC" w:rsidTr="00106766">
        <w:tc>
          <w:tcPr>
            <w:tcW w:w="2250" w:type="dxa"/>
          </w:tcPr>
          <w:p w:rsidR="005915CC" w:rsidRDefault="005915CC" w:rsidP="00106766">
            <w:pPr>
              <w:jc w:val="center"/>
              <w:rPr>
                <w:b/>
                <w:bCs/>
                <w:sz w:val="18"/>
              </w:rPr>
            </w:pPr>
            <w:r>
              <w:rPr>
                <w:b/>
                <w:bCs/>
                <w:sz w:val="18"/>
              </w:rPr>
              <w:t>Decapoda</w:t>
            </w: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tcBorders>
            <w:vAlign w:val="center"/>
          </w:tcPr>
          <w:p w:rsidR="005915CC" w:rsidRDefault="005915CC" w:rsidP="00106766">
            <w:pPr>
              <w:jc w:val="center"/>
              <w:rPr>
                <w:rFonts w:eastAsia="Arial Unicode MS"/>
                <w:sz w:val="18"/>
              </w:rPr>
            </w:pPr>
          </w:p>
        </w:tc>
        <w:tc>
          <w:tcPr>
            <w:tcW w:w="915" w:type="dxa"/>
            <w:tcBorders>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right w:val="nil"/>
            </w:tcBorders>
            <w:vAlign w:val="center"/>
          </w:tcPr>
          <w:p w:rsidR="005915CC" w:rsidRDefault="005915CC" w:rsidP="00106766">
            <w:pPr>
              <w:jc w:val="center"/>
              <w:rPr>
                <w:rFonts w:eastAsia="Arial Unicode MS"/>
                <w:sz w:val="18"/>
              </w:rPr>
            </w:pPr>
          </w:p>
        </w:tc>
        <w:tc>
          <w:tcPr>
            <w:tcW w:w="915" w:type="dxa"/>
            <w:tcBorders>
              <w:left w:val="nil"/>
            </w:tcBorders>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i/>
                <w:iCs/>
                <w:sz w:val="18"/>
              </w:rPr>
            </w:pPr>
            <w:r>
              <w:rPr>
                <w:i/>
                <w:iCs/>
                <w:sz w:val="18"/>
              </w:rPr>
              <w:t>Rhithropanopeus harrisii</w:t>
            </w: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2</w:t>
            </w: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2</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4</w:t>
            </w:r>
          </w:p>
        </w:tc>
        <w:tc>
          <w:tcPr>
            <w:tcW w:w="915" w:type="dxa"/>
            <w:vAlign w:val="center"/>
          </w:tcPr>
          <w:p w:rsidR="005915CC" w:rsidRDefault="005915CC" w:rsidP="00106766">
            <w:pPr>
              <w:jc w:val="center"/>
              <w:rPr>
                <w:rFonts w:eastAsia="Arial Unicode MS"/>
                <w:sz w:val="18"/>
              </w:rPr>
            </w:pP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r>
              <w:rPr>
                <w:sz w:val="18"/>
              </w:rPr>
              <w:t>1</w:t>
            </w:r>
          </w:p>
        </w:tc>
        <w:tc>
          <w:tcPr>
            <w:tcW w:w="915" w:type="dxa"/>
            <w:vAlign w:val="center"/>
          </w:tcPr>
          <w:p w:rsidR="005915CC" w:rsidRDefault="005915CC" w:rsidP="00106766">
            <w:pPr>
              <w:jc w:val="center"/>
              <w:rPr>
                <w:rFonts w:eastAsia="Arial Unicode MS"/>
                <w:sz w:val="18"/>
              </w:rPr>
            </w:pPr>
          </w:p>
        </w:tc>
      </w:tr>
      <w:tr w:rsidR="005915CC" w:rsidTr="00106766">
        <w:tc>
          <w:tcPr>
            <w:tcW w:w="2250" w:type="dxa"/>
          </w:tcPr>
          <w:p w:rsidR="005915CC" w:rsidRDefault="005915CC" w:rsidP="00106766">
            <w:pPr>
              <w:rPr>
                <w:sz w:val="18"/>
              </w:rPr>
            </w:pPr>
            <w:r>
              <w:rPr>
                <w:b/>
                <w:bCs/>
                <w:smallCaps/>
                <w:sz w:val="18"/>
              </w:rPr>
              <w:t>Nematoda</w:t>
            </w:r>
            <w:r>
              <w:rPr>
                <w:smallCaps/>
                <w:sz w:val="18"/>
              </w:rPr>
              <w:t xml:space="preserve"> LPIL</w:t>
            </w:r>
          </w:p>
        </w:tc>
        <w:tc>
          <w:tcPr>
            <w:tcW w:w="915" w:type="dxa"/>
            <w:vAlign w:val="center"/>
          </w:tcPr>
          <w:p w:rsidR="005915CC" w:rsidRDefault="005915CC" w:rsidP="00106766">
            <w:pPr>
              <w:jc w:val="center"/>
              <w:rPr>
                <w:rFonts w:eastAsia="Arial Unicode MS"/>
                <w:sz w:val="18"/>
              </w:rPr>
            </w:pPr>
            <w:r>
              <w:rPr>
                <w:sz w:val="18"/>
              </w:rPr>
              <w:t>1,021</w:t>
            </w:r>
          </w:p>
        </w:tc>
        <w:tc>
          <w:tcPr>
            <w:tcW w:w="915" w:type="dxa"/>
            <w:vAlign w:val="center"/>
          </w:tcPr>
          <w:p w:rsidR="005915CC" w:rsidRDefault="005915CC" w:rsidP="00106766">
            <w:pPr>
              <w:jc w:val="center"/>
              <w:rPr>
                <w:rFonts w:eastAsia="Arial Unicode MS"/>
                <w:sz w:val="18"/>
              </w:rPr>
            </w:pPr>
            <w:r>
              <w:rPr>
                <w:sz w:val="18"/>
              </w:rPr>
              <w:t>1,156</w:t>
            </w:r>
          </w:p>
        </w:tc>
        <w:tc>
          <w:tcPr>
            <w:tcW w:w="915" w:type="dxa"/>
            <w:vAlign w:val="center"/>
          </w:tcPr>
          <w:p w:rsidR="005915CC" w:rsidRDefault="005915CC" w:rsidP="00106766">
            <w:pPr>
              <w:jc w:val="center"/>
              <w:rPr>
                <w:rFonts w:eastAsia="Arial Unicode MS"/>
                <w:sz w:val="18"/>
              </w:rPr>
            </w:pPr>
            <w:r>
              <w:rPr>
                <w:sz w:val="18"/>
              </w:rPr>
              <w:t>3,008</w:t>
            </w:r>
          </w:p>
        </w:tc>
        <w:tc>
          <w:tcPr>
            <w:tcW w:w="915" w:type="dxa"/>
            <w:vAlign w:val="center"/>
          </w:tcPr>
          <w:p w:rsidR="005915CC" w:rsidRDefault="005915CC" w:rsidP="00106766">
            <w:pPr>
              <w:jc w:val="center"/>
              <w:rPr>
                <w:rFonts w:eastAsia="Arial Unicode MS"/>
                <w:sz w:val="18"/>
              </w:rPr>
            </w:pPr>
            <w:r>
              <w:rPr>
                <w:sz w:val="18"/>
              </w:rPr>
              <w:t>535</w:t>
            </w:r>
          </w:p>
        </w:tc>
        <w:tc>
          <w:tcPr>
            <w:tcW w:w="915" w:type="dxa"/>
            <w:vAlign w:val="center"/>
          </w:tcPr>
          <w:p w:rsidR="005915CC" w:rsidRDefault="005915CC" w:rsidP="00106766">
            <w:pPr>
              <w:jc w:val="center"/>
              <w:rPr>
                <w:rFonts w:eastAsia="Arial Unicode MS"/>
                <w:sz w:val="18"/>
              </w:rPr>
            </w:pPr>
            <w:r>
              <w:rPr>
                <w:sz w:val="18"/>
              </w:rPr>
              <w:t>1,570</w:t>
            </w:r>
          </w:p>
        </w:tc>
        <w:tc>
          <w:tcPr>
            <w:tcW w:w="915" w:type="dxa"/>
            <w:vAlign w:val="center"/>
          </w:tcPr>
          <w:p w:rsidR="005915CC" w:rsidRDefault="005915CC" w:rsidP="00106766">
            <w:pPr>
              <w:jc w:val="center"/>
              <w:rPr>
                <w:rFonts w:eastAsia="Arial Unicode MS"/>
                <w:sz w:val="18"/>
              </w:rPr>
            </w:pPr>
            <w:r>
              <w:rPr>
                <w:sz w:val="18"/>
              </w:rPr>
              <w:t>1,271</w:t>
            </w:r>
          </w:p>
        </w:tc>
        <w:tc>
          <w:tcPr>
            <w:tcW w:w="915" w:type="dxa"/>
            <w:vAlign w:val="center"/>
          </w:tcPr>
          <w:p w:rsidR="005915CC" w:rsidRDefault="005915CC" w:rsidP="00106766">
            <w:pPr>
              <w:jc w:val="center"/>
              <w:rPr>
                <w:rFonts w:eastAsia="Arial Unicode MS"/>
                <w:sz w:val="18"/>
              </w:rPr>
            </w:pPr>
            <w:r>
              <w:rPr>
                <w:sz w:val="18"/>
              </w:rPr>
              <w:t>3,146</w:t>
            </w:r>
          </w:p>
        </w:tc>
        <w:tc>
          <w:tcPr>
            <w:tcW w:w="915" w:type="dxa"/>
            <w:vAlign w:val="center"/>
          </w:tcPr>
          <w:p w:rsidR="005915CC" w:rsidRDefault="005915CC" w:rsidP="00106766">
            <w:pPr>
              <w:jc w:val="center"/>
              <w:rPr>
                <w:rFonts w:eastAsia="Arial Unicode MS"/>
                <w:sz w:val="18"/>
              </w:rPr>
            </w:pPr>
            <w:r>
              <w:rPr>
                <w:sz w:val="18"/>
              </w:rPr>
              <w:t>2,249</w:t>
            </w:r>
          </w:p>
        </w:tc>
        <w:tc>
          <w:tcPr>
            <w:tcW w:w="915" w:type="dxa"/>
            <w:vAlign w:val="center"/>
          </w:tcPr>
          <w:p w:rsidR="005915CC" w:rsidRDefault="005915CC" w:rsidP="00106766">
            <w:pPr>
              <w:jc w:val="center"/>
              <w:rPr>
                <w:rFonts w:eastAsia="Arial Unicode MS"/>
                <w:sz w:val="18"/>
              </w:rPr>
            </w:pPr>
            <w:r>
              <w:rPr>
                <w:sz w:val="18"/>
              </w:rPr>
              <w:t>2,797</w:t>
            </w:r>
          </w:p>
        </w:tc>
        <w:tc>
          <w:tcPr>
            <w:tcW w:w="915" w:type="dxa"/>
            <w:vAlign w:val="center"/>
          </w:tcPr>
          <w:p w:rsidR="005915CC" w:rsidRDefault="005915CC" w:rsidP="00106766">
            <w:pPr>
              <w:jc w:val="center"/>
              <w:rPr>
                <w:rFonts w:eastAsia="Arial Unicode MS"/>
                <w:sz w:val="18"/>
              </w:rPr>
            </w:pPr>
            <w:r>
              <w:rPr>
                <w:sz w:val="18"/>
              </w:rPr>
              <w:t>1,563</w:t>
            </w:r>
          </w:p>
        </w:tc>
        <w:tc>
          <w:tcPr>
            <w:tcW w:w="915" w:type="dxa"/>
            <w:vAlign w:val="center"/>
          </w:tcPr>
          <w:p w:rsidR="005915CC" w:rsidRDefault="005915CC" w:rsidP="00106766">
            <w:pPr>
              <w:jc w:val="center"/>
              <w:rPr>
                <w:rFonts w:eastAsia="Arial Unicode MS"/>
                <w:sz w:val="18"/>
              </w:rPr>
            </w:pPr>
            <w:r>
              <w:rPr>
                <w:sz w:val="18"/>
              </w:rPr>
              <w:t>1,475</w:t>
            </w:r>
          </w:p>
        </w:tc>
        <w:tc>
          <w:tcPr>
            <w:tcW w:w="915" w:type="dxa"/>
            <w:vAlign w:val="center"/>
          </w:tcPr>
          <w:p w:rsidR="005915CC" w:rsidRDefault="005915CC" w:rsidP="00106766">
            <w:pPr>
              <w:jc w:val="center"/>
              <w:rPr>
                <w:rFonts w:eastAsia="Arial Unicode MS"/>
                <w:sz w:val="18"/>
              </w:rPr>
            </w:pPr>
            <w:r>
              <w:rPr>
                <w:sz w:val="18"/>
              </w:rPr>
              <w:t>2,604</w:t>
            </w:r>
          </w:p>
        </w:tc>
      </w:tr>
      <w:tr w:rsidR="005915CC" w:rsidTr="00106766">
        <w:tc>
          <w:tcPr>
            <w:tcW w:w="2250" w:type="dxa"/>
            <w:tcBorders>
              <w:bottom w:val="single" w:sz="12" w:space="0" w:color="auto"/>
            </w:tcBorders>
          </w:tcPr>
          <w:p w:rsidR="005915CC" w:rsidRDefault="005915CC" w:rsidP="00106766">
            <w:pPr>
              <w:rPr>
                <w:sz w:val="18"/>
              </w:rPr>
            </w:pPr>
            <w:r>
              <w:rPr>
                <w:b/>
                <w:bCs/>
                <w:smallCaps/>
                <w:sz w:val="18"/>
              </w:rPr>
              <w:t xml:space="preserve">Turbellaria </w:t>
            </w:r>
            <w:r>
              <w:rPr>
                <w:smallCaps/>
                <w:sz w:val="18"/>
              </w:rPr>
              <w:t>LPIL</w:t>
            </w:r>
          </w:p>
        </w:tc>
        <w:tc>
          <w:tcPr>
            <w:tcW w:w="915" w:type="dxa"/>
            <w:tcBorders>
              <w:bottom w:val="single" w:sz="12" w:space="0" w:color="auto"/>
            </w:tcBorders>
            <w:vAlign w:val="center"/>
          </w:tcPr>
          <w:p w:rsidR="005915CC" w:rsidRDefault="005915CC" w:rsidP="00106766">
            <w:pPr>
              <w:jc w:val="center"/>
              <w:rPr>
                <w:rFonts w:eastAsia="Arial Unicode MS"/>
                <w:sz w:val="18"/>
              </w:rPr>
            </w:pP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117</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177</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2</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21</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33</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16</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167</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65</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121</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146</w:t>
            </w:r>
          </w:p>
        </w:tc>
        <w:tc>
          <w:tcPr>
            <w:tcW w:w="915" w:type="dxa"/>
            <w:tcBorders>
              <w:bottom w:val="single" w:sz="12" w:space="0" w:color="auto"/>
            </w:tcBorders>
            <w:vAlign w:val="center"/>
          </w:tcPr>
          <w:p w:rsidR="005915CC" w:rsidRDefault="005915CC" w:rsidP="00106766">
            <w:pPr>
              <w:jc w:val="center"/>
              <w:rPr>
                <w:rFonts w:eastAsia="Arial Unicode MS"/>
                <w:sz w:val="18"/>
              </w:rPr>
            </w:pPr>
            <w:r>
              <w:rPr>
                <w:sz w:val="18"/>
              </w:rPr>
              <w:t>1</w:t>
            </w:r>
          </w:p>
        </w:tc>
      </w:tr>
      <w:tr w:rsidR="005915CC" w:rsidTr="00106766">
        <w:tc>
          <w:tcPr>
            <w:tcW w:w="2250" w:type="dxa"/>
            <w:tcBorders>
              <w:top w:val="single" w:sz="12" w:space="0" w:color="auto"/>
            </w:tcBorders>
            <w:vAlign w:val="center"/>
          </w:tcPr>
          <w:p w:rsidR="005915CC" w:rsidRDefault="005915CC" w:rsidP="00106766">
            <w:pPr>
              <w:rPr>
                <w:b/>
                <w:bCs/>
                <w:sz w:val="18"/>
              </w:rPr>
            </w:pPr>
            <w:r>
              <w:rPr>
                <w:b/>
                <w:bCs/>
                <w:sz w:val="18"/>
              </w:rPr>
              <w:t>Total No. of Individuals</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9,849</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14,376</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21,901</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17,707</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13,332</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8,054</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16,304</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14,380</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15,451</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11,146</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19,757</w:t>
            </w:r>
          </w:p>
        </w:tc>
        <w:tc>
          <w:tcPr>
            <w:tcW w:w="915" w:type="dxa"/>
            <w:tcBorders>
              <w:top w:val="single" w:sz="12" w:space="0" w:color="auto"/>
            </w:tcBorders>
            <w:vAlign w:val="center"/>
          </w:tcPr>
          <w:p w:rsidR="005915CC" w:rsidRDefault="005915CC" w:rsidP="00106766">
            <w:pPr>
              <w:jc w:val="center"/>
              <w:rPr>
                <w:rFonts w:eastAsia="Arial Unicode MS"/>
                <w:sz w:val="18"/>
              </w:rPr>
            </w:pPr>
            <w:r>
              <w:rPr>
                <w:sz w:val="18"/>
              </w:rPr>
              <w:t>13,385</w:t>
            </w:r>
          </w:p>
        </w:tc>
      </w:tr>
      <w:tr w:rsidR="005915CC" w:rsidTr="00106766">
        <w:tc>
          <w:tcPr>
            <w:tcW w:w="2250" w:type="dxa"/>
            <w:vAlign w:val="center"/>
          </w:tcPr>
          <w:p w:rsidR="005915CC" w:rsidRDefault="005915CC" w:rsidP="00106766">
            <w:pPr>
              <w:rPr>
                <w:b/>
                <w:bCs/>
                <w:sz w:val="18"/>
              </w:rPr>
            </w:pPr>
            <w:r>
              <w:rPr>
                <w:b/>
                <w:bCs/>
                <w:sz w:val="18"/>
              </w:rPr>
              <w:t>Total No. of Species</w:t>
            </w: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r>
              <w:rPr>
                <w:sz w:val="18"/>
              </w:rPr>
              <w:t>13</w:t>
            </w:r>
          </w:p>
        </w:tc>
        <w:tc>
          <w:tcPr>
            <w:tcW w:w="915" w:type="dxa"/>
            <w:vAlign w:val="center"/>
          </w:tcPr>
          <w:p w:rsidR="005915CC" w:rsidRDefault="005915CC" w:rsidP="00106766">
            <w:pPr>
              <w:jc w:val="center"/>
              <w:rPr>
                <w:rFonts w:eastAsia="Arial Unicode MS"/>
                <w:sz w:val="18"/>
              </w:rPr>
            </w:pPr>
            <w:r>
              <w:rPr>
                <w:sz w:val="18"/>
              </w:rPr>
              <w:t>12</w:t>
            </w:r>
          </w:p>
        </w:tc>
        <w:tc>
          <w:tcPr>
            <w:tcW w:w="915" w:type="dxa"/>
            <w:vAlign w:val="center"/>
          </w:tcPr>
          <w:p w:rsidR="005915CC" w:rsidRDefault="005915CC" w:rsidP="00106766">
            <w:pPr>
              <w:jc w:val="center"/>
              <w:rPr>
                <w:rFonts w:eastAsia="Arial Unicode MS"/>
                <w:sz w:val="18"/>
              </w:rPr>
            </w:pPr>
            <w:r>
              <w:rPr>
                <w:sz w:val="18"/>
              </w:rPr>
              <w:t>12</w:t>
            </w:r>
          </w:p>
        </w:tc>
        <w:tc>
          <w:tcPr>
            <w:tcW w:w="915" w:type="dxa"/>
            <w:vAlign w:val="center"/>
          </w:tcPr>
          <w:p w:rsidR="005915CC" w:rsidRDefault="005915CC" w:rsidP="00106766">
            <w:pPr>
              <w:jc w:val="center"/>
              <w:rPr>
                <w:rFonts w:eastAsia="Arial Unicode MS"/>
                <w:sz w:val="18"/>
              </w:rPr>
            </w:pPr>
            <w:r>
              <w:rPr>
                <w:sz w:val="18"/>
              </w:rPr>
              <w:t>13</w:t>
            </w:r>
          </w:p>
        </w:tc>
        <w:tc>
          <w:tcPr>
            <w:tcW w:w="915" w:type="dxa"/>
            <w:vAlign w:val="center"/>
          </w:tcPr>
          <w:p w:rsidR="005915CC" w:rsidRDefault="005915CC" w:rsidP="00106766">
            <w:pPr>
              <w:jc w:val="center"/>
              <w:rPr>
                <w:rFonts w:eastAsia="Arial Unicode MS"/>
                <w:sz w:val="18"/>
              </w:rPr>
            </w:pPr>
            <w:r>
              <w:rPr>
                <w:sz w:val="18"/>
              </w:rPr>
              <w:t>11</w:t>
            </w: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r>
              <w:rPr>
                <w:sz w:val="18"/>
              </w:rPr>
              <w:t>11</w:t>
            </w:r>
          </w:p>
        </w:tc>
        <w:tc>
          <w:tcPr>
            <w:tcW w:w="915" w:type="dxa"/>
            <w:vAlign w:val="center"/>
          </w:tcPr>
          <w:p w:rsidR="005915CC" w:rsidRDefault="005915CC" w:rsidP="00106766">
            <w:pPr>
              <w:jc w:val="center"/>
              <w:rPr>
                <w:rFonts w:eastAsia="Arial Unicode MS"/>
                <w:sz w:val="18"/>
              </w:rPr>
            </w:pPr>
            <w:r>
              <w:rPr>
                <w:sz w:val="18"/>
              </w:rPr>
              <w:t>13</w:t>
            </w:r>
          </w:p>
        </w:tc>
        <w:tc>
          <w:tcPr>
            <w:tcW w:w="915" w:type="dxa"/>
            <w:vAlign w:val="center"/>
          </w:tcPr>
          <w:p w:rsidR="005915CC" w:rsidRDefault="005915CC" w:rsidP="00106766">
            <w:pPr>
              <w:jc w:val="center"/>
              <w:rPr>
                <w:rFonts w:eastAsia="Arial Unicode MS"/>
                <w:sz w:val="18"/>
              </w:rPr>
            </w:pPr>
            <w:r>
              <w:rPr>
                <w:sz w:val="18"/>
              </w:rPr>
              <w:t>10</w:t>
            </w:r>
          </w:p>
        </w:tc>
        <w:tc>
          <w:tcPr>
            <w:tcW w:w="915" w:type="dxa"/>
            <w:vAlign w:val="center"/>
          </w:tcPr>
          <w:p w:rsidR="005915CC" w:rsidRDefault="005915CC" w:rsidP="00106766">
            <w:pPr>
              <w:jc w:val="center"/>
              <w:rPr>
                <w:rFonts w:eastAsia="Arial Unicode MS"/>
                <w:sz w:val="18"/>
              </w:rPr>
            </w:pPr>
            <w:r>
              <w:rPr>
                <w:sz w:val="18"/>
              </w:rPr>
              <w:t>9</w:t>
            </w:r>
          </w:p>
        </w:tc>
      </w:tr>
      <w:tr w:rsidR="005915CC" w:rsidTr="00106766">
        <w:tc>
          <w:tcPr>
            <w:tcW w:w="2250" w:type="dxa"/>
            <w:vAlign w:val="center"/>
          </w:tcPr>
          <w:p w:rsidR="005915CC" w:rsidRDefault="005915CC" w:rsidP="00106766">
            <w:pPr>
              <w:rPr>
                <w:b/>
                <w:bCs/>
                <w:sz w:val="18"/>
              </w:rPr>
            </w:pPr>
            <w:r>
              <w:rPr>
                <w:b/>
                <w:bCs/>
                <w:sz w:val="18"/>
              </w:rPr>
              <w:t>Total No. of Higher Taxa</w:t>
            </w:r>
          </w:p>
        </w:tc>
        <w:tc>
          <w:tcPr>
            <w:tcW w:w="915" w:type="dxa"/>
            <w:vAlign w:val="center"/>
          </w:tcPr>
          <w:p w:rsidR="005915CC" w:rsidRDefault="005915CC" w:rsidP="00106766">
            <w:pPr>
              <w:jc w:val="center"/>
              <w:rPr>
                <w:sz w:val="18"/>
              </w:rPr>
            </w:pPr>
            <w:r>
              <w:rPr>
                <w:sz w:val="18"/>
              </w:rPr>
              <w:t>7</w:t>
            </w:r>
          </w:p>
        </w:tc>
        <w:tc>
          <w:tcPr>
            <w:tcW w:w="915" w:type="dxa"/>
            <w:vAlign w:val="center"/>
          </w:tcPr>
          <w:p w:rsidR="005915CC" w:rsidRDefault="005915CC" w:rsidP="00106766">
            <w:pPr>
              <w:jc w:val="center"/>
              <w:rPr>
                <w:sz w:val="18"/>
              </w:rPr>
            </w:pPr>
            <w:r>
              <w:rPr>
                <w:sz w:val="18"/>
              </w:rPr>
              <w:t>8</w:t>
            </w:r>
          </w:p>
        </w:tc>
        <w:tc>
          <w:tcPr>
            <w:tcW w:w="915" w:type="dxa"/>
            <w:vAlign w:val="center"/>
          </w:tcPr>
          <w:p w:rsidR="005915CC" w:rsidRDefault="005915CC" w:rsidP="00106766">
            <w:pPr>
              <w:jc w:val="center"/>
              <w:rPr>
                <w:sz w:val="18"/>
              </w:rPr>
            </w:pPr>
            <w:r>
              <w:rPr>
                <w:sz w:val="18"/>
              </w:rPr>
              <w:t>9</w:t>
            </w:r>
          </w:p>
        </w:tc>
        <w:tc>
          <w:tcPr>
            <w:tcW w:w="915" w:type="dxa"/>
            <w:vAlign w:val="center"/>
          </w:tcPr>
          <w:p w:rsidR="005915CC" w:rsidRDefault="005915CC" w:rsidP="00106766">
            <w:pPr>
              <w:jc w:val="center"/>
              <w:rPr>
                <w:sz w:val="18"/>
              </w:rPr>
            </w:pPr>
            <w:r>
              <w:rPr>
                <w:sz w:val="18"/>
              </w:rPr>
              <w:t>8</w:t>
            </w:r>
          </w:p>
        </w:tc>
        <w:tc>
          <w:tcPr>
            <w:tcW w:w="915" w:type="dxa"/>
            <w:vAlign w:val="center"/>
          </w:tcPr>
          <w:p w:rsidR="005915CC" w:rsidRDefault="005915CC" w:rsidP="00106766">
            <w:pPr>
              <w:jc w:val="center"/>
              <w:rPr>
                <w:sz w:val="18"/>
              </w:rPr>
            </w:pPr>
            <w:r>
              <w:rPr>
                <w:sz w:val="18"/>
              </w:rPr>
              <w:t>8</w:t>
            </w:r>
          </w:p>
        </w:tc>
        <w:tc>
          <w:tcPr>
            <w:tcW w:w="915" w:type="dxa"/>
            <w:vAlign w:val="center"/>
          </w:tcPr>
          <w:p w:rsidR="005915CC" w:rsidRDefault="005915CC" w:rsidP="00106766">
            <w:pPr>
              <w:jc w:val="center"/>
              <w:rPr>
                <w:sz w:val="18"/>
              </w:rPr>
            </w:pPr>
            <w:r>
              <w:rPr>
                <w:sz w:val="18"/>
              </w:rPr>
              <w:t>9</w:t>
            </w:r>
          </w:p>
        </w:tc>
        <w:tc>
          <w:tcPr>
            <w:tcW w:w="915" w:type="dxa"/>
            <w:vAlign w:val="center"/>
          </w:tcPr>
          <w:p w:rsidR="005915CC" w:rsidRDefault="005915CC" w:rsidP="00106766">
            <w:pPr>
              <w:jc w:val="center"/>
              <w:rPr>
                <w:sz w:val="18"/>
              </w:rPr>
            </w:pPr>
            <w:r>
              <w:rPr>
                <w:sz w:val="18"/>
              </w:rPr>
              <w:t>7</w:t>
            </w:r>
          </w:p>
        </w:tc>
        <w:tc>
          <w:tcPr>
            <w:tcW w:w="915" w:type="dxa"/>
            <w:vAlign w:val="center"/>
          </w:tcPr>
          <w:p w:rsidR="005915CC" w:rsidRDefault="005915CC" w:rsidP="00106766">
            <w:pPr>
              <w:jc w:val="center"/>
              <w:rPr>
                <w:sz w:val="18"/>
              </w:rPr>
            </w:pPr>
            <w:r>
              <w:rPr>
                <w:sz w:val="18"/>
              </w:rPr>
              <w:t>6</w:t>
            </w:r>
          </w:p>
        </w:tc>
        <w:tc>
          <w:tcPr>
            <w:tcW w:w="915" w:type="dxa"/>
            <w:vAlign w:val="center"/>
          </w:tcPr>
          <w:p w:rsidR="005915CC" w:rsidRDefault="005915CC" w:rsidP="00106766">
            <w:pPr>
              <w:jc w:val="center"/>
              <w:rPr>
                <w:sz w:val="18"/>
              </w:rPr>
            </w:pPr>
            <w:r>
              <w:rPr>
                <w:sz w:val="18"/>
              </w:rPr>
              <w:t>8</w:t>
            </w:r>
          </w:p>
        </w:tc>
        <w:tc>
          <w:tcPr>
            <w:tcW w:w="915" w:type="dxa"/>
            <w:vAlign w:val="center"/>
          </w:tcPr>
          <w:p w:rsidR="005915CC" w:rsidRDefault="005915CC" w:rsidP="00106766">
            <w:pPr>
              <w:jc w:val="center"/>
              <w:rPr>
                <w:sz w:val="18"/>
              </w:rPr>
            </w:pPr>
            <w:r>
              <w:rPr>
                <w:sz w:val="18"/>
              </w:rPr>
              <w:t>8</w:t>
            </w:r>
          </w:p>
        </w:tc>
        <w:tc>
          <w:tcPr>
            <w:tcW w:w="915" w:type="dxa"/>
            <w:vAlign w:val="center"/>
          </w:tcPr>
          <w:p w:rsidR="005915CC" w:rsidRDefault="005915CC" w:rsidP="00106766">
            <w:pPr>
              <w:jc w:val="center"/>
              <w:rPr>
                <w:sz w:val="18"/>
              </w:rPr>
            </w:pPr>
            <w:r>
              <w:rPr>
                <w:sz w:val="18"/>
              </w:rPr>
              <w:t>8</w:t>
            </w:r>
          </w:p>
        </w:tc>
        <w:tc>
          <w:tcPr>
            <w:tcW w:w="915" w:type="dxa"/>
            <w:vAlign w:val="center"/>
          </w:tcPr>
          <w:p w:rsidR="005915CC" w:rsidRDefault="005915CC" w:rsidP="00106766">
            <w:pPr>
              <w:jc w:val="center"/>
              <w:rPr>
                <w:sz w:val="18"/>
              </w:rPr>
            </w:pPr>
            <w:r>
              <w:rPr>
                <w:sz w:val="18"/>
              </w:rPr>
              <w:t>8</w:t>
            </w:r>
          </w:p>
        </w:tc>
      </w:tr>
      <w:tr w:rsidR="005915CC" w:rsidTr="00106766">
        <w:trPr>
          <w:trHeight w:val="260"/>
        </w:trPr>
        <w:tc>
          <w:tcPr>
            <w:tcW w:w="2250" w:type="dxa"/>
            <w:vAlign w:val="bottom"/>
          </w:tcPr>
          <w:p w:rsidR="005915CC" w:rsidRDefault="005915CC" w:rsidP="00106766">
            <w:pPr>
              <w:rPr>
                <w:b/>
                <w:bCs/>
                <w:sz w:val="18"/>
              </w:rPr>
            </w:pPr>
            <w:r>
              <w:rPr>
                <w:i/>
                <w:iCs/>
                <w:sz w:val="18"/>
              </w:rPr>
              <w:t>Balanus, Congeria, Modiolus</w:t>
            </w:r>
            <w:r>
              <w:rPr>
                <w:b/>
                <w:bCs/>
                <w:sz w:val="18"/>
              </w:rPr>
              <w:t xml:space="preserve"> WW(g)</w:t>
            </w:r>
          </w:p>
        </w:tc>
        <w:tc>
          <w:tcPr>
            <w:tcW w:w="915" w:type="dxa"/>
            <w:vAlign w:val="center"/>
          </w:tcPr>
          <w:p w:rsidR="005915CC" w:rsidRDefault="005915CC" w:rsidP="00106766">
            <w:pPr>
              <w:jc w:val="center"/>
              <w:rPr>
                <w:sz w:val="18"/>
              </w:rPr>
            </w:pPr>
            <w:r>
              <w:rPr>
                <w:sz w:val="18"/>
              </w:rPr>
              <w:t>179.775</w:t>
            </w:r>
          </w:p>
        </w:tc>
        <w:tc>
          <w:tcPr>
            <w:tcW w:w="915" w:type="dxa"/>
            <w:vAlign w:val="center"/>
          </w:tcPr>
          <w:p w:rsidR="005915CC" w:rsidRDefault="005915CC" w:rsidP="00106766">
            <w:pPr>
              <w:jc w:val="center"/>
              <w:rPr>
                <w:sz w:val="18"/>
              </w:rPr>
            </w:pPr>
            <w:r>
              <w:rPr>
                <w:sz w:val="18"/>
              </w:rPr>
              <w:t>287.939</w:t>
            </w:r>
          </w:p>
        </w:tc>
        <w:tc>
          <w:tcPr>
            <w:tcW w:w="915" w:type="dxa"/>
            <w:vAlign w:val="center"/>
          </w:tcPr>
          <w:p w:rsidR="005915CC" w:rsidRDefault="005915CC" w:rsidP="00106766">
            <w:pPr>
              <w:jc w:val="center"/>
              <w:rPr>
                <w:sz w:val="18"/>
              </w:rPr>
            </w:pPr>
            <w:r>
              <w:rPr>
                <w:sz w:val="18"/>
              </w:rPr>
              <w:t>405.212</w:t>
            </w:r>
          </w:p>
        </w:tc>
        <w:tc>
          <w:tcPr>
            <w:tcW w:w="915" w:type="dxa"/>
            <w:vAlign w:val="center"/>
          </w:tcPr>
          <w:p w:rsidR="005915CC" w:rsidRDefault="005915CC" w:rsidP="00106766">
            <w:pPr>
              <w:jc w:val="center"/>
              <w:rPr>
                <w:sz w:val="18"/>
              </w:rPr>
            </w:pPr>
            <w:r>
              <w:rPr>
                <w:sz w:val="18"/>
              </w:rPr>
              <w:t>500.041</w:t>
            </w:r>
          </w:p>
        </w:tc>
        <w:tc>
          <w:tcPr>
            <w:tcW w:w="915" w:type="dxa"/>
            <w:vAlign w:val="center"/>
          </w:tcPr>
          <w:p w:rsidR="005915CC" w:rsidRDefault="005915CC" w:rsidP="00106766">
            <w:pPr>
              <w:jc w:val="center"/>
              <w:rPr>
                <w:sz w:val="18"/>
              </w:rPr>
            </w:pPr>
            <w:r>
              <w:rPr>
                <w:sz w:val="18"/>
              </w:rPr>
              <w:t>299.418</w:t>
            </w:r>
          </w:p>
        </w:tc>
        <w:tc>
          <w:tcPr>
            <w:tcW w:w="915" w:type="dxa"/>
            <w:vAlign w:val="center"/>
          </w:tcPr>
          <w:p w:rsidR="005915CC" w:rsidRDefault="005915CC" w:rsidP="00106766">
            <w:pPr>
              <w:jc w:val="center"/>
              <w:rPr>
                <w:sz w:val="18"/>
              </w:rPr>
            </w:pPr>
            <w:r>
              <w:rPr>
                <w:sz w:val="18"/>
              </w:rPr>
              <w:t>204.38</w:t>
            </w:r>
          </w:p>
        </w:tc>
        <w:tc>
          <w:tcPr>
            <w:tcW w:w="915" w:type="dxa"/>
            <w:vAlign w:val="center"/>
          </w:tcPr>
          <w:p w:rsidR="005915CC" w:rsidRDefault="005915CC" w:rsidP="00106766">
            <w:pPr>
              <w:jc w:val="center"/>
              <w:rPr>
                <w:sz w:val="18"/>
              </w:rPr>
            </w:pPr>
            <w:r>
              <w:rPr>
                <w:sz w:val="18"/>
              </w:rPr>
              <w:t>320.129</w:t>
            </w:r>
          </w:p>
        </w:tc>
        <w:tc>
          <w:tcPr>
            <w:tcW w:w="915" w:type="dxa"/>
            <w:vAlign w:val="center"/>
          </w:tcPr>
          <w:p w:rsidR="005915CC" w:rsidRDefault="005915CC" w:rsidP="00106766">
            <w:pPr>
              <w:jc w:val="center"/>
              <w:rPr>
                <w:sz w:val="18"/>
              </w:rPr>
            </w:pPr>
            <w:r>
              <w:rPr>
                <w:sz w:val="18"/>
              </w:rPr>
              <w:t>358.857</w:t>
            </w:r>
          </w:p>
        </w:tc>
        <w:tc>
          <w:tcPr>
            <w:tcW w:w="915" w:type="dxa"/>
            <w:vAlign w:val="center"/>
          </w:tcPr>
          <w:p w:rsidR="005915CC" w:rsidRDefault="005915CC" w:rsidP="00106766">
            <w:pPr>
              <w:jc w:val="center"/>
              <w:rPr>
                <w:sz w:val="18"/>
              </w:rPr>
            </w:pPr>
            <w:r>
              <w:rPr>
                <w:sz w:val="18"/>
              </w:rPr>
              <w:t>299.597</w:t>
            </w:r>
          </w:p>
        </w:tc>
        <w:tc>
          <w:tcPr>
            <w:tcW w:w="915" w:type="dxa"/>
            <w:vAlign w:val="center"/>
          </w:tcPr>
          <w:p w:rsidR="005915CC" w:rsidRDefault="005915CC" w:rsidP="00106766">
            <w:pPr>
              <w:jc w:val="center"/>
              <w:rPr>
                <w:sz w:val="18"/>
              </w:rPr>
            </w:pPr>
            <w:r>
              <w:rPr>
                <w:sz w:val="18"/>
              </w:rPr>
              <w:t>419.851</w:t>
            </w:r>
          </w:p>
        </w:tc>
        <w:tc>
          <w:tcPr>
            <w:tcW w:w="915" w:type="dxa"/>
            <w:vAlign w:val="center"/>
          </w:tcPr>
          <w:p w:rsidR="005915CC" w:rsidRDefault="005915CC" w:rsidP="00106766">
            <w:pPr>
              <w:jc w:val="center"/>
              <w:rPr>
                <w:sz w:val="18"/>
              </w:rPr>
            </w:pPr>
            <w:r>
              <w:rPr>
                <w:sz w:val="18"/>
              </w:rPr>
              <w:t>501.607</w:t>
            </w:r>
          </w:p>
        </w:tc>
        <w:tc>
          <w:tcPr>
            <w:tcW w:w="915" w:type="dxa"/>
            <w:vAlign w:val="center"/>
          </w:tcPr>
          <w:p w:rsidR="005915CC" w:rsidRDefault="005915CC" w:rsidP="00106766">
            <w:pPr>
              <w:jc w:val="center"/>
              <w:rPr>
                <w:sz w:val="18"/>
              </w:rPr>
            </w:pPr>
            <w:r>
              <w:rPr>
                <w:sz w:val="18"/>
              </w:rPr>
              <w:t>256.832</w:t>
            </w:r>
          </w:p>
        </w:tc>
      </w:tr>
      <w:tr w:rsidR="005915CC" w:rsidTr="00106766">
        <w:trPr>
          <w:trHeight w:val="260"/>
        </w:trPr>
        <w:tc>
          <w:tcPr>
            <w:tcW w:w="2250" w:type="dxa"/>
            <w:vAlign w:val="bottom"/>
          </w:tcPr>
          <w:p w:rsidR="005915CC" w:rsidRDefault="005915CC" w:rsidP="00106766">
            <w:pPr>
              <w:rPr>
                <w:b/>
                <w:bCs/>
                <w:sz w:val="18"/>
              </w:rPr>
            </w:pPr>
            <w:r>
              <w:rPr>
                <w:b/>
                <w:bCs/>
                <w:sz w:val="18"/>
                <w:szCs w:val="14"/>
              </w:rPr>
              <w:t>Other Organisms WW(g):</w:t>
            </w:r>
          </w:p>
        </w:tc>
        <w:tc>
          <w:tcPr>
            <w:tcW w:w="915" w:type="dxa"/>
            <w:vAlign w:val="center"/>
          </w:tcPr>
          <w:p w:rsidR="005915CC" w:rsidRDefault="005915CC" w:rsidP="00106766">
            <w:pPr>
              <w:jc w:val="center"/>
              <w:rPr>
                <w:sz w:val="18"/>
              </w:rPr>
            </w:pPr>
            <w:r>
              <w:rPr>
                <w:sz w:val="18"/>
              </w:rPr>
              <w:t>7.225</w:t>
            </w:r>
          </w:p>
        </w:tc>
        <w:tc>
          <w:tcPr>
            <w:tcW w:w="915" w:type="dxa"/>
            <w:vAlign w:val="center"/>
          </w:tcPr>
          <w:p w:rsidR="005915CC" w:rsidRDefault="005915CC" w:rsidP="00106766">
            <w:pPr>
              <w:jc w:val="center"/>
              <w:rPr>
                <w:sz w:val="18"/>
              </w:rPr>
            </w:pPr>
            <w:r>
              <w:rPr>
                <w:sz w:val="18"/>
              </w:rPr>
              <w:t>12.061</w:t>
            </w:r>
          </w:p>
        </w:tc>
        <w:tc>
          <w:tcPr>
            <w:tcW w:w="915" w:type="dxa"/>
            <w:vAlign w:val="center"/>
          </w:tcPr>
          <w:p w:rsidR="005915CC" w:rsidRDefault="005915CC" w:rsidP="00106766">
            <w:pPr>
              <w:jc w:val="center"/>
              <w:rPr>
                <w:sz w:val="18"/>
              </w:rPr>
            </w:pPr>
            <w:r>
              <w:rPr>
                <w:sz w:val="18"/>
              </w:rPr>
              <w:t>14.788</w:t>
            </w:r>
          </w:p>
        </w:tc>
        <w:tc>
          <w:tcPr>
            <w:tcW w:w="915" w:type="dxa"/>
            <w:vAlign w:val="center"/>
          </w:tcPr>
          <w:p w:rsidR="005915CC" w:rsidRDefault="005915CC" w:rsidP="00106766">
            <w:pPr>
              <w:jc w:val="center"/>
              <w:rPr>
                <w:sz w:val="18"/>
              </w:rPr>
            </w:pPr>
            <w:r>
              <w:rPr>
                <w:sz w:val="18"/>
              </w:rPr>
              <w:t>19.959</w:t>
            </w:r>
          </w:p>
        </w:tc>
        <w:tc>
          <w:tcPr>
            <w:tcW w:w="915" w:type="dxa"/>
            <w:vAlign w:val="center"/>
          </w:tcPr>
          <w:p w:rsidR="005915CC" w:rsidRDefault="005915CC" w:rsidP="00106766">
            <w:pPr>
              <w:jc w:val="center"/>
              <w:rPr>
                <w:sz w:val="18"/>
              </w:rPr>
            </w:pPr>
            <w:r>
              <w:rPr>
                <w:sz w:val="18"/>
              </w:rPr>
              <w:t>10.582</w:t>
            </w:r>
          </w:p>
        </w:tc>
        <w:tc>
          <w:tcPr>
            <w:tcW w:w="915" w:type="dxa"/>
            <w:vAlign w:val="center"/>
          </w:tcPr>
          <w:p w:rsidR="005915CC" w:rsidRDefault="005915CC" w:rsidP="00106766">
            <w:pPr>
              <w:jc w:val="center"/>
              <w:rPr>
                <w:sz w:val="18"/>
              </w:rPr>
            </w:pPr>
            <w:r>
              <w:rPr>
                <w:sz w:val="18"/>
              </w:rPr>
              <w:t>5.62</w:t>
            </w:r>
          </w:p>
        </w:tc>
        <w:tc>
          <w:tcPr>
            <w:tcW w:w="915" w:type="dxa"/>
            <w:vAlign w:val="center"/>
          </w:tcPr>
          <w:p w:rsidR="005915CC" w:rsidRDefault="005915CC" w:rsidP="00106766">
            <w:pPr>
              <w:jc w:val="center"/>
              <w:rPr>
                <w:sz w:val="18"/>
              </w:rPr>
            </w:pPr>
            <w:r>
              <w:rPr>
                <w:sz w:val="18"/>
              </w:rPr>
              <w:t>9.871</w:t>
            </w:r>
          </w:p>
        </w:tc>
        <w:tc>
          <w:tcPr>
            <w:tcW w:w="915" w:type="dxa"/>
            <w:vAlign w:val="center"/>
          </w:tcPr>
          <w:p w:rsidR="005915CC" w:rsidRDefault="005915CC" w:rsidP="00106766">
            <w:pPr>
              <w:jc w:val="center"/>
              <w:rPr>
                <w:sz w:val="18"/>
              </w:rPr>
            </w:pPr>
            <w:r>
              <w:rPr>
                <w:sz w:val="18"/>
              </w:rPr>
              <w:t>11.143</w:t>
            </w:r>
          </w:p>
        </w:tc>
        <w:tc>
          <w:tcPr>
            <w:tcW w:w="915" w:type="dxa"/>
            <w:vAlign w:val="center"/>
          </w:tcPr>
          <w:p w:rsidR="005915CC" w:rsidRDefault="005915CC" w:rsidP="00106766">
            <w:pPr>
              <w:jc w:val="center"/>
              <w:rPr>
                <w:sz w:val="18"/>
              </w:rPr>
            </w:pPr>
            <w:r>
              <w:rPr>
                <w:sz w:val="18"/>
              </w:rPr>
              <w:t>10.403</w:t>
            </w:r>
          </w:p>
        </w:tc>
        <w:tc>
          <w:tcPr>
            <w:tcW w:w="915" w:type="dxa"/>
            <w:vAlign w:val="center"/>
          </w:tcPr>
          <w:p w:rsidR="005915CC" w:rsidRDefault="005915CC" w:rsidP="00106766">
            <w:pPr>
              <w:jc w:val="center"/>
              <w:rPr>
                <w:sz w:val="18"/>
              </w:rPr>
            </w:pPr>
            <w:r>
              <w:rPr>
                <w:sz w:val="18"/>
              </w:rPr>
              <w:t>10.149</w:t>
            </w:r>
          </w:p>
        </w:tc>
        <w:tc>
          <w:tcPr>
            <w:tcW w:w="915" w:type="dxa"/>
            <w:vAlign w:val="center"/>
          </w:tcPr>
          <w:p w:rsidR="005915CC" w:rsidRDefault="005915CC" w:rsidP="00106766">
            <w:pPr>
              <w:jc w:val="center"/>
              <w:rPr>
                <w:sz w:val="18"/>
              </w:rPr>
            </w:pPr>
            <w:r>
              <w:rPr>
                <w:sz w:val="18"/>
              </w:rPr>
              <w:t>18.393</w:t>
            </w:r>
          </w:p>
        </w:tc>
        <w:tc>
          <w:tcPr>
            <w:tcW w:w="915" w:type="dxa"/>
            <w:vAlign w:val="center"/>
          </w:tcPr>
          <w:p w:rsidR="005915CC" w:rsidRDefault="005915CC" w:rsidP="00106766">
            <w:pPr>
              <w:jc w:val="center"/>
              <w:rPr>
                <w:sz w:val="18"/>
              </w:rPr>
            </w:pPr>
            <w:r>
              <w:rPr>
                <w:sz w:val="18"/>
              </w:rPr>
              <w:t>13.168</w:t>
            </w:r>
          </w:p>
        </w:tc>
      </w:tr>
      <w:tr w:rsidR="005915CC" w:rsidTr="00106766">
        <w:trPr>
          <w:trHeight w:val="260"/>
        </w:trPr>
        <w:tc>
          <w:tcPr>
            <w:tcW w:w="2250" w:type="dxa"/>
            <w:vAlign w:val="bottom"/>
          </w:tcPr>
          <w:p w:rsidR="005915CC" w:rsidRDefault="005915CC" w:rsidP="00106766">
            <w:pPr>
              <w:rPr>
                <w:b/>
                <w:bCs/>
                <w:sz w:val="18"/>
              </w:rPr>
            </w:pPr>
            <w:r>
              <w:rPr>
                <w:b/>
                <w:bCs/>
                <w:sz w:val="18"/>
                <w:szCs w:val="14"/>
              </w:rPr>
              <w:t>Total WW(g):*</w:t>
            </w:r>
          </w:p>
        </w:tc>
        <w:tc>
          <w:tcPr>
            <w:tcW w:w="915" w:type="dxa"/>
            <w:vAlign w:val="center"/>
          </w:tcPr>
          <w:p w:rsidR="005915CC" w:rsidRDefault="005915CC" w:rsidP="00106766">
            <w:pPr>
              <w:jc w:val="center"/>
              <w:rPr>
                <w:sz w:val="18"/>
              </w:rPr>
            </w:pPr>
            <w:r>
              <w:rPr>
                <w:sz w:val="18"/>
              </w:rPr>
              <w:t>187</w:t>
            </w:r>
          </w:p>
        </w:tc>
        <w:tc>
          <w:tcPr>
            <w:tcW w:w="915" w:type="dxa"/>
            <w:vAlign w:val="center"/>
          </w:tcPr>
          <w:p w:rsidR="005915CC" w:rsidRDefault="005915CC" w:rsidP="00106766">
            <w:pPr>
              <w:jc w:val="center"/>
              <w:rPr>
                <w:sz w:val="18"/>
              </w:rPr>
            </w:pPr>
            <w:r>
              <w:rPr>
                <w:sz w:val="18"/>
              </w:rPr>
              <w:t>300</w:t>
            </w:r>
          </w:p>
        </w:tc>
        <w:tc>
          <w:tcPr>
            <w:tcW w:w="915" w:type="dxa"/>
            <w:vAlign w:val="center"/>
          </w:tcPr>
          <w:p w:rsidR="005915CC" w:rsidRDefault="005915CC" w:rsidP="00106766">
            <w:pPr>
              <w:jc w:val="center"/>
              <w:rPr>
                <w:sz w:val="18"/>
              </w:rPr>
            </w:pPr>
            <w:r>
              <w:rPr>
                <w:sz w:val="18"/>
              </w:rPr>
              <w:t>420</w:t>
            </w:r>
          </w:p>
        </w:tc>
        <w:tc>
          <w:tcPr>
            <w:tcW w:w="915" w:type="dxa"/>
            <w:vAlign w:val="center"/>
          </w:tcPr>
          <w:p w:rsidR="005915CC" w:rsidRDefault="005915CC" w:rsidP="00106766">
            <w:pPr>
              <w:jc w:val="center"/>
              <w:rPr>
                <w:sz w:val="18"/>
              </w:rPr>
            </w:pPr>
            <w:r>
              <w:rPr>
                <w:sz w:val="18"/>
              </w:rPr>
              <w:t>520</w:t>
            </w:r>
          </w:p>
        </w:tc>
        <w:tc>
          <w:tcPr>
            <w:tcW w:w="915" w:type="dxa"/>
            <w:vAlign w:val="center"/>
          </w:tcPr>
          <w:p w:rsidR="005915CC" w:rsidRDefault="005915CC" w:rsidP="00106766">
            <w:pPr>
              <w:jc w:val="center"/>
              <w:rPr>
                <w:sz w:val="18"/>
              </w:rPr>
            </w:pPr>
            <w:r>
              <w:rPr>
                <w:sz w:val="18"/>
              </w:rPr>
              <w:t>310</w:t>
            </w:r>
          </w:p>
        </w:tc>
        <w:tc>
          <w:tcPr>
            <w:tcW w:w="915" w:type="dxa"/>
            <w:vAlign w:val="center"/>
          </w:tcPr>
          <w:p w:rsidR="005915CC" w:rsidRDefault="005915CC" w:rsidP="00106766">
            <w:pPr>
              <w:jc w:val="center"/>
              <w:rPr>
                <w:sz w:val="18"/>
              </w:rPr>
            </w:pPr>
            <w:r>
              <w:rPr>
                <w:sz w:val="18"/>
              </w:rPr>
              <w:t>210</w:t>
            </w:r>
          </w:p>
        </w:tc>
        <w:tc>
          <w:tcPr>
            <w:tcW w:w="915" w:type="dxa"/>
            <w:vAlign w:val="center"/>
          </w:tcPr>
          <w:p w:rsidR="005915CC" w:rsidRDefault="005915CC" w:rsidP="00106766">
            <w:pPr>
              <w:jc w:val="center"/>
              <w:rPr>
                <w:sz w:val="18"/>
              </w:rPr>
            </w:pPr>
            <w:r>
              <w:rPr>
                <w:sz w:val="18"/>
              </w:rPr>
              <w:t>330</w:t>
            </w:r>
          </w:p>
        </w:tc>
        <w:tc>
          <w:tcPr>
            <w:tcW w:w="915" w:type="dxa"/>
            <w:vAlign w:val="center"/>
          </w:tcPr>
          <w:p w:rsidR="005915CC" w:rsidRDefault="005915CC" w:rsidP="00106766">
            <w:pPr>
              <w:jc w:val="center"/>
              <w:rPr>
                <w:sz w:val="18"/>
              </w:rPr>
            </w:pPr>
            <w:r>
              <w:rPr>
                <w:sz w:val="18"/>
              </w:rPr>
              <w:t>370</w:t>
            </w:r>
          </w:p>
        </w:tc>
        <w:tc>
          <w:tcPr>
            <w:tcW w:w="915" w:type="dxa"/>
            <w:vAlign w:val="center"/>
          </w:tcPr>
          <w:p w:rsidR="005915CC" w:rsidRDefault="005915CC" w:rsidP="00106766">
            <w:pPr>
              <w:jc w:val="center"/>
              <w:rPr>
                <w:sz w:val="18"/>
              </w:rPr>
            </w:pPr>
            <w:r>
              <w:rPr>
                <w:sz w:val="18"/>
              </w:rPr>
              <w:t>310</w:t>
            </w:r>
          </w:p>
        </w:tc>
        <w:tc>
          <w:tcPr>
            <w:tcW w:w="915" w:type="dxa"/>
            <w:vAlign w:val="center"/>
          </w:tcPr>
          <w:p w:rsidR="005915CC" w:rsidRDefault="005915CC" w:rsidP="00106766">
            <w:pPr>
              <w:jc w:val="center"/>
              <w:rPr>
                <w:sz w:val="18"/>
              </w:rPr>
            </w:pPr>
            <w:r>
              <w:rPr>
                <w:sz w:val="18"/>
              </w:rPr>
              <w:t>430</w:t>
            </w:r>
          </w:p>
        </w:tc>
        <w:tc>
          <w:tcPr>
            <w:tcW w:w="915" w:type="dxa"/>
            <w:vAlign w:val="center"/>
          </w:tcPr>
          <w:p w:rsidR="005915CC" w:rsidRDefault="005915CC" w:rsidP="00106766">
            <w:pPr>
              <w:jc w:val="center"/>
              <w:rPr>
                <w:sz w:val="18"/>
              </w:rPr>
            </w:pPr>
            <w:r>
              <w:rPr>
                <w:sz w:val="18"/>
              </w:rPr>
              <w:t>520</w:t>
            </w:r>
          </w:p>
        </w:tc>
        <w:tc>
          <w:tcPr>
            <w:tcW w:w="915" w:type="dxa"/>
            <w:vAlign w:val="center"/>
          </w:tcPr>
          <w:p w:rsidR="005915CC" w:rsidRDefault="005915CC" w:rsidP="00106766">
            <w:pPr>
              <w:jc w:val="center"/>
              <w:rPr>
                <w:sz w:val="18"/>
              </w:rPr>
            </w:pPr>
            <w:r>
              <w:rPr>
                <w:sz w:val="18"/>
              </w:rPr>
              <w:t>270</w:t>
            </w:r>
          </w:p>
        </w:tc>
      </w:tr>
    </w:tbl>
    <w:bookmarkEnd w:id="72"/>
    <w:p w:rsidR="005915CC" w:rsidRDefault="005915CC" w:rsidP="005915CC">
      <w:pPr>
        <w:pStyle w:val="BodyText"/>
        <w:spacing w:line="240" w:lineRule="auto"/>
        <w:ind w:left="450"/>
        <w:rPr>
          <w:sz w:val="18"/>
        </w:rPr>
      </w:pPr>
      <w:r>
        <w:rPr>
          <w:sz w:val="18"/>
          <w:szCs w:val="18"/>
          <w:vertAlign w:val="superscript"/>
        </w:rPr>
        <w:t>1</w:t>
      </w:r>
      <w:r>
        <w:rPr>
          <w:sz w:val="18"/>
        </w:rPr>
        <w:t xml:space="preserve"> *Total weight was measured on scales sensitive to the nearest gram.</w:t>
      </w:r>
    </w:p>
    <w:p w:rsidR="005915CC" w:rsidRDefault="005915CC" w:rsidP="005915CC">
      <w:pPr>
        <w:pStyle w:val="BodyText"/>
        <w:spacing w:line="240" w:lineRule="auto"/>
        <w:ind w:left="450"/>
        <w:rPr>
          <w:sz w:val="18"/>
        </w:rPr>
      </w:pPr>
      <w:r>
        <w:rPr>
          <w:sz w:val="18"/>
          <w:szCs w:val="18"/>
          <w:vertAlign w:val="superscript"/>
        </w:rPr>
        <w:t>2</w:t>
      </w:r>
      <w:r>
        <w:rPr>
          <w:sz w:val="18"/>
        </w:rPr>
        <w:t xml:space="preserve"> Grouped organisms were measured on a scale sensitive to 0.001 g.</w:t>
      </w:r>
    </w:p>
    <w:p w:rsidR="005915CC" w:rsidRDefault="005915CC" w:rsidP="005915CC">
      <w:pPr>
        <w:pStyle w:val="Heading3"/>
        <w:sectPr w:rsidR="005915CC">
          <w:footerReference w:type="default" r:id="rId15"/>
          <w:pgSz w:w="15840" w:h="12240" w:orient="landscape" w:code="1"/>
          <w:pgMar w:top="1440" w:right="1440" w:bottom="1440" w:left="1440" w:header="720" w:footer="720" w:gutter="0"/>
          <w:cols w:space="720"/>
        </w:sectPr>
      </w:pPr>
    </w:p>
    <w:p w:rsidR="005915CC" w:rsidRDefault="005915CC" w:rsidP="005915CC">
      <w:pPr>
        <w:pStyle w:val="Heading3"/>
        <w:rPr>
          <w:rFonts w:ascii="Times New Roman Bold" w:hAnsi="Times New Roman Bold"/>
          <w:smallCaps/>
        </w:rPr>
      </w:pPr>
      <w:bookmarkStart w:id="75" w:name="_Toc152661950"/>
      <w:r>
        <w:rPr>
          <w:rFonts w:ascii="Times New Roman Bold" w:hAnsi="Times New Roman Bold"/>
          <w:smallCaps/>
        </w:rPr>
        <w:t>4.5</w:t>
      </w:r>
      <w:r>
        <w:rPr>
          <w:rFonts w:ascii="Times New Roman Bold" w:hAnsi="Times New Roman Bold"/>
          <w:smallCaps/>
        </w:rPr>
        <w:tab/>
        <w:t>Grain Size Sampl</w:t>
      </w:r>
      <w:bookmarkEnd w:id="68"/>
      <w:r>
        <w:rPr>
          <w:rFonts w:ascii="Times New Roman Bold" w:hAnsi="Times New Roman Bold"/>
          <w:smallCaps/>
        </w:rPr>
        <w:t>ing</w:t>
      </w:r>
      <w:bookmarkEnd w:id="75"/>
    </w:p>
    <w:p w:rsidR="005915CC" w:rsidRDefault="005915CC" w:rsidP="005915CC"/>
    <w:p w:rsidR="005915CC" w:rsidRDefault="005915CC" w:rsidP="005915CC">
      <w:pPr>
        <w:rPr>
          <w:b/>
          <w:i/>
          <w:highlight w:val="yellow"/>
        </w:rPr>
      </w:pPr>
      <w:r>
        <w:rPr>
          <w:b/>
          <w:i/>
        </w:rPr>
        <w:t>June 2006</w:t>
      </w:r>
    </w:p>
    <w:p w:rsidR="005915CC" w:rsidRDefault="005915CC" w:rsidP="005915CC">
      <w:pPr>
        <w:jc w:val="both"/>
      </w:pPr>
      <w:bookmarkStart w:id="76" w:name="_Toc138828131"/>
    </w:p>
    <w:p w:rsidR="005915CC" w:rsidRDefault="005915CC" w:rsidP="005915CC">
      <w:pPr>
        <w:jc w:val="both"/>
      </w:pPr>
      <w:r>
        <w:t xml:space="preserve">Grain size analysis conducted in June revealed that mud, consisting of silts and clays, dominates the Sparrows Point Study Area.  Only trace amounts of coarse, very coarse and gravel-sized sediment were collected in each sample. </w:t>
      </w:r>
    </w:p>
    <w:p w:rsidR="005915CC" w:rsidRDefault="005915CC" w:rsidP="005915CC">
      <w:pPr>
        <w:jc w:val="both"/>
      </w:pPr>
    </w:p>
    <w:p w:rsidR="005915CC" w:rsidRDefault="005915CC" w:rsidP="005915CC">
      <w:pPr>
        <w:jc w:val="both"/>
        <w:rPr>
          <w:sz w:val="22"/>
        </w:rPr>
      </w:pPr>
      <w:r>
        <w:t>Gravel was the dominant sediment in one of the 30 benthic grab samples collected and was present in 28 of the 30 sediment samples.  Very coarse size sand was present in 29 of the 30 benthic grabs and was at its highest percentage at site location B19.  Coarse sized sand was found in minimal amounts and was present in all 30 benthic grab samples.  Medium sized sand was collected in all of the 30 available benthic grabs and was also at its highest percentage at site location B19.  Fine sand was collected in all of the 30 available benthic grabs and was the dominant sediment size in one of the 30 available benthic grabs.  Very fine sand sediment was collected in all 30 available benthic grabs and was dominant in one of the 30 samples.  Mud was present in every sample and dominated the size classes in 28 of the 30 sediment samples.  Overall, mud, consisting of silts and clays, dominated the sediment size classes present (Table 14).</w:t>
      </w:r>
    </w:p>
    <w:p w:rsidR="005915CC" w:rsidRDefault="005915CC" w:rsidP="005915CC">
      <w:pPr>
        <w:jc w:val="both"/>
        <w:rPr>
          <w:highlight w:val="yellow"/>
        </w:rPr>
      </w:pPr>
    </w:p>
    <w:p w:rsidR="005915CC" w:rsidRDefault="005915CC" w:rsidP="005915CC">
      <w:pPr>
        <w:pStyle w:val="table0"/>
        <w:rPr>
          <w:snapToGrid w:val="0"/>
        </w:rPr>
      </w:pPr>
      <w:bookmarkStart w:id="77" w:name="_Toc152663886"/>
      <w:r>
        <w:rPr>
          <w:snapToGrid w:val="0"/>
        </w:rPr>
        <w:t>Table 14.  Grain Size Results From Benthic Sampling, June 2006.</w:t>
      </w:r>
      <w:bookmarkEnd w:id="77"/>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70"/>
        <w:gridCol w:w="1134"/>
        <w:gridCol w:w="1134"/>
        <w:gridCol w:w="1134"/>
        <w:gridCol w:w="1134"/>
        <w:gridCol w:w="1134"/>
        <w:gridCol w:w="1188"/>
      </w:tblGrid>
      <w:tr w:rsidR="005915CC" w:rsidTr="00106766">
        <w:trPr>
          <w:cantSplit/>
          <w:jc w:val="center"/>
        </w:trPr>
        <w:tc>
          <w:tcPr>
            <w:tcW w:w="1548" w:type="dxa"/>
            <w:vMerge w:val="restart"/>
            <w:tcBorders>
              <w:top w:val="double" w:sz="4" w:space="0" w:color="auto"/>
              <w:left w:val="double" w:sz="4" w:space="0" w:color="auto"/>
              <w:right w:val="double" w:sz="4" w:space="0" w:color="auto"/>
            </w:tcBorders>
            <w:vAlign w:val="bottom"/>
          </w:tcPr>
          <w:p w:rsidR="005915CC" w:rsidRDefault="005915CC" w:rsidP="00106766">
            <w:pPr>
              <w:pStyle w:val="BodyText"/>
              <w:rPr>
                <w:b/>
                <w:bCs/>
              </w:rPr>
            </w:pPr>
            <w:r>
              <w:rPr>
                <w:b/>
                <w:bCs/>
              </w:rPr>
              <w:t>Sample ID</w:t>
            </w:r>
          </w:p>
        </w:tc>
        <w:tc>
          <w:tcPr>
            <w:tcW w:w="8028" w:type="dxa"/>
            <w:gridSpan w:val="7"/>
            <w:tcBorders>
              <w:top w:val="double" w:sz="4" w:space="0" w:color="auto"/>
              <w:left w:val="double" w:sz="4" w:space="0" w:color="auto"/>
              <w:right w:val="double" w:sz="4" w:space="0" w:color="auto"/>
            </w:tcBorders>
            <w:vAlign w:val="bottom"/>
          </w:tcPr>
          <w:p w:rsidR="005915CC" w:rsidRDefault="005915CC" w:rsidP="00106766">
            <w:pPr>
              <w:jc w:val="center"/>
              <w:rPr>
                <w:b/>
                <w:bCs/>
                <w:sz w:val="22"/>
              </w:rPr>
            </w:pPr>
            <w:r>
              <w:rPr>
                <w:b/>
                <w:bCs/>
                <w:sz w:val="22"/>
              </w:rPr>
              <w:t>Sieve Size</w:t>
            </w:r>
          </w:p>
        </w:tc>
      </w:tr>
      <w:tr w:rsidR="005915CC" w:rsidTr="00106766">
        <w:trPr>
          <w:cantSplit/>
          <w:jc w:val="center"/>
        </w:trPr>
        <w:tc>
          <w:tcPr>
            <w:tcW w:w="1548" w:type="dxa"/>
            <w:vMerge/>
            <w:tcBorders>
              <w:left w:val="double" w:sz="4" w:space="0" w:color="auto"/>
              <w:right w:val="double" w:sz="4" w:space="0" w:color="auto"/>
            </w:tcBorders>
            <w:vAlign w:val="bottom"/>
          </w:tcPr>
          <w:p w:rsidR="005915CC" w:rsidRDefault="005915CC" w:rsidP="00106766">
            <w:pPr>
              <w:jc w:val="center"/>
              <w:rPr>
                <w:b/>
                <w:bCs/>
                <w:sz w:val="22"/>
              </w:rPr>
            </w:pPr>
          </w:p>
        </w:tc>
        <w:tc>
          <w:tcPr>
            <w:tcW w:w="1170" w:type="dxa"/>
            <w:vMerge w:val="restart"/>
            <w:tcBorders>
              <w:left w:val="double" w:sz="4" w:space="0" w:color="auto"/>
              <w:right w:val="double" w:sz="4" w:space="0" w:color="auto"/>
            </w:tcBorders>
            <w:vAlign w:val="bottom"/>
          </w:tcPr>
          <w:p w:rsidR="005915CC" w:rsidRDefault="005915CC" w:rsidP="00106766">
            <w:pPr>
              <w:jc w:val="center"/>
              <w:rPr>
                <w:b/>
                <w:bCs/>
                <w:sz w:val="22"/>
              </w:rPr>
            </w:pPr>
            <w:r>
              <w:rPr>
                <w:b/>
                <w:bCs/>
                <w:sz w:val="22"/>
              </w:rPr>
              <w:t>Gravel</w:t>
            </w:r>
          </w:p>
        </w:tc>
        <w:tc>
          <w:tcPr>
            <w:tcW w:w="5670" w:type="dxa"/>
            <w:gridSpan w:val="5"/>
            <w:tcBorders>
              <w:left w:val="double" w:sz="4" w:space="0" w:color="auto"/>
              <w:right w:val="double" w:sz="4" w:space="0" w:color="auto"/>
            </w:tcBorders>
          </w:tcPr>
          <w:p w:rsidR="005915CC" w:rsidRDefault="005915CC" w:rsidP="00106766">
            <w:pPr>
              <w:jc w:val="center"/>
              <w:rPr>
                <w:b/>
                <w:bCs/>
                <w:sz w:val="22"/>
              </w:rPr>
            </w:pPr>
            <w:r>
              <w:rPr>
                <w:b/>
                <w:bCs/>
                <w:sz w:val="22"/>
              </w:rPr>
              <w:t>Sand</w:t>
            </w:r>
          </w:p>
        </w:tc>
        <w:tc>
          <w:tcPr>
            <w:tcW w:w="1188" w:type="dxa"/>
            <w:vMerge w:val="restart"/>
            <w:tcBorders>
              <w:left w:val="double" w:sz="4" w:space="0" w:color="auto"/>
              <w:right w:val="double" w:sz="4" w:space="0" w:color="auto"/>
            </w:tcBorders>
            <w:vAlign w:val="bottom"/>
          </w:tcPr>
          <w:p w:rsidR="005915CC" w:rsidRDefault="005915CC" w:rsidP="00106766">
            <w:pPr>
              <w:jc w:val="center"/>
              <w:rPr>
                <w:b/>
                <w:bCs/>
                <w:sz w:val="22"/>
              </w:rPr>
            </w:pPr>
            <w:r>
              <w:rPr>
                <w:b/>
                <w:bCs/>
                <w:sz w:val="22"/>
              </w:rPr>
              <w:t>Mud</w:t>
            </w:r>
          </w:p>
        </w:tc>
      </w:tr>
      <w:tr w:rsidR="005915CC" w:rsidTr="00106766">
        <w:trPr>
          <w:cantSplit/>
          <w:jc w:val="center"/>
        </w:trPr>
        <w:tc>
          <w:tcPr>
            <w:tcW w:w="1548" w:type="dxa"/>
            <w:vMerge/>
            <w:tcBorders>
              <w:left w:val="double" w:sz="4" w:space="0" w:color="auto"/>
              <w:bottom w:val="double" w:sz="4" w:space="0" w:color="auto"/>
              <w:right w:val="double" w:sz="4" w:space="0" w:color="auto"/>
            </w:tcBorders>
            <w:vAlign w:val="bottom"/>
          </w:tcPr>
          <w:p w:rsidR="005915CC" w:rsidRDefault="005915CC" w:rsidP="00106766">
            <w:pPr>
              <w:jc w:val="center"/>
              <w:rPr>
                <w:b/>
                <w:bCs/>
                <w:sz w:val="22"/>
              </w:rPr>
            </w:pPr>
          </w:p>
        </w:tc>
        <w:tc>
          <w:tcPr>
            <w:tcW w:w="1170" w:type="dxa"/>
            <w:vMerge/>
            <w:tcBorders>
              <w:left w:val="double" w:sz="4" w:space="0" w:color="auto"/>
              <w:bottom w:val="double" w:sz="4" w:space="0" w:color="auto"/>
              <w:right w:val="double" w:sz="4" w:space="0" w:color="auto"/>
            </w:tcBorders>
            <w:vAlign w:val="bottom"/>
          </w:tcPr>
          <w:p w:rsidR="005915CC" w:rsidRDefault="005915CC" w:rsidP="00106766">
            <w:pPr>
              <w:jc w:val="center"/>
              <w:rPr>
                <w:b/>
                <w:bCs/>
                <w:sz w:val="22"/>
              </w:rPr>
            </w:pPr>
          </w:p>
        </w:tc>
        <w:tc>
          <w:tcPr>
            <w:tcW w:w="1134" w:type="dxa"/>
            <w:tcBorders>
              <w:left w:val="double" w:sz="4" w:space="0" w:color="auto"/>
              <w:bottom w:val="double" w:sz="4" w:space="0" w:color="auto"/>
            </w:tcBorders>
            <w:vAlign w:val="bottom"/>
          </w:tcPr>
          <w:p w:rsidR="005915CC" w:rsidRDefault="005915CC" w:rsidP="00106766">
            <w:pPr>
              <w:jc w:val="center"/>
              <w:rPr>
                <w:b/>
                <w:bCs/>
                <w:sz w:val="22"/>
              </w:rPr>
            </w:pPr>
            <w:r>
              <w:rPr>
                <w:b/>
                <w:bCs/>
                <w:sz w:val="22"/>
              </w:rPr>
              <w:t>Very Coarse</w:t>
            </w:r>
          </w:p>
        </w:tc>
        <w:tc>
          <w:tcPr>
            <w:tcW w:w="1134" w:type="dxa"/>
            <w:tcBorders>
              <w:bottom w:val="double" w:sz="4" w:space="0" w:color="auto"/>
            </w:tcBorders>
            <w:vAlign w:val="bottom"/>
          </w:tcPr>
          <w:p w:rsidR="005915CC" w:rsidRDefault="005915CC" w:rsidP="00106766">
            <w:pPr>
              <w:jc w:val="center"/>
              <w:rPr>
                <w:b/>
                <w:bCs/>
                <w:sz w:val="22"/>
              </w:rPr>
            </w:pPr>
            <w:r>
              <w:rPr>
                <w:b/>
                <w:bCs/>
                <w:sz w:val="22"/>
              </w:rPr>
              <w:t>Coarse</w:t>
            </w:r>
          </w:p>
        </w:tc>
        <w:tc>
          <w:tcPr>
            <w:tcW w:w="1134" w:type="dxa"/>
            <w:tcBorders>
              <w:bottom w:val="double" w:sz="4" w:space="0" w:color="auto"/>
            </w:tcBorders>
            <w:vAlign w:val="bottom"/>
          </w:tcPr>
          <w:p w:rsidR="005915CC" w:rsidRDefault="005915CC" w:rsidP="00106766">
            <w:pPr>
              <w:jc w:val="center"/>
              <w:rPr>
                <w:b/>
                <w:bCs/>
                <w:sz w:val="22"/>
              </w:rPr>
            </w:pPr>
            <w:r>
              <w:rPr>
                <w:b/>
                <w:bCs/>
                <w:sz w:val="22"/>
              </w:rPr>
              <w:t>Medium</w:t>
            </w:r>
          </w:p>
        </w:tc>
        <w:tc>
          <w:tcPr>
            <w:tcW w:w="1134" w:type="dxa"/>
            <w:tcBorders>
              <w:bottom w:val="double" w:sz="4" w:space="0" w:color="auto"/>
            </w:tcBorders>
            <w:vAlign w:val="bottom"/>
          </w:tcPr>
          <w:p w:rsidR="005915CC" w:rsidRDefault="005915CC" w:rsidP="00106766">
            <w:pPr>
              <w:jc w:val="center"/>
              <w:rPr>
                <w:b/>
                <w:bCs/>
                <w:sz w:val="22"/>
              </w:rPr>
            </w:pPr>
            <w:r>
              <w:rPr>
                <w:b/>
                <w:bCs/>
                <w:sz w:val="22"/>
              </w:rPr>
              <w:t>Fine</w:t>
            </w:r>
          </w:p>
        </w:tc>
        <w:tc>
          <w:tcPr>
            <w:tcW w:w="1134" w:type="dxa"/>
            <w:tcBorders>
              <w:bottom w:val="double" w:sz="4" w:space="0" w:color="auto"/>
              <w:right w:val="double" w:sz="4" w:space="0" w:color="auto"/>
            </w:tcBorders>
            <w:vAlign w:val="bottom"/>
          </w:tcPr>
          <w:p w:rsidR="005915CC" w:rsidRDefault="005915CC" w:rsidP="00106766">
            <w:pPr>
              <w:jc w:val="center"/>
              <w:rPr>
                <w:b/>
                <w:bCs/>
                <w:sz w:val="22"/>
              </w:rPr>
            </w:pPr>
            <w:r>
              <w:rPr>
                <w:b/>
                <w:bCs/>
                <w:sz w:val="22"/>
              </w:rPr>
              <w:t>Very Fine</w:t>
            </w:r>
          </w:p>
        </w:tc>
        <w:tc>
          <w:tcPr>
            <w:tcW w:w="1188" w:type="dxa"/>
            <w:vMerge/>
            <w:tcBorders>
              <w:left w:val="double" w:sz="4" w:space="0" w:color="auto"/>
              <w:bottom w:val="double" w:sz="4" w:space="0" w:color="auto"/>
              <w:right w:val="double" w:sz="4" w:space="0" w:color="auto"/>
            </w:tcBorders>
            <w:vAlign w:val="bottom"/>
          </w:tcPr>
          <w:p w:rsidR="005915CC" w:rsidRDefault="005915CC" w:rsidP="00106766">
            <w:pPr>
              <w:jc w:val="center"/>
              <w:rPr>
                <w:b/>
                <w:bCs/>
                <w:sz w:val="22"/>
              </w:rPr>
            </w:pPr>
          </w:p>
        </w:tc>
      </w:tr>
      <w:tr w:rsidR="005915CC" w:rsidTr="00106766">
        <w:trPr>
          <w:cantSplit/>
          <w:jc w:val="center"/>
        </w:trPr>
        <w:tc>
          <w:tcPr>
            <w:tcW w:w="1548" w:type="dxa"/>
            <w:tcBorders>
              <w:top w:val="double" w:sz="4" w:space="0" w:color="auto"/>
              <w:left w:val="double" w:sz="4" w:space="0" w:color="auto"/>
              <w:right w:val="double" w:sz="4" w:space="0" w:color="auto"/>
            </w:tcBorders>
            <w:vAlign w:val="center"/>
          </w:tcPr>
          <w:p w:rsidR="005915CC" w:rsidRDefault="005915CC" w:rsidP="00106766">
            <w:pPr>
              <w:jc w:val="center"/>
              <w:rPr>
                <w:b/>
                <w:bCs/>
                <w:sz w:val="22"/>
              </w:rPr>
            </w:pPr>
            <w:r>
              <w:rPr>
                <w:b/>
                <w:bCs/>
                <w:sz w:val="22"/>
              </w:rPr>
              <w:t>B1</w:t>
            </w:r>
          </w:p>
        </w:tc>
        <w:tc>
          <w:tcPr>
            <w:tcW w:w="1170"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0.07</w:t>
            </w:r>
          </w:p>
        </w:tc>
        <w:tc>
          <w:tcPr>
            <w:tcW w:w="1134" w:type="dxa"/>
            <w:tcBorders>
              <w:top w:val="double" w:sz="4" w:space="0" w:color="auto"/>
              <w:left w:val="double" w:sz="4" w:space="0" w:color="auto"/>
            </w:tcBorders>
            <w:vAlign w:val="center"/>
          </w:tcPr>
          <w:p w:rsidR="005915CC" w:rsidRDefault="005915CC" w:rsidP="00106766">
            <w:pPr>
              <w:jc w:val="center"/>
              <w:rPr>
                <w:sz w:val="22"/>
              </w:rPr>
            </w:pPr>
            <w:r>
              <w:rPr>
                <w:sz w:val="22"/>
              </w:rPr>
              <w:t>0.27</w:t>
            </w:r>
          </w:p>
        </w:tc>
        <w:tc>
          <w:tcPr>
            <w:tcW w:w="1134" w:type="dxa"/>
            <w:tcBorders>
              <w:top w:val="double" w:sz="4" w:space="0" w:color="auto"/>
            </w:tcBorders>
            <w:vAlign w:val="center"/>
          </w:tcPr>
          <w:p w:rsidR="005915CC" w:rsidRDefault="005915CC" w:rsidP="00106766">
            <w:pPr>
              <w:jc w:val="center"/>
              <w:rPr>
                <w:sz w:val="22"/>
              </w:rPr>
            </w:pPr>
            <w:r>
              <w:rPr>
                <w:sz w:val="22"/>
              </w:rPr>
              <w:t>0.14</w:t>
            </w:r>
          </w:p>
        </w:tc>
        <w:tc>
          <w:tcPr>
            <w:tcW w:w="1134" w:type="dxa"/>
            <w:tcBorders>
              <w:top w:val="double" w:sz="4" w:space="0" w:color="auto"/>
            </w:tcBorders>
            <w:vAlign w:val="center"/>
          </w:tcPr>
          <w:p w:rsidR="005915CC" w:rsidRDefault="005915CC" w:rsidP="00106766">
            <w:pPr>
              <w:jc w:val="center"/>
              <w:rPr>
                <w:sz w:val="22"/>
              </w:rPr>
            </w:pPr>
            <w:r>
              <w:rPr>
                <w:sz w:val="22"/>
              </w:rPr>
              <w:t>0.20</w:t>
            </w:r>
          </w:p>
        </w:tc>
        <w:tc>
          <w:tcPr>
            <w:tcW w:w="1134" w:type="dxa"/>
            <w:tcBorders>
              <w:top w:val="double" w:sz="4" w:space="0" w:color="auto"/>
            </w:tcBorders>
            <w:vAlign w:val="center"/>
          </w:tcPr>
          <w:p w:rsidR="005915CC" w:rsidRDefault="005915CC" w:rsidP="00106766">
            <w:pPr>
              <w:jc w:val="center"/>
              <w:rPr>
                <w:sz w:val="22"/>
              </w:rPr>
            </w:pPr>
            <w:r>
              <w:rPr>
                <w:sz w:val="22"/>
              </w:rPr>
              <w:t>0.78</w:t>
            </w:r>
          </w:p>
        </w:tc>
        <w:tc>
          <w:tcPr>
            <w:tcW w:w="1134" w:type="dxa"/>
            <w:tcBorders>
              <w:top w:val="double" w:sz="4" w:space="0" w:color="auto"/>
              <w:right w:val="double" w:sz="4" w:space="0" w:color="auto"/>
            </w:tcBorders>
            <w:vAlign w:val="center"/>
          </w:tcPr>
          <w:p w:rsidR="005915CC" w:rsidRDefault="005915CC" w:rsidP="00106766">
            <w:pPr>
              <w:jc w:val="center"/>
              <w:rPr>
                <w:sz w:val="22"/>
              </w:rPr>
            </w:pPr>
            <w:r>
              <w:rPr>
                <w:sz w:val="22"/>
              </w:rPr>
              <w:t>1.43</w:t>
            </w:r>
          </w:p>
        </w:tc>
        <w:tc>
          <w:tcPr>
            <w:tcW w:w="1188"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97.10</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1.96</w:t>
            </w:r>
          </w:p>
        </w:tc>
        <w:tc>
          <w:tcPr>
            <w:tcW w:w="1134" w:type="dxa"/>
            <w:tcBorders>
              <w:left w:val="double" w:sz="4" w:space="0" w:color="auto"/>
            </w:tcBorders>
            <w:vAlign w:val="center"/>
          </w:tcPr>
          <w:p w:rsidR="005915CC" w:rsidRDefault="005915CC" w:rsidP="00106766">
            <w:pPr>
              <w:jc w:val="center"/>
              <w:rPr>
                <w:sz w:val="22"/>
              </w:rPr>
            </w:pPr>
            <w:r>
              <w:rPr>
                <w:sz w:val="22"/>
              </w:rPr>
              <w:t>0.87</w:t>
            </w:r>
          </w:p>
        </w:tc>
        <w:tc>
          <w:tcPr>
            <w:tcW w:w="1134" w:type="dxa"/>
            <w:vAlign w:val="center"/>
          </w:tcPr>
          <w:p w:rsidR="005915CC" w:rsidRDefault="005915CC" w:rsidP="00106766">
            <w:pPr>
              <w:jc w:val="center"/>
              <w:rPr>
                <w:sz w:val="22"/>
              </w:rPr>
            </w:pPr>
            <w:r>
              <w:rPr>
                <w:sz w:val="22"/>
              </w:rPr>
              <w:t>0.42</w:t>
            </w:r>
          </w:p>
        </w:tc>
        <w:tc>
          <w:tcPr>
            <w:tcW w:w="1134" w:type="dxa"/>
            <w:vAlign w:val="center"/>
          </w:tcPr>
          <w:p w:rsidR="005915CC" w:rsidRDefault="005915CC" w:rsidP="00106766">
            <w:pPr>
              <w:jc w:val="center"/>
              <w:rPr>
                <w:sz w:val="22"/>
              </w:rPr>
            </w:pPr>
            <w:r>
              <w:rPr>
                <w:sz w:val="22"/>
              </w:rPr>
              <w:t>2.21</w:t>
            </w:r>
          </w:p>
        </w:tc>
        <w:tc>
          <w:tcPr>
            <w:tcW w:w="1134" w:type="dxa"/>
            <w:vAlign w:val="center"/>
          </w:tcPr>
          <w:p w:rsidR="005915CC" w:rsidRDefault="005915CC" w:rsidP="00106766">
            <w:pPr>
              <w:jc w:val="center"/>
              <w:rPr>
                <w:sz w:val="22"/>
              </w:rPr>
            </w:pPr>
            <w:r>
              <w:rPr>
                <w:sz w:val="22"/>
              </w:rPr>
              <w:t>3.50</w:t>
            </w:r>
          </w:p>
        </w:tc>
        <w:tc>
          <w:tcPr>
            <w:tcW w:w="1134" w:type="dxa"/>
            <w:tcBorders>
              <w:right w:val="double" w:sz="4" w:space="0" w:color="auto"/>
            </w:tcBorders>
            <w:vAlign w:val="center"/>
          </w:tcPr>
          <w:p w:rsidR="005915CC" w:rsidRDefault="005915CC" w:rsidP="00106766">
            <w:pPr>
              <w:jc w:val="center"/>
              <w:rPr>
                <w:sz w:val="22"/>
              </w:rPr>
            </w:pPr>
            <w:r>
              <w:rPr>
                <w:sz w:val="22"/>
              </w:rPr>
              <w:t>4.66</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86.38</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B3</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0.00</w:t>
            </w:r>
          </w:p>
        </w:tc>
        <w:tc>
          <w:tcPr>
            <w:tcW w:w="1134" w:type="dxa"/>
            <w:tcBorders>
              <w:left w:val="double" w:sz="4" w:space="0" w:color="auto"/>
            </w:tcBorders>
            <w:vAlign w:val="center"/>
          </w:tcPr>
          <w:p w:rsidR="005915CC" w:rsidRDefault="005915CC" w:rsidP="00106766">
            <w:pPr>
              <w:jc w:val="center"/>
              <w:rPr>
                <w:sz w:val="22"/>
              </w:rPr>
            </w:pPr>
            <w:r>
              <w:rPr>
                <w:sz w:val="22"/>
              </w:rPr>
              <w:t>0.05</w:t>
            </w:r>
          </w:p>
        </w:tc>
        <w:tc>
          <w:tcPr>
            <w:tcW w:w="1134" w:type="dxa"/>
            <w:vAlign w:val="center"/>
          </w:tcPr>
          <w:p w:rsidR="005915CC" w:rsidRDefault="005915CC" w:rsidP="00106766">
            <w:pPr>
              <w:jc w:val="center"/>
              <w:rPr>
                <w:sz w:val="22"/>
              </w:rPr>
            </w:pPr>
            <w:r>
              <w:rPr>
                <w:sz w:val="22"/>
              </w:rPr>
              <w:t>0.15</w:t>
            </w:r>
          </w:p>
        </w:tc>
        <w:tc>
          <w:tcPr>
            <w:tcW w:w="1134" w:type="dxa"/>
            <w:vAlign w:val="center"/>
          </w:tcPr>
          <w:p w:rsidR="005915CC" w:rsidRDefault="005915CC" w:rsidP="00106766">
            <w:pPr>
              <w:jc w:val="center"/>
              <w:rPr>
                <w:sz w:val="22"/>
              </w:rPr>
            </w:pPr>
            <w:r>
              <w:rPr>
                <w:sz w:val="22"/>
              </w:rPr>
              <w:t>0.55</w:t>
            </w:r>
          </w:p>
        </w:tc>
        <w:tc>
          <w:tcPr>
            <w:tcW w:w="1134" w:type="dxa"/>
            <w:vAlign w:val="center"/>
          </w:tcPr>
          <w:p w:rsidR="005915CC" w:rsidRDefault="005915CC" w:rsidP="00106766">
            <w:pPr>
              <w:jc w:val="center"/>
              <w:rPr>
                <w:sz w:val="22"/>
              </w:rPr>
            </w:pPr>
            <w:r>
              <w:rPr>
                <w:sz w:val="22"/>
              </w:rPr>
              <w:t>0.80</w:t>
            </w:r>
          </w:p>
        </w:tc>
        <w:tc>
          <w:tcPr>
            <w:tcW w:w="1134" w:type="dxa"/>
            <w:tcBorders>
              <w:right w:val="double" w:sz="4" w:space="0" w:color="auto"/>
            </w:tcBorders>
            <w:vAlign w:val="center"/>
          </w:tcPr>
          <w:p w:rsidR="005915CC" w:rsidRDefault="005915CC" w:rsidP="00106766">
            <w:pPr>
              <w:jc w:val="center"/>
              <w:rPr>
                <w:sz w:val="22"/>
              </w:rPr>
            </w:pPr>
            <w:r>
              <w:rPr>
                <w:sz w:val="22"/>
              </w:rPr>
              <w:t>0.75</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97.70</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B4</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1.10</w:t>
            </w:r>
          </w:p>
        </w:tc>
        <w:tc>
          <w:tcPr>
            <w:tcW w:w="1134" w:type="dxa"/>
            <w:tcBorders>
              <w:left w:val="double" w:sz="4" w:space="0" w:color="auto"/>
            </w:tcBorders>
            <w:vAlign w:val="center"/>
          </w:tcPr>
          <w:p w:rsidR="005915CC" w:rsidRDefault="005915CC" w:rsidP="00106766">
            <w:pPr>
              <w:jc w:val="center"/>
              <w:rPr>
                <w:sz w:val="22"/>
              </w:rPr>
            </w:pPr>
            <w:r>
              <w:rPr>
                <w:sz w:val="22"/>
              </w:rPr>
              <w:t>0.98</w:t>
            </w:r>
          </w:p>
        </w:tc>
        <w:tc>
          <w:tcPr>
            <w:tcW w:w="1134" w:type="dxa"/>
            <w:vAlign w:val="center"/>
          </w:tcPr>
          <w:p w:rsidR="005915CC" w:rsidRDefault="005915CC" w:rsidP="00106766">
            <w:pPr>
              <w:jc w:val="center"/>
              <w:rPr>
                <w:sz w:val="22"/>
              </w:rPr>
            </w:pPr>
            <w:r>
              <w:rPr>
                <w:sz w:val="22"/>
              </w:rPr>
              <w:t>0.16</w:t>
            </w:r>
          </w:p>
        </w:tc>
        <w:tc>
          <w:tcPr>
            <w:tcW w:w="1134" w:type="dxa"/>
            <w:vAlign w:val="center"/>
          </w:tcPr>
          <w:p w:rsidR="005915CC" w:rsidRDefault="005915CC" w:rsidP="00106766">
            <w:pPr>
              <w:jc w:val="center"/>
              <w:rPr>
                <w:sz w:val="22"/>
              </w:rPr>
            </w:pPr>
            <w:r>
              <w:rPr>
                <w:sz w:val="22"/>
              </w:rPr>
              <w:t>1.02</w:t>
            </w:r>
          </w:p>
        </w:tc>
        <w:tc>
          <w:tcPr>
            <w:tcW w:w="1134" w:type="dxa"/>
            <w:vAlign w:val="center"/>
          </w:tcPr>
          <w:p w:rsidR="005915CC" w:rsidRDefault="005915CC" w:rsidP="00106766">
            <w:pPr>
              <w:jc w:val="center"/>
              <w:rPr>
                <w:sz w:val="22"/>
              </w:rPr>
            </w:pPr>
            <w:r>
              <w:rPr>
                <w:sz w:val="22"/>
              </w:rPr>
              <w:t>0.98</w:t>
            </w:r>
          </w:p>
        </w:tc>
        <w:tc>
          <w:tcPr>
            <w:tcW w:w="1134" w:type="dxa"/>
            <w:tcBorders>
              <w:right w:val="double" w:sz="4" w:space="0" w:color="auto"/>
            </w:tcBorders>
            <w:vAlign w:val="center"/>
          </w:tcPr>
          <w:p w:rsidR="005915CC" w:rsidRDefault="005915CC" w:rsidP="00106766">
            <w:pPr>
              <w:jc w:val="center"/>
              <w:rPr>
                <w:sz w:val="22"/>
              </w:rPr>
            </w:pPr>
            <w:r>
              <w:rPr>
                <w:sz w:val="22"/>
              </w:rPr>
              <w:t>1.43</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94.34</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B5</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0.87</w:t>
            </w:r>
          </w:p>
        </w:tc>
        <w:tc>
          <w:tcPr>
            <w:tcW w:w="1134" w:type="dxa"/>
            <w:tcBorders>
              <w:left w:val="double" w:sz="4" w:space="0" w:color="auto"/>
            </w:tcBorders>
            <w:vAlign w:val="center"/>
          </w:tcPr>
          <w:p w:rsidR="005915CC" w:rsidRDefault="005915CC" w:rsidP="00106766">
            <w:pPr>
              <w:jc w:val="center"/>
              <w:rPr>
                <w:sz w:val="22"/>
              </w:rPr>
            </w:pPr>
            <w:r>
              <w:rPr>
                <w:sz w:val="22"/>
              </w:rPr>
              <w:t>1.11</w:t>
            </w:r>
          </w:p>
        </w:tc>
        <w:tc>
          <w:tcPr>
            <w:tcW w:w="1134" w:type="dxa"/>
            <w:vAlign w:val="center"/>
          </w:tcPr>
          <w:p w:rsidR="005915CC" w:rsidRDefault="005915CC" w:rsidP="00106766">
            <w:pPr>
              <w:jc w:val="center"/>
              <w:rPr>
                <w:sz w:val="22"/>
              </w:rPr>
            </w:pPr>
            <w:r>
              <w:rPr>
                <w:sz w:val="22"/>
              </w:rPr>
              <w:t>1.11</w:t>
            </w:r>
          </w:p>
        </w:tc>
        <w:tc>
          <w:tcPr>
            <w:tcW w:w="1134" w:type="dxa"/>
            <w:vAlign w:val="center"/>
          </w:tcPr>
          <w:p w:rsidR="005915CC" w:rsidRDefault="005915CC" w:rsidP="00106766">
            <w:pPr>
              <w:jc w:val="center"/>
              <w:rPr>
                <w:sz w:val="22"/>
              </w:rPr>
            </w:pPr>
            <w:r>
              <w:rPr>
                <w:sz w:val="22"/>
              </w:rPr>
              <w:t>4.54</w:t>
            </w:r>
          </w:p>
        </w:tc>
        <w:tc>
          <w:tcPr>
            <w:tcW w:w="1134" w:type="dxa"/>
            <w:vAlign w:val="center"/>
          </w:tcPr>
          <w:p w:rsidR="005915CC" w:rsidRDefault="005915CC" w:rsidP="00106766">
            <w:pPr>
              <w:jc w:val="center"/>
              <w:rPr>
                <w:sz w:val="22"/>
              </w:rPr>
            </w:pPr>
            <w:r>
              <w:rPr>
                <w:sz w:val="22"/>
              </w:rPr>
              <w:t>10.16</w:t>
            </w:r>
          </w:p>
        </w:tc>
        <w:tc>
          <w:tcPr>
            <w:tcW w:w="1134" w:type="dxa"/>
            <w:tcBorders>
              <w:right w:val="double" w:sz="4" w:space="0" w:color="auto"/>
            </w:tcBorders>
            <w:vAlign w:val="center"/>
          </w:tcPr>
          <w:p w:rsidR="005915CC" w:rsidRDefault="005915CC" w:rsidP="00106766">
            <w:pPr>
              <w:jc w:val="center"/>
              <w:rPr>
                <w:sz w:val="22"/>
              </w:rPr>
            </w:pPr>
            <w:r>
              <w:rPr>
                <w:sz w:val="22"/>
              </w:rPr>
              <w:t>6.20</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76.02</w:t>
            </w:r>
          </w:p>
        </w:tc>
      </w:tr>
      <w:tr w:rsidR="005915CC" w:rsidTr="00106766">
        <w:trPr>
          <w:cantSplit/>
          <w:jc w:val="center"/>
        </w:trPr>
        <w:tc>
          <w:tcPr>
            <w:tcW w:w="1548" w:type="dxa"/>
            <w:tcBorders>
              <w:left w:val="double" w:sz="4" w:space="0" w:color="auto"/>
              <w:bottom w:val="single" w:sz="4" w:space="0" w:color="auto"/>
              <w:right w:val="double" w:sz="4" w:space="0" w:color="auto"/>
            </w:tcBorders>
            <w:vAlign w:val="center"/>
          </w:tcPr>
          <w:p w:rsidR="005915CC" w:rsidRDefault="005915CC" w:rsidP="00106766">
            <w:pPr>
              <w:jc w:val="center"/>
              <w:rPr>
                <w:b/>
                <w:bCs/>
                <w:sz w:val="22"/>
              </w:rPr>
            </w:pPr>
            <w:r>
              <w:rPr>
                <w:b/>
                <w:bCs/>
                <w:sz w:val="22"/>
              </w:rPr>
              <w:t>B6</w:t>
            </w:r>
          </w:p>
        </w:tc>
        <w:tc>
          <w:tcPr>
            <w:tcW w:w="1170" w:type="dxa"/>
            <w:tcBorders>
              <w:left w:val="double" w:sz="4" w:space="0" w:color="auto"/>
              <w:bottom w:val="single" w:sz="4" w:space="0" w:color="auto"/>
              <w:right w:val="double" w:sz="4" w:space="0" w:color="auto"/>
            </w:tcBorders>
            <w:vAlign w:val="center"/>
          </w:tcPr>
          <w:p w:rsidR="005915CC" w:rsidRDefault="005915CC" w:rsidP="00106766">
            <w:pPr>
              <w:jc w:val="center"/>
              <w:rPr>
                <w:sz w:val="22"/>
              </w:rPr>
            </w:pPr>
            <w:r>
              <w:rPr>
                <w:sz w:val="22"/>
              </w:rPr>
              <w:t>0.23</w:t>
            </w:r>
          </w:p>
        </w:tc>
        <w:tc>
          <w:tcPr>
            <w:tcW w:w="1134" w:type="dxa"/>
            <w:tcBorders>
              <w:left w:val="double" w:sz="4" w:space="0" w:color="auto"/>
              <w:bottom w:val="single" w:sz="4" w:space="0" w:color="auto"/>
            </w:tcBorders>
            <w:vAlign w:val="center"/>
          </w:tcPr>
          <w:p w:rsidR="005915CC" w:rsidRDefault="005915CC" w:rsidP="00106766">
            <w:pPr>
              <w:jc w:val="center"/>
              <w:rPr>
                <w:sz w:val="22"/>
              </w:rPr>
            </w:pPr>
            <w:r>
              <w:rPr>
                <w:sz w:val="22"/>
              </w:rPr>
              <w:t>0.25</w:t>
            </w:r>
          </w:p>
        </w:tc>
        <w:tc>
          <w:tcPr>
            <w:tcW w:w="1134" w:type="dxa"/>
            <w:tcBorders>
              <w:bottom w:val="single" w:sz="4" w:space="0" w:color="auto"/>
            </w:tcBorders>
            <w:vAlign w:val="center"/>
          </w:tcPr>
          <w:p w:rsidR="005915CC" w:rsidRDefault="005915CC" w:rsidP="00106766">
            <w:pPr>
              <w:jc w:val="center"/>
              <w:rPr>
                <w:sz w:val="22"/>
              </w:rPr>
            </w:pPr>
            <w:r>
              <w:rPr>
                <w:sz w:val="22"/>
              </w:rPr>
              <w:t>0.34</w:t>
            </w:r>
          </w:p>
        </w:tc>
        <w:tc>
          <w:tcPr>
            <w:tcW w:w="1134" w:type="dxa"/>
            <w:tcBorders>
              <w:bottom w:val="single" w:sz="4" w:space="0" w:color="auto"/>
            </w:tcBorders>
            <w:vAlign w:val="center"/>
          </w:tcPr>
          <w:p w:rsidR="005915CC" w:rsidRDefault="005915CC" w:rsidP="00106766">
            <w:pPr>
              <w:jc w:val="center"/>
              <w:rPr>
                <w:sz w:val="22"/>
              </w:rPr>
            </w:pPr>
            <w:r>
              <w:rPr>
                <w:sz w:val="22"/>
              </w:rPr>
              <w:t>0.54</w:t>
            </w:r>
          </w:p>
        </w:tc>
        <w:tc>
          <w:tcPr>
            <w:tcW w:w="1134" w:type="dxa"/>
            <w:tcBorders>
              <w:bottom w:val="single" w:sz="4" w:space="0" w:color="auto"/>
            </w:tcBorders>
            <w:vAlign w:val="center"/>
          </w:tcPr>
          <w:p w:rsidR="005915CC" w:rsidRDefault="005915CC" w:rsidP="00106766">
            <w:pPr>
              <w:jc w:val="center"/>
              <w:rPr>
                <w:sz w:val="22"/>
              </w:rPr>
            </w:pPr>
            <w:r>
              <w:rPr>
                <w:sz w:val="22"/>
              </w:rPr>
              <w:t>1.04</w:t>
            </w:r>
          </w:p>
        </w:tc>
        <w:tc>
          <w:tcPr>
            <w:tcW w:w="1134" w:type="dxa"/>
            <w:tcBorders>
              <w:bottom w:val="single" w:sz="4" w:space="0" w:color="auto"/>
              <w:right w:val="double" w:sz="4" w:space="0" w:color="auto"/>
            </w:tcBorders>
            <w:vAlign w:val="center"/>
          </w:tcPr>
          <w:p w:rsidR="005915CC" w:rsidRDefault="005915CC" w:rsidP="00106766">
            <w:pPr>
              <w:jc w:val="center"/>
              <w:rPr>
                <w:sz w:val="22"/>
              </w:rPr>
            </w:pPr>
            <w:r>
              <w:rPr>
                <w:sz w:val="22"/>
              </w:rPr>
              <w:t>0.82</w:t>
            </w:r>
          </w:p>
        </w:tc>
        <w:tc>
          <w:tcPr>
            <w:tcW w:w="1188" w:type="dxa"/>
            <w:tcBorders>
              <w:left w:val="double" w:sz="4" w:space="0" w:color="auto"/>
              <w:bottom w:val="single" w:sz="4" w:space="0" w:color="auto"/>
              <w:right w:val="double" w:sz="4" w:space="0" w:color="auto"/>
            </w:tcBorders>
            <w:vAlign w:val="center"/>
          </w:tcPr>
          <w:p w:rsidR="005915CC" w:rsidRDefault="005915CC" w:rsidP="00106766">
            <w:pPr>
              <w:jc w:val="center"/>
              <w:rPr>
                <w:sz w:val="22"/>
              </w:rPr>
            </w:pPr>
            <w:r>
              <w:rPr>
                <w:sz w:val="22"/>
              </w:rPr>
              <w:t>96.78</w:t>
            </w:r>
          </w:p>
        </w:tc>
      </w:tr>
      <w:tr w:rsidR="005915CC" w:rsidTr="00106766">
        <w:trPr>
          <w:cantSplit/>
          <w:jc w:val="center"/>
        </w:trPr>
        <w:tc>
          <w:tcPr>
            <w:tcW w:w="1548" w:type="dxa"/>
            <w:tcBorders>
              <w:top w:val="single" w:sz="4" w:space="0" w:color="auto"/>
              <w:left w:val="double" w:sz="4" w:space="0" w:color="auto"/>
              <w:right w:val="double" w:sz="4" w:space="0" w:color="auto"/>
            </w:tcBorders>
            <w:vAlign w:val="center"/>
          </w:tcPr>
          <w:p w:rsidR="005915CC" w:rsidRDefault="005915CC" w:rsidP="00106766">
            <w:pPr>
              <w:jc w:val="center"/>
              <w:rPr>
                <w:b/>
                <w:bCs/>
                <w:sz w:val="22"/>
              </w:rPr>
            </w:pPr>
            <w:r>
              <w:rPr>
                <w:b/>
                <w:bCs/>
                <w:sz w:val="22"/>
              </w:rPr>
              <w:t>B7</w:t>
            </w:r>
          </w:p>
        </w:tc>
        <w:tc>
          <w:tcPr>
            <w:tcW w:w="1170" w:type="dxa"/>
            <w:tcBorders>
              <w:top w:val="single" w:sz="4" w:space="0" w:color="auto"/>
              <w:left w:val="double" w:sz="4" w:space="0" w:color="auto"/>
              <w:right w:val="double" w:sz="4" w:space="0" w:color="auto"/>
            </w:tcBorders>
            <w:vAlign w:val="center"/>
          </w:tcPr>
          <w:p w:rsidR="005915CC" w:rsidRDefault="005915CC" w:rsidP="00106766">
            <w:pPr>
              <w:jc w:val="center"/>
              <w:rPr>
                <w:sz w:val="22"/>
              </w:rPr>
            </w:pPr>
            <w:r>
              <w:rPr>
                <w:sz w:val="22"/>
              </w:rPr>
              <w:t>0.02</w:t>
            </w:r>
          </w:p>
        </w:tc>
        <w:tc>
          <w:tcPr>
            <w:tcW w:w="1134" w:type="dxa"/>
            <w:tcBorders>
              <w:top w:val="single" w:sz="4" w:space="0" w:color="auto"/>
              <w:left w:val="double" w:sz="4" w:space="0" w:color="auto"/>
            </w:tcBorders>
            <w:vAlign w:val="center"/>
          </w:tcPr>
          <w:p w:rsidR="005915CC" w:rsidRDefault="005915CC" w:rsidP="00106766">
            <w:pPr>
              <w:jc w:val="center"/>
              <w:rPr>
                <w:sz w:val="22"/>
              </w:rPr>
            </w:pPr>
            <w:r>
              <w:rPr>
                <w:sz w:val="22"/>
              </w:rPr>
              <w:t>0.01</w:t>
            </w:r>
          </w:p>
        </w:tc>
        <w:tc>
          <w:tcPr>
            <w:tcW w:w="1134" w:type="dxa"/>
            <w:tcBorders>
              <w:top w:val="single" w:sz="4" w:space="0" w:color="auto"/>
            </w:tcBorders>
            <w:vAlign w:val="center"/>
          </w:tcPr>
          <w:p w:rsidR="005915CC" w:rsidRDefault="005915CC" w:rsidP="00106766">
            <w:pPr>
              <w:jc w:val="center"/>
              <w:rPr>
                <w:sz w:val="22"/>
              </w:rPr>
            </w:pPr>
            <w:r>
              <w:rPr>
                <w:sz w:val="22"/>
              </w:rPr>
              <w:t>0.01</w:t>
            </w:r>
          </w:p>
        </w:tc>
        <w:tc>
          <w:tcPr>
            <w:tcW w:w="1134" w:type="dxa"/>
            <w:tcBorders>
              <w:top w:val="single" w:sz="4" w:space="0" w:color="auto"/>
            </w:tcBorders>
            <w:vAlign w:val="center"/>
          </w:tcPr>
          <w:p w:rsidR="005915CC" w:rsidRDefault="005915CC" w:rsidP="00106766">
            <w:pPr>
              <w:jc w:val="center"/>
              <w:rPr>
                <w:sz w:val="22"/>
              </w:rPr>
            </w:pPr>
            <w:r>
              <w:rPr>
                <w:sz w:val="22"/>
              </w:rPr>
              <w:t>0.02</w:t>
            </w:r>
          </w:p>
        </w:tc>
        <w:tc>
          <w:tcPr>
            <w:tcW w:w="1134" w:type="dxa"/>
            <w:tcBorders>
              <w:top w:val="single" w:sz="4" w:space="0" w:color="auto"/>
            </w:tcBorders>
            <w:vAlign w:val="center"/>
          </w:tcPr>
          <w:p w:rsidR="005915CC" w:rsidRDefault="005915CC" w:rsidP="00106766">
            <w:pPr>
              <w:jc w:val="center"/>
              <w:rPr>
                <w:sz w:val="22"/>
              </w:rPr>
            </w:pPr>
            <w:r>
              <w:rPr>
                <w:sz w:val="22"/>
              </w:rPr>
              <w:t>0.14</w:t>
            </w:r>
          </w:p>
        </w:tc>
        <w:tc>
          <w:tcPr>
            <w:tcW w:w="1134" w:type="dxa"/>
            <w:tcBorders>
              <w:top w:val="single" w:sz="4" w:space="0" w:color="auto"/>
              <w:right w:val="double" w:sz="4" w:space="0" w:color="auto"/>
            </w:tcBorders>
            <w:vAlign w:val="center"/>
          </w:tcPr>
          <w:p w:rsidR="005915CC" w:rsidRDefault="005915CC" w:rsidP="00106766">
            <w:pPr>
              <w:jc w:val="center"/>
              <w:rPr>
                <w:sz w:val="22"/>
              </w:rPr>
            </w:pPr>
            <w:r>
              <w:rPr>
                <w:sz w:val="22"/>
              </w:rPr>
              <w:t>0.23</w:t>
            </w:r>
          </w:p>
        </w:tc>
        <w:tc>
          <w:tcPr>
            <w:tcW w:w="1188" w:type="dxa"/>
            <w:tcBorders>
              <w:top w:val="single" w:sz="4" w:space="0" w:color="auto"/>
              <w:left w:val="double" w:sz="4" w:space="0" w:color="auto"/>
              <w:right w:val="double" w:sz="4" w:space="0" w:color="auto"/>
            </w:tcBorders>
            <w:vAlign w:val="center"/>
          </w:tcPr>
          <w:p w:rsidR="005915CC" w:rsidRDefault="005915CC" w:rsidP="00106766">
            <w:pPr>
              <w:jc w:val="center"/>
              <w:rPr>
                <w:sz w:val="22"/>
              </w:rPr>
            </w:pPr>
            <w:r>
              <w:rPr>
                <w:sz w:val="22"/>
              </w:rPr>
              <w:t>99.56</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B8</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0.45</w:t>
            </w:r>
          </w:p>
        </w:tc>
        <w:tc>
          <w:tcPr>
            <w:tcW w:w="1134" w:type="dxa"/>
            <w:tcBorders>
              <w:left w:val="double" w:sz="4" w:space="0" w:color="auto"/>
            </w:tcBorders>
            <w:vAlign w:val="center"/>
          </w:tcPr>
          <w:p w:rsidR="005915CC" w:rsidRDefault="005915CC" w:rsidP="00106766">
            <w:pPr>
              <w:jc w:val="center"/>
              <w:rPr>
                <w:sz w:val="22"/>
              </w:rPr>
            </w:pPr>
            <w:r>
              <w:rPr>
                <w:sz w:val="22"/>
              </w:rPr>
              <w:t>0.74</w:t>
            </w:r>
          </w:p>
        </w:tc>
        <w:tc>
          <w:tcPr>
            <w:tcW w:w="1134" w:type="dxa"/>
            <w:vAlign w:val="center"/>
          </w:tcPr>
          <w:p w:rsidR="005915CC" w:rsidRDefault="005915CC" w:rsidP="00106766">
            <w:pPr>
              <w:jc w:val="center"/>
              <w:rPr>
                <w:sz w:val="22"/>
              </w:rPr>
            </w:pPr>
            <w:r>
              <w:rPr>
                <w:sz w:val="22"/>
              </w:rPr>
              <w:t>0.35</w:t>
            </w:r>
          </w:p>
        </w:tc>
        <w:tc>
          <w:tcPr>
            <w:tcW w:w="1134" w:type="dxa"/>
            <w:vAlign w:val="center"/>
          </w:tcPr>
          <w:p w:rsidR="005915CC" w:rsidRDefault="005915CC" w:rsidP="00106766">
            <w:pPr>
              <w:jc w:val="center"/>
              <w:rPr>
                <w:sz w:val="22"/>
              </w:rPr>
            </w:pPr>
            <w:r>
              <w:rPr>
                <w:sz w:val="22"/>
              </w:rPr>
              <w:t>0.54</w:t>
            </w:r>
          </w:p>
        </w:tc>
        <w:tc>
          <w:tcPr>
            <w:tcW w:w="1134" w:type="dxa"/>
            <w:vAlign w:val="center"/>
          </w:tcPr>
          <w:p w:rsidR="005915CC" w:rsidRDefault="005915CC" w:rsidP="00106766">
            <w:pPr>
              <w:jc w:val="center"/>
              <w:rPr>
                <w:sz w:val="22"/>
              </w:rPr>
            </w:pPr>
            <w:r>
              <w:rPr>
                <w:sz w:val="22"/>
              </w:rPr>
              <w:t>0.56</w:t>
            </w:r>
          </w:p>
        </w:tc>
        <w:tc>
          <w:tcPr>
            <w:tcW w:w="1134" w:type="dxa"/>
            <w:tcBorders>
              <w:right w:val="double" w:sz="4" w:space="0" w:color="auto"/>
            </w:tcBorders>
            <w:vAlign w:val="center"/>
          </w:tcPr>
          <w:p w:rsidR="005915CC" w:rsidRDefault="005915CC" w:rsidP="00106766">
            <w:pPr>
              <w:jc w:val="center"/>
              <w:rPr>
                <w:sz w:val="22"/>
              </w:rPr>
            </w:pPr>
            <w:r>
              <w:rPr>
                <w:sz w:val="22"/>
              </w:rPr>
              <w:t>1.49</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95.87</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B9</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0.04</w:t>
            </w:r>
          </w:p>
        </w:tc>
        <w:tc>
          <w:tcPr>
            <w:tcW w:w="1134" w:type="dxa"/>
            <w:tcBorders>
              <w:left w:val="double" w:sz="4" w:space="0" w:color="auto"/>
            </w:tcBorders>
            <w:vAlign w:val="center"/>
          </w:tcPr>
          <w:p w:rsidR="005915CC" w:rsidRDefault="005915CC" w:rsidP="00106766">
            <w:pPr>
              <w:jc w:val="center"/>
              <w:rPr>
                <w:sz w:val="22"/>
              </w:rPr>
            </w:pPr>
            <w:r>
              <w:rPr>
                <w:sz w:val="22"/>
              </w:rPr>
              <w:t>0.10</w:t>
            </w:r>
          </w:p>
        </w:tc>
        <w:tc>
          <w:tcPr>
            <w:tcW w:w="1134" w:type="dxa"/>
            <w:vAlign w:val="center"/>
          </w:tcPr>
          <w:p w:rsidR="005915CC" w:rsidRDefault="005915CC" w:rsidP="00106766">
            <w:pPr>
              <w:jc w:val="center"/>
              <w:rPr>
                <w:sz w:val="22"/>
              </w:rPr>
            </w:pPr>
            <w:r>
              <w:rPr>
                <w:sz w:val="22"/>
              </w:rPr>
              <w:t>0.33</w:t>
            </w:r>
          </w:p>
        </w:tc>
        <w:tc>
          <w:tcPr>
            <w:tcW w:w="1134" w:type="dxa"/>
            <w:vAlign w:val="center"/>
          </w:tcPr>
          <w:p w:rsidR="005915CC" w:rsidRDefault="005915CC" w:rsidP="00106766">
            <w:pPr>
              <w:jc w:val="center"/>
              <w:rPr>
                <w:sz w:val="22"/>
              </w:rPr>
            </w:pPr>
            <w:r>
              <w:rPr>
                <w:sz w:val="22"/>
              </w:rPr>
              <w:t>0.80</w:t>
            </w:r>
          </w:p>
        </w:tc>
        <w:tc>
          <w:tcPr>
            <w:tcW w:w="1134" w:type="dxa"/>
            <w:vAlign w:val="center"/>
          </w:tcPr>
          <w:p w:rsidR="005915CC" w:rsidRDefault="005915CC" w:rsidP="00106766">
            <w:pPr>
              <w:jc w:val="center"/>
              <w:rPr>
                <w:sz w:val="22"/>
              </w:rPr>
            </w:pPr>
            <w:r>
              <w:rPr>
                <w:sz w:val="22"/>
              </w:rPr>
              <w:t>0.62</w:t>
            </w:r>
          </w:p>
        </w:tc>
        <w:tc>
          <w:tcPr>
            <w:tcW w:w="1134" w:type="dxa"/>
            <w:tcBorders>
              <w:right w:val="double" w:sz="4" w:space="0" w:color="auto"/>
            </w:tcBorders>
            <w:vAlign w:val="center"/>
          </w:tcPr>
          <w:p w:rsidR="005915CC" w:rsidRDefault="005915CC" w:rsidP="00106766">
            <w:pPr>
              <w:jc w:val="center"/>
              <w:rPr>
                <w:sz w:val="22"/>
              </w:rPr>
            </w:pPr>
            <w:r>
              <w:rPr>
                <w:sz w:val="22"/>
              </w:rPr>
              <w:t>0.23</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97.87</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B10</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0.05</w:t>
            </w:r>
          </w:p>
        </w:tc>
        <w:tc>
          <w:tcPr>
            <w:tcW w:w="1134" w:type="dxa"/>
            <w:tcBorders>
              <w:left w:val="double" w:sz="4" w:space="0" w:color="auto"/>
            </w:tcBorders>
            <w:vAlign w:val="center"/>
          </w:tcPr>
          <w:p w:rsidR="005915CC" w:rsidRDefault="005915CC" w:rsidP="00106766">
            <w:pPr>
              <w:jc w:val="center"/>
              <w:rPr>
                <w:sz w:val="22"/>
              </w:rPr>
            </w:pPr>
            <w:r>
              <w:rPr>
                <w:sz w:val="22"/>
              </w:rPr>
              <w:t>0.14</w:t>
            </w:r>
          </w:p>
        </w:tc>
        <w:tc>
          <w:tcPr>
            <w:tcW w:w="1134" w:type="dxa"/>
            <w:vAlign w:val="center"/>
          </w:tcPr>
          <w:p w:rsidR="005915CC" w:rsidRDefault="005915CC" w:rsidP="00106766">
            <w:pPr>
              <w:jc w:val="center"/>
              <w:rPr>
                <w:sz w:val="22"/>
              </w:rPr>
            </w:pPr>
            <w:r>
              <w:rPr>
                <w:sz w:val="22"/>
              </w:rPr>
              <w:t>0.39</w:t>
            </w:r>
          </w:p>
        </w:tc>
        <w:tc>
          <w:tcPr>
            <w:tcW w:w="1134" w:type="dxa"/>
            <w:vAlign w:val="center"/>
          </w:tcPr>
          <w:p w:rsidR="005915CC" w:rsidRDefault="005915CC" w:rsidP="00106766">
            <w:pPr>
              <w:jc w:val="center"/>
              <w:rPr>
                <w:sz w:val="22"/>
              </w:rPr>
            </w:pPr>
            <w:r>
              <w:rPr>
                <w:sz w:val="22"/>
              </w:rPr>
              <w:t>1.61</w:t>
            </w:r>
          </w:p>
        </w:tc>
        <w:tc>
          <w:tcPr>
            <w:tcW w:w="1134" w:type="dxa"/>
            <w:vAlign w:val="center"/>
          </w:tcPr>
          <w:p w:rsidR="005915CC" w:rsidRDefault="005915CC" w:rsidP="00106766">
            <w:pPr>
              <w:jc w:val="center"/>
              <w:rPr>
                <w:sz w:val="22"/>
              </w:rPr>
            </w:pPr>
            <w:r>
              <w:rPr>
                <w:sz w:val="22"/>
              </w:rPr>
              <w:t>2.29</w:t>
            </w:r>
          </w:p>
        </w:tc>
        <w:tc>
          <w:tcPr>
            <w:tcW w:w="1134" w:type="dxa"/>
            <w:tcBorders>
              <w:right w:val="double" w:sz="4" w:space="0" w:color="auto"/>
            </w:tcBorders>
            <w:vAlign w:val="center"/>
          </w:tcPr>
          <w:p w:rsidR="005915CC" w:rsidRDefault="005915CC" w:rsidP="00106766">
            <w:pPr>
              <w:jc w:val="center"/>
              <w:rPr>
                <w:sz w:val="22"/>
              </w:rPr>
            </w:pPr>
            <w:r>
              <w:rPr>
                <w:sz w:val="22"/>
              </w:rPr>
              <w:t>1.11</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94.40</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B11</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0.01</w:t>
            </w:r>
          </w:p>
        </w:tc>
        <w:tc>
          <w:tcPr>
            <w:tcW w:w="1134" w:type="dxa"/>
            <w:tcBorders>
              <w:left w:val="double" w:sz="4" w:space="0" w:color="auto"/>
            </w:tcBorders>
            <w:vAlign w:val="center"/>
          </w:tcPr>
          <w:p w:rsidR="005915CC" w:rsidRDefault="005915CC" w:rsidP="00106766">
            <w:pPr>
              <w:jc w:val="center"/>
              <w:rPr>
                <w:sz w:val="22"/>
              </w:rPr>
            </w:pPr>
            <w:r>
              <w:rPr>
                <w:sz w:val="22"/>
              </w:rPr>
              <w:t>0.00</w:t>
            </w:r>
          </w:p>
        </w:tc>
        <w:tc>
          <w:tcPr>
            <w:tcW w:w="1134" w:type="dxa"/>
            <w:vAlign w:val="center"/>
          </w:tcPr>
          <w:p w:rsidR="005915CC" w:rsidRDefault="005915CC" w:rsidP="00106766">
            <w:pPr>
              <w:jc w:val="center"/>
              <w:rPr>
                <w:sz w:val="22"/>
              </w:rPr>
            </w:pPr>
            <w:r>
              <w:rPr>
                <w:sz w:val="22"/>
              </w:rPr>
              <w:t>0.21</w:t>
            </w:r>
          </w:p>
        </w:tc>
        <w:tc>
          <w:tcPr>
            <w:tcW w:w="1134" w:type="dxa"/>
            <w:vAlign w:val="center"/>
          </w:tcPr>
          <w:p w:rsidR="005915CC" w:rsidRDefault="005915CC" w:rsidP="00106766">
            <w:pPr>
              <w:jc w:val="center"/>
              <w:rPr>
                <w:sz w:val="22"/>
              </w:rPr>
            </w:pPr>
            <w:r>
              <w:rPr>
                <w:sz w:val="22"/>
              </w:rPr>
              <w:t>0.29</w:t>
            </w:r>
          </w:p>
        </w:tc>
        <w:tc>
          <w:tcPr>
            <w:tcW w:w="1134" w:type="dxa"/>
            <w:vAlign w:val="center"/>
          </w:tcPr>
          <w:p w:rsidR="005915CC" w:rsidRDefault="005915CC" w:rsidP="00106766">
            <w:pPr>
              <w:jc w:val="center"/>
              <w:rPr>
                <w:sz w:val="22"/>
              </w:rPr>
            </w:pPr>
            <w:r>
              <w:rPr>
                <w:sz w:val="22"/>
              </w:rPr>
              <w:t>0.41</w:t>
            </w:r>
          </w:p>
        </w:tc>
        <w:tc>
          <w:tcPr>
            <w:tcW w:w="1134" w:type="dxa"/>
            <w:tcBorders>
              <w:right w:val="double" w:sz="4" w:space="0" w:color="auto"/>
            </w:tcBorders>
            <w:vAlign w:val="center"/>
          </w:tcPr>
          <w:p w:rsidR="005915CC" w:rsidRDefault="005915CC" w:rsidP="00106766">
            <w:pPr>
              <w:jc w:val="center"/>
              <w:rPr>
                <w:sz w:val="22"/>
              </w:rPr>
            </w:pPr>
            <w:r>
              <w:rPr>
                <w:sz w:val="22"/>
              </w:rPr>
              <w:t>0.78</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98.29</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B12</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0.12</w:t>
            </w:r>
          </w:p>
        </w:tc>
        <w:tc>
          <w:tcPr>
            <w:tcW w:w="1134" w:type="dxa"/>
            <w:tcBorders>
              <w:left w:val="double" w:sz="4" w:space="0" w:color="auto"/>
            </w:tcBorders>
            <w:vAlign w:val="center"/>
          </w:tcPr>
          <w:p w:rsidR="005915CC" w:rsidRDefault="005915CC" w:rsidP="00106766">
            <w:pPr>
              <w:jc w:val="center"/>
              <w:rPr>
                <w:sz w:val="22"/>
              </w:rPr>
            </w:pPr>
            <w:r>
              <w:rPr>
                <w:sz w:val="22"/>
              </w:rPr>
              <w:t>0.12</w:t>
            </w:r>
          </w:p>
        </w:tc>
        <w:tc>
          <w:tcPr>
            <w:tcW w:w="1134" w:type="dxa"/>
            <w:vAlign w:val="center"/>
          </w:tcPr>
          <w:p w:rsidR="005915CC" w:rsidRDefault="005915CC" w:rsidP="00106766">
            <w:pPr>
              <w:jc w:val="center"/>
              <w:rPr>
                <w:sz w:val="22"/>
              </w:rPr>
            </w:pPr>
            <w:r>
              <w:rPr>
                <w:sz w:val="22"/>
              </w:rPr>
              <w:t>0.12</w:t>
            </w:r>
          </w:p>
        </w:tc>
        <w:tc>
          <w:tcPr>
            <w:tcW w:w="1134" w:type="dxa"/>
            <w:vAlign w:val="center"/>
          </w:tcPr>
          <w:p w:rsidR="005915CC" w:rsidRDefault="005915CC" w:rsidP="00106766">
            <w:pPr>
              <w:jc w:val="center"/>
              <w:rPr>
                <w:sz w:val="22"/>
              </w:rPr>
            </w:pPr>
            <w:r>
              <w:rPr>
                <w:sz w:val="22"/>
              </w:rPr>
              <w:t>0.18</w:t>
            </w:r>
          </w:p>
        </w:tc>
        <w:tc>
          <w:tcPr>
            <w:tcW w:w="1134" w:type="dxa"/>
            <w:vAlign w:val="center"/>
          </w:tcPr>
          <w:p w:rsidR="005915CC" w:rsidRDefault="005915CC" w:rsidP="00106766">
            <w:pPr>
              <w:jc w:val="center"/>
              <w:rPr>
                <w:sz w:val="22"/>
              </w:rPr>
            </w:pPr>
            <w:r>
              <w:rPr>
                <w:sz w:val="22"/>
              </w:rPr>
              <w:t>1.45</w:t>
            </w:r>
          </w:p>
        </w:tc>
        <w:tc>
          <w:tcPr>
            <w:tcW w:w="1134" w:type="dxa"/>
            <w:tcBorders>
              <w:right w:val="double" w:sz="4" w:space="0" w:color="auto"/>
            </w:tcBorders>
            <w:vAlign w:val="center"/>
          </w:tcPr>
          <w:p w:rsidR="005915CC" w:rsidRDefault="005915CC" w:rsidP="00106766">
            <w:pPr>
              <w:jc w:val="center"/>
              <w:rPr>
                <w:sz w:val="22"/>
              </w:rPr>
            </w:pPr>
            <w:r>
              <w:rPr>
                <w:sz w:val="22"/>
              </w:rPr>
              <w:t>0.60</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97.40</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B13</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0.34</w:t>
            </w:r>
          </w:p>
        </w:tc>
        <w:tc>
          <w:tcPr>
            <w:tcW w:w="1134" w:type="dxa"/>
            <w:tcBorders>
              <w:left w:val="double" w:sz="4" w:space="0" w:color="auto"/>
            </w:tcBorders>
            <w:vAlign w:val="center"/>
          </w:tcPr>
          <w:p w:rsidR="005915CC" w:rsidRDefault="005915CC" w:rsidP="00106766">
            <w:pPr>
              <w:jc w:val="center"/>
              <w:rPr>
                <w:sz w:val="22"/>
              </w:rPr>
            </w:pPr>
            <w:r>
              <w:rPr>
                <w:sz w:val="22"/>
              </w:rPr>
              <w:t>0.75</w:t>
            </w:r>
          </w:p>
        </w:tc>
        <w:tc>
          <w:tcPr>
            <w:tcW w:w="1134" w:type="dxa"/>
            <w:vAlign w:val="center"/>
          </w:tcPr>
          <w:p w:rsidR="005915CC" w:rsidRDefault="005915CC" w:rsidP="00106766">
            <w:pPr>
              <w:jc w:val="center"/>
              <w:rPr>
                <w:sz w:val="22"/>
              </w:rPr>
            </w:pPr>
            <w:r>
              <w:rPr>
                <w:sz w:val="22"/>
              </w:rPr>
              <w:t>0.84</w:t>
            </w:r>
          </w:p>
        </w:tc>
        <w:tc>
          <w:tcPr>
            <w:tcW w:w="1134" w:type="dxa"/>
            <w:vAlign w:val="center"/>
          </w:tcPr>
          <w:p w:rsidR="005915CC" w:rsidRDefault="005915CC" w:rsidP="00106766">
            <w:pPr>
              <w:jc w:val="center"/>
              <w:rPr>
                <w:sz w:val="22"/>
              </w:rPr>
            </w:pPr>
            <w:r>
              <w:rPr>
                <w:sz w:val="22"/>
              </w:rPr>
              <w:t>1.47</w:t>
            </w:r>
          </w:p>
        </w:tc>
        <w:tc>
          <w:tcPr>
            <w:tcW w:w="1134" w:type="dxa"/>
            <w:vAlign w:val="center"/>
          </w:tcPr>
          <w:p w:rsidR="005915CC" w:rsidRDefault="005915CC" w:rsidP="00106766">
            <w:pPr>
              <w:jc w:val="center"/>
              <w:rPr>
                <w:sz w:val="22"/>
              </w:rPr>
            </w:pPr>
            <w:r>
              <w:rPr>
                <w:sz w:val="22"/>
              </w:rPr>
              <w:t>1.79</w:t>
            </w:r>
          </w:p>
        </w:tc>
        <w:tc>
          <w:tcPr>
            <w:tcW w:w="1134" w:type="dxa"/>
            <w:tcBorders>
              <w:right w:val="double" w:sz="4" w:space="0" w:color="auto"/>
            </w:tcBorders>
            <w:vAlign w:val="center"/>
          </w:tcPr>
          <w:p w:rsidR="005915CC" w:rsidRDefault="005915CC" w:rsidP="00106766">
            <w:pPr>
              <w:jc w:val="center"/>
              <w:rPr>
                <w:sz w:val="22"/>
              </w:rPr>
            </w:pPr>
            <w:r>
              <w:rPr>
                <w:sz w:val="22"/>
              </w:rPr>
              <w:t>1.41</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93.40</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B14</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1.40</w:t>
            </w:r>
          </w:p>
        </w:tc>
        <w:tc>
          <w:tcPr>
            <w:tcW w:w="1134" w:type="dxa"/>
            <w:tcBorders>
              <w:left w:val="double" w:sz="4" w:space="0" w:color="auto"/>
            </w:tcBorders>
            <w:vAlign w:val="center"/>
          </w:tcPr>
          <w:p w:rsidR="005915CC" w:rsidRDefault="005915CC" w:rsidP="00106766">
            <w:pPr>
              <w:jc w:val="center"/>
              <w:rPr>
                <w:sz w:val="22"/>
              </w:rPr>
            </w:pPr>
            <w:r>
              <w:rPr>
                <w:sz w:val="22"/>
              </w:rPr>
              <w:t>1.42</w:t>
            </w:r>
          </w:p>
        </w:tc>
        <w:tc>
          <w:tcPr>
            <w:tcW w:w="1134" w:type="dxa"/>
            <w:vAlign w:val="center"/>
          </w:tcPr>
          <w:p w:rsidR="005915CC" w:rsidRDefault="005915CC" w:rsidP="00106766">
            <w:pPr>
              <w:jc w:val="center"/>
              <w:rPr>
                <w:sz w:val="22"/>
              </w:rPr>
            </w:pPr>
            <w:r>
              <w:rPr>
                <w:sz w:val="22"/>
              </w:rPr>
              <w:t>1.68</w:t>
            </w:r>
          </w:p>
        </w:tc>
        <w:tc>
          <w:tcPr>
            <w:tcW w:w="1134" w:type="dxa"/>
            <w:vAlign w:val="center"/>
          </w:tcPr>
          <w:p w:rsidR="005915CC" w:rsidRDefault="005915CC" w:rsidP="00106766">
            <w:pPr>
              <w:jc w:val="center"/>
              <w:rPr>
                <w:sz w:val="22"/>
              </w:rPr>
            </w:pPr>
            <w:r>
              <w:rPr>
                <w:sz w:val="22"/>
              </w:rPr>
              <w:t>4.14</w:t>
            </w:r>
          </w:p>
        </w:tc>
        <w:tc>
          <w:tcPr>
            <w:tcW w:w="1134" w:type="dxa"/>
            <w:vAlign w:val="center"/>
          </w:tcPr>
          <w:p w:rsidR="005915CC" w:rsidRDefault="005915CC" w:rsidP="00106766">
            <w:pPr>
              <w:jc w:val="center"/>
              <w:rPr>
                <w:sz w:val="22"/>
              </w:rPr>
            </w:pPr>
            <w:r>
              <w:rPr>
                <w:sz w:val="22"/>
              </w:rPr>
              <w:t>4.51</w:t>
            </w:r>
          </w:p>
        </w:tc>
        <w:tc>
          <w:tcPr>
            <w:tcW w:w="1134" w:type="dxa"/>
            <w:tcBorders>
              <w:right w:val="double" w:sz="4" w:space="0" w:color="auto"/>
            </w:tcBorders>
            <w:vAlign w:val="center"/>
          </w:tcPr>
          <w:p w:rsidR="005915CC" w:rsidRDefault="005915CC" w:rsidP="00106766">
            <w:pPr>
              <w:jc w:val="center"/>
              <w:rPr>
                <w:sz w:val="22"/>
              </w:rPr>
            </w:pPr>
            <w:r>
              <w:rPr>
                <w:sz w:val="22"/>
              </w:rPr>
              <w:t>1.93</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84.92</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B15</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1.14</w:t>
            </w:r>
          </w:p>
        </w:tc>
        <w:tc>
          <w:tcPr>
            <w:tcW w:w="1134" w:type="dxa"/>
            <w:tcBorders>
              <w:left w:val="double" w:sz="4" w:space="0" w:color="auto"/>
            </w:tcBorders>
            <w:vAlign w:val="center"/>
          </w:tcPr>
          <w:p w:rsidR="005915CC" w:rsidRDefault="005915CC" w:rsidP="00106766">
            <w:pPr>
              <w:jc w:val="center"/>
              <w:rPr>
                <w:sz w:val="22"/>
              </w:rPr>
            </w:pPr>
            <w:r>
              <w:rPr>
                <w:sz w:val="22"/>
              </w:rPr>
              <w:t>0.47</w:t>
            </w:r>
          </w:p>
        </w:tc>
        <w:tc>
          <w:tcPr>
            <w:tcW w:w="1134" w:type="dxa"/>
            <w:vAlign w:val="center"/>
          </w:tcPr>
          <w:p w:rsidR="005915CC" w:rsidRDefault="005915CC" w:rsidP="00106766">
            <w:pPr>
              <w:jc w:val="center"/>
              <w:rPr>
                <w:sz w:val="22"/>
              </w:rPr>
            </w:pPr>
            <w:r>
              <w:rPr>
                <w:sz w:val="22"/>
              </w:rPr>
              <w:t>0.34</w:t>
            </w:r>
          </w:p>
        </w:tc>
        <w:tc>
          <w:tcPr>
            <w:tcW w:w="1134" w:type="dxa"/>
            <w:vAlign w:val="center"/>
          </w:tcPr>
          <w:p w:rsidR="005915CC" w:rsidRDefault="005915CC" w:rsidP="00106766">
            <w:pPr>
              <w:jc w:val="center"/>
              <w:rPr>
                <w:sz w:val="22"/>
              </w:rPr>
            </w:pPr>
            <w:r>
              <w:rPr>
                <w:sz w:val="22"/>
              </w:rPr>
              <w:t>0.86</w:t>
            </w:r>
          </w:p>
        </w:tc>
        <w:tc>
          <w:tcPr>
            <w:tcW w:w="1134" w:type="dxa"/>
            <w:vAlign w:val="center"/>
          </w:tcPr>
          <w:p w:rsidR="005915CC" w:rsidRDefault="005915CC" w:rsidP="00106766">
            <w:pPr>
              <w:jc w:val="center"/>
              <w:rPr>
                <w:sz w:val="22"/>
              </w:rPr>
            </w:pPr>
            <w:r>
              <w:rPr>
                <w:sz w:val="22"/>
              </w:rPr>
              <w:t>0.84</w:t>
            </w:r>
          </w:p>
        </w:tc>
        <w:tc>
          <w:tcPr>
            <w:tcW w:w="1134" w:type="dxa"/>
            <w:tcBorders>
              <w:right w:val="double" w:sz="4" w:space="0" w:color="auto"/>
            </w:tcBorders>
            <w:vAlign w:val="center"/>
          </w:tcPr>
          <w:p w:rsidR="005915CC" w:rsidRDefault="005915CC" w:rsidP="00106766">
            <w:pPr>
              <w:jc w:val="center"/>
              <w:rPr>
                <w:sz w:val="22"/>
              </w:rPr>
            </w:pPr>
            <w:r>
              <w:rPr>
                <w:sz w:val="22"/>
              </w:rPr>
              <w:t>0.67</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95.68</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B16</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0.08</w:t>
            </w:r>
          </w:p>
        </w:tc>
        <w:tc>
          <w:tcPr>
            <w:tcW w:w="1134" w:type="dxa"/>
            <w:tcBorders>
              <w:left w:val="double" w:sz="4" w:space="0" w:color="auto"/>
            </w:tcBorders>
            <w:vAlign w:val="center"/>
          </w:tcPr>
          <w:p w:rsidR="005915CC" w:rsidRDefault="005915CC" w:rsidP="00106766">
            <w:pPr>
              <w:jc w:val="center"/>
              <w:rPr>
                <w:sz w:val="22"/>
              </w:rPr>
            </w:pPr>
            <w:r>
              <w:rPr>
                <w:sz w:val="22"/>
              </w:rPr>
              <w:t>0.15</w:t>
            </w:r>
          </w:p>
        </w:tc>
        <w:tc>
          <w:tcPr>
            <w:tcW w:w="1134" w:type="dxa"/>
            <w:vAlign w:val="center"/>
          </w:tcPr>
          <w:p w:rsidR="005915CC" w:rsidRDefault="005915CC" w:rsidP="00106766">
            <w:pPr>
              <w:jc w:val="center"/>
              <w:rPr>
                <w:sz w:val="22"/>
              </w:rPr>
            </w:pPr>
            <w:r>
              <w:rPr>
                <w:sz w:val="22"/>
              </w:rPr>
              <w:t>0.04</w:t>
            </w:r>
          </w:p>
        </w:tc>
        <w:tc>
          <w:tcPr>
            <w:tcW w:w="1134" w:type="dxa"/>
            <w:vAlign w:val="center"/>
          </w:tcPr>
          <w:p w:rsidR="005915CC" w:rsidRDefault="005915CC" w:rsidP="00106766">
            <w:pPr>
              <w:jc w:val="center"/>
              <w:rPr>
                <w:sz w:val="22"/>
              </w:rPr>
            </w:pPr>
            <w:r>
              <w:rPr>
                <w:sz w:val="22"/>
              </w:rPr>
              <w:t>0.14</w:t>
            </w:r>
          </w:p>
        </w:tc>
        <w:tc>
          <w:tcPr>
            <w:tcW w:w="1134" w:type="dxa"/>
            <w:vAlign w:val="center"/>
          </w:tcPr>
          <w:p w:rsidR="005915CC" w:rsidRDefault="005915CC" w:rsidP="00106766">
            <w:pPr>
              <w:jc w:val="center"/>
              <w:rPr>
                <w:sz w:val="22"/>
              </w:rPr>
            </w:pPr>
            <w:r>
              <w:rPr>
                <w:sz w:val="22"/>
              </w:rPr>
              <w:t>0.26</w:t>
            </w:r>
          </w:p>
        </w:tc>
        <w:tc>
          <w:tcPr>
            <w:tcW w:w="1134" w:type="dxa"/>
            <w:tcBorders>
              <w:right w:val="double" w:sz="4" w:space="0" w:color="auto"/>
            </w:tcBorders>
            <w:vAlign w:val="center"/>
          </w:tcPr>
          <w:p w:rsidR="005915CC" w:rsidRDefault="005915CC" w:rsidP="00106766">
            <w:pPr>
              <w:jc w:val="center"/>
              <w:rPr>
                <w:sz w:val="22"/>
              </w:rPr>
            </w:pPr>
            <w:r>
              <w:rPr>
                <w:sz w:val="22"/>
              </w:rPr>
              <w:t>0.16</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99.17</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B17</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0.00</w:t>
            </w:r>
          </w:p>
        </w:tc>
        <w:tc>
          <w:tcPr>
            <w:tcW w:w="1134" w:type="dxa"/>
            <w:tcBorders>
              <w:left w:val="double" w:sz="4" w:space="0" w:color="auto"/>
            </w:tcBorders>
            <w:vAlign w:val="center"/>
          </w:tcPr>
          <w:p w:rsidR="005915CC" w:rsidRDefault="005915CC" w:rsidP="00106766">
            <w:pPr>
              <w:jc w:val="center"/>
              <w:rPr>
                <w:sz w:val="22"/>
              </w:rPr>
            </w:pPr>
            <w:r>
              <w:rPr>
                <w:sz w:val="22"/>
              </w:rPr>
              <w:t>0.05</w:t>
            </w:r>
          </w:p>
        </w:tc>
        <w:tc>
          <w:tcPr>
            <w:tcW w:w="1134" w:type="dxa"/>
            <w:vAlign w:val="center"/>
          </w:tcPr>
          <w:p w:rsidR="005915CC" w:rsidRDefault="005915CC" w:rsidP="00106766">
            <w:pPr>
              <w:jc w:val="center"/>
              <w:rPr>
                <w:sz w:val="22"/>
              </w:rPr>
            </w:pPr>
            <w:r>
              <w:rPr>
                <w:sz w:val="22"/>
              </w:rPr>
              <w:t>0.23</w:t>
            </w:r>
          </w:p>
        </w:tc>
        <w:tc>
          <w:tcPr>
            <w:tcW w:w="1134" w:type="dxa"/>
            <w:vAlign w:val="center"/>
          </w:tcPr>
          <w:p w:rsidR="005915CC" w:rsidRDefault="005915CC" w:rsidP="00106766">
            <w:pPr>
              <w:jc w:val="center"/>
              <w:rPr>
                <w:sz w:val="22"/>
              </w:rPr>
            </w:pPr>
            <w:r>
              <w:rPr>
                <w:sz w:val="22"/>
              </w:rPr>
              <w:t>0.36</w:t>
            </w:r>
          </w:p>
        </w:tc>
        <w:tc>
          <w:tcPr>
            <w:tcW w:w="1134" w:type="dxa"/>
            <w:vAlign w:val="center"/>
          </w:tcPr>
          <w:p w:rsidR="005915CC" w:rsidRDefault="005915CC" w:rsidP="00106766">
            <w:pPr>
              <w:jc w:val="center"/>
              <w:rPr>
                <w:sz w:val="22"/>
              </w:rPr>
            </w:pPr>
            <w:r>
              <w:rPr>
                <w:sz w:val="22"/>
              </w:rPr>
              <w:t>0.31</w:t>
            </w:r>
          </w:p>
        </w:tc>
        <w:tc>
          <w:tcPr>
            <w:tcW w:w="1134" w:type="dxa"/>
            <w:tcBorders>
              <w:right w:val="double" w:sz="4" w:space="0" w:color="auto"/>
            </w:tcBorders>
            <w:vAlign w:val="center"/>
          </w:tcPr>
          <w:p w:rsidR="005915CC" w:rsidRDefault="005915CC" w:rsidP="00106766">
            <w:pPr>
              <w:jc w:val="center"/>
              <w:rPr>
                <w:sz w:val="22"/>
              </w:rPr>
            </w:pPr>
            <w:r>
              <w:rPr>
                <w:sz w:val="22"/>
              </w:rPr>
              <w:t>0.21</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98.84</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B18</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0.28</w:t>
            </w:r>
          </w:p>
        </w:tc>
        <w:tc>
          <w:tcPr>
            <w:tcW w:w="1134" w:type="dxa"/>
            <w:tcBorders>
              <w:left w:val="double" w:sz="4" w:space="0" w:color="auto"/>
            </w:tcBorders>
            <w:vAlign w:val="center"/>
          </w:tcPr>
          <w:p w:rsidR="005915CC" w:rsidRDefault="005915CC" w:rsidP="00106766">
            <w:pPr>
              <w:jc w:val="center"/>
              <w:rPr>
                <w:sz w:val="22"/>
              </w:rPr>
            </w:pPr>
            <w:r>
              <w:rPr>
                <w:sz w:val="22"/>
              </w:rPr>
              <w:t>0.19</w:t>
            </w:r>
          </w:p>
        </w:tc>
        <w:tc>
          <w:tcPr>
            <w:tcW w:w="1134" w:type="dxa"/>
            <w:vAlign w:val="center"/>
          </w:tcPr>
          <w:p w:rsidR="005915CC" w:rsidRDefault="005915CC" w:rsidP="00106766">
            <w:pPr>
              <w:jc w:val="center"/>
              <w:rPr>
                <w:sz w:val="22"/>
              </w:rPr>
            </w:pPr>
            <w:r>
              <w:rPr>
                <w:sz w:val="22"/>
              </w:rPr>
              <w:t>0.47</w:t>
            </w:r>
          </w:p>
        </w:tc>
        <w:tc>
          <w:tcPr>
            <w:tcW w:w="1134" w:type="dxa"/>
            <w:vAlign w:val="center"/>
          </w:tcPr>
          <w:p w:rsidR="005915CC" w:rsidRDefault="005915CC" w:rsidP="00106766">
            <w:pPr>
              <w:jc w:val="center"/>
              <w:rPr>
                <w:sz w:val="22"/>
              </w:rPr>
            </w:pPr>
            <w:r>
              <w:rPr>
                <w:sz w:val="22"/>
              </w:rPr>
              <w:t>2.70</w:t>
            </w:r>
          </w:p>
        </w:tc>
        <w:tc>
          <w:tcPr>
            <w:tcW w:w="1134" w:type="dxa"/>
            <w:vAlign w:val="center"/>
          </w:tcPr>
          <w:p w:rsidR="005915CC" w:rsidRDefault="005915CC" w:rsidP="00106766">
            <w:pPr>
              <w:jc w:val="center"/>
              <w:rPr>
                <w:sz w:val="22"/>
              </w:rPr>
            </w:pPr>
            <w:r>
              <w:rPr>
                <w:sz w:val="22"/>
              </w:rPr>
              <w:t>3.45</w:t>
            </w:r>
          </w:p>
        </w:tc>
        <w:tc>
          <w:tcPr>
            <w:tcW w:w="1134" w:type="dxa"/>
            <w:tcBorders>
              <w:right w:val="double" w:sz="4" w:space="0" w:color="auto"/>
            </w:tcBorders>
            <w:vAlign w:val="center"/>
          </w:tcPr>
          <w:p w:rsidR="005915CC" w:rsidRDefault="005915CC" w:rsidP="00106766">
            <w:pPr>
              <w:jc w:val="center"/>
              <w:rPr>
                <w:sz w:val="22"/>
              </w:rPr>
            </w:pPr>
            <w:r>
              <w:rPr>
                <w:sz w:val="22"/>
              </w:rPr>
              <w:t>2.32</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90.59</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B19</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5.35</w:t>
            </w:r>
          </w:p>
        </w:tc>
        <w:tc>
          <w:tcPr>
            <w:tcW w:w="1134" w:type="dxa"/>
            <w:tcBorders>
              <w:left w:val="double" w:sz="4" w:space="0" w:color="auto"/>
            </w:tcBorders>
            <w:vAlign w:val="center"/>
          </w:tcPr>
          <w:p w:rsidR="005915CC" w:rsidRDefault="005915CC" w:rsidP="00106766">
            <w:pPr>
              <w:jc w:val="center"/>
              <w:rPr>
                <w:sz w:val="22"/>
              </w:rPr>
            </w:pPr>
            <w:r>
              <w:rPr>
                <w:sz w:val="22"/>
              </w:rPr>
              <w:t>2.83</w:t>
            </w:r>
          </w:p>
        </w:tc>
        <w:tc>
          <w:tcPr>
            <w:tcW w:w="1134" w:type="dxa"/>
            <w:vAlign w:val="center"/>
          </w:tcPr>
          <w:p w:rsidR="005915CC" w:rsidRDefault="005915CC" w:rsidP="00106766">
            <w:pPr>
              <w:jc w:val="center"/>
              <w:rPr>
                <w:sz w:val="22"/>
              </w:rPr>
            </w:pPr>
            <w:r>
              <w:rPr>
                <w:sz w:val="22"/>
              </w:rPr>
              <w:t>4.65</w:t>
            </w:r>
          </w:p>
        </w:tc>
        <w:tc>
          <w:tcPr>
            <w:tcW w:w="1134" w:type="dxa"/>
            <w:vAlign w:val="center"/>
          </w:tcPr>
          <w:p w:rsidR="005915CC" w:rsidRDefault="005915CC" w:rsidP="00106766">
            <w:pPr>
              <w:jc w:val="center"/>
              <w:rPr>
                <w:sz w:val="22"/>
              </w:rPr>
            </w:pPr>
            <w:r>
              <w:rPr>
                <w:sz w:val="22"/>
              </w:rPr>
              <w:t>17.10</w:t>
            </w:r>
          </w:p>
        </w:tc>
        <w:tc>
          <w:tcPr>
            <w:tcW w:w="1134" w:type="dxa"/>
            <w:vAlign w:val="center"/>
          </w:tcPr>
          <w:p w:rsidR="005915CC" w:rsidRDefault="005915CC" w:rsidP="00106766">
            <w:pPr>
              <w:jc w:val="center"/>
              <w:rPr>
                <w:sz w:val="22"/>
              </w:rPr>
            </w:pPr>
            <w:r>
              <w:rPr>
                <w:sz w:val="22"/>
              </w:rPr>
              <w:t>11.21</w:t>
            </w:r>
          </w:p>
        </w:tc>
        <w:tc>
          <w:tcPr>
            <w:tcW w:w="1134" w:type="dxa"/>
            <w:tcBorders>
              <w:right w:val="double" w:sz="4" w:space="0" w:color="auto"/>
            </w:tcBorders>
            <w:vAlign w:val="center"/>
          </w:tcPr>
          <w:p w:rsidR="005915CC" w:rsidRDefault="005915CC" w:rsidP="00106766">
            <w:pPr>
              <w:jc w:val="center"/>
              <w:rPr>
                <w:sz w:val="22"/>
              </w:rPr>
            </w:pPr>
            <w:r>
              <w:rPr>
                <w:sz w:val="22"/>
              </w:rPr>
              <w:t>4.85</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54.01</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B20</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0.22</w:t>
            </w:r>
          </w:p>
        </w:tc>
        <w:tc>
          <w:tcPr>
            <w:tcW w:w="1134" w:type="dxa"/>
            <w:tcBorders>
              <w:left w:val="double" w:sz="4" w:space="0" w:color="auto"/>
            </w:tcBorders>
            <w:vAlign w:val="center"/>
          </w:tcPr>
          <w:p w:rsidR="005915CC" w:rsidRDefault="005915CC" w:rsidP="00106766">
            <w:pPr>
              <w:jc w:val="center"/>
              <w:rPr>
                <w:sz w:val="22"/>
              </w:rPr>
            </w:pPr>
            <w:r>
              <w:rPr>
                <w:sz w:val="22"/>
              </w:rPr>
              <w:t>0.50</w:t>
            </w:r>
          </w:p>
        </w:tc>
        <w:tc>
          <w:tcPr>
            <w:tcW w:w="1134" w:type="dxa"/>
            <w:vAlign w:val="center"/>
          </w:tcPr>
          <w:p w:rsidR="005915CC" w:rsidRDefault="005915CC" w:rsidP="00106766">
            <w:pPr>
              <w:jc w:val="center"/>
              <w:rPr>
                <w:sz w:val="22"/>
              </w:rPr>
            </w:pPr>
            <w:r>
              <w:rPr>
                <w:sz w:val="22"/>
              </w:rPr>
              <w:t>0.03</w:t>
            </w:r>
          </w:p>
        </w:tc>
        <w:tc>
          <w:tcPr>
            <w:tcW w:w="1134" w:type="dxa"/>
            <w:vAlign w:val="center"/>
          </w:tcPr>
          <w:p w:rsidR="005915CC" w:rsidRDefault="005915CC" w:rsidP="00106766">
            <w:pPr>
              <w:jc w:val="center"/>
              <w:rPr>
                <w:sz w:val="22"/>
              </w:rPr>
            </w:pPr>
            <w:r>
              <w:rPr>
                <w:sz w:val="22"/>
              </w:rPr>
              <w:t>1.66</w:t>
            </w:r>
          </w:p>
        </w:tc>
        <w:tc>
          <w:tcPr>
            <w:tcW w:w="1134" w:type="dxa"/>
            <w:vAlign w:val="center"/>
          </w:tcPr>
          <w:p w:rsidR="005915CC" w:rsidRDefault="005915CC" w:rsidP="00106766">
            <w:pPr>
              <w:jc w:val="center"/>
              <w:rPr>
                <w:sz w:val="22"/>
              </w:rPr>
            </w:pPr>
            <w:r>
              <w:rPr>
                <w:sz w:val="22"/>
              </w:rPr>
              <w:t>1.22</w:t>
            </w:r>
          </w:p>
        </w:tc>
        <w:tc>
          <w:tcPr>
            <w:tcW w:w="1134" w:type="dxa"/>
            <w:tcBorders>
              <w:right w:val="double" w:sz="4" w:space="0" w:color="auto"/>
            </w:tcBorders>
            <w:vAlign w:val="center"/>
          </w:tcPr>
          <w:p w:rsidR="005915CC" w:rsidRDefault="005915CC" w:rsidP="00106766">
            <w:pPr>
              <w:jc w:val="center"/>
              <w:rPr>
                <w:sz w:val="22"/>
              </w:rPr>
            </w:pPr>
            <w:r>
              <w:rPr>
                <w:sz w:val="22"/>
              </w:rPr>
              <w:t>2.10</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94.27</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B21</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0.01</w:t>
            </w:r>
          </w:p>
        </w:tc>
        <w:tc>
          <w:tcPr>
            <w:tcW w:w="1134" w:type="dxa"/>
            <w:tcBorders>
              <w:left w:val="double" w:sz="4" w:space="0" w:color="auto"/>
            </w:tcBorders>
            <w:vAlign w:val="center"/>
          </w:tcPr>
          <w:p w:rsidR="005915CC" w:rsidRDefault="005915CC" w:rsidP="00106766">
            <w:pPr>
              <w:jc w:val="center"/>
              <w:rPr>
                <w:sz w:val="22"/>
              </w:rPr>
            </w:pPr>
            <w:r>
              <w:rPr>
                <w:sz w:val="22"/>
              </w:rPr>
              <w:t>0.26</w:t>
            </w:r>
          </w:p>
        </w:tc>
        <w:tc>
          <w:tcPr>
            <w:tcW w:w="1134" w:type="dxa"/>
            <w:vAlign w:val="center"/>
          </w:tcPr>
          <w:p w:rsidR="005915CC" w:rsidRDefault="005915CC" w:rsidP="00106766">
            <w:pPr>
              <w:jc w:val="center"/>
              <w:rPr>
                <w:sz w:val="22"/>
              </w:rPr>
            </w:pPr>
            <w:r>
              <w:rPr>
                <w:sz w:val="22"/>
              </w:rPr>
              <w:t>0.96</w:t>
            </w:r>
          </w:p>
        </w:tc>
        <w:tc>
          <w:tcPr>
            <w:tcW w:w="1134" w:type="dxa"/>
            <w:vAlign w:val="center"/>
          </w:tcPr>
          <w:p w:rsidR="005915CC" w:rsidRDefault="005915CC" w:rsidP="00106766">
            <w:pPr>
              <w:jc w:val="center"/>
              <w:rPr>
                <w:sz w:val="22"/>
              </w:rPr>
            </w:pPr>
            <w:r>
              <w:rPr>
                <w:sz w:val="22"/>
              </w:rPr>
              <w:t>1.29</w:t>
            </w:r>
          </w:p>
        </w:tc>
        <w:tc>
          <w:tcPr>
            <w:tcW w:w="1134" w:type="dxa"/>
            <w:vAlign w:val="center"/>
          </w:tcPr>
          <w:p w:rsidR="005915CC" w:rsidRDefault="005915CC" w:rsidP="00106766">
            <w:pPr>
              <w:jc w:val="center"/>
              <w:rPr>
                <w:sz w:val="22"/>
              </w:rPr>
            </w:pPr>
            <w:r>
              <w:rPr>
                <w:sz w:val="22"/>
              </w:rPr>
              <w:t>0.93</w:t>
            </w:r>
          </w:p>
        </w:tc>
        <w:tc>
          <w:tcPr>
            <w:tcW w:w="1134" w:type="dxa"/>
            <w:tcBorders>
              <w:right w:val="double" w:sz="4" w:space="0" w:color="auto"/>
            </w:tcBorders>
            <w:vAlign w:val="center"/>
          </w:tcPr>
          <w:p w:rsidR="005915CC" w:rsidRDefault="005915CC" w:rsidP="00106766">
            <w:pPr>
              <w:jc w:val="center"/>
              <w:rPr>
                <w:sz w:val="22"/>
              </w:rPr>
            </w:pPr>
            <w:r>
              <w:rPr>
                <w:sz w:val="22"/>
              </w:rPr>
              <w:t>1.32</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95.23</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B22</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1.62</w:t>
            </w:r>
          </w:p>
        </w:tc>
        <w:tc>
          <w:tcPr>
            <w:tcW w:w="1134" w:type="dxa"/>
            <w:tcBorders>
              <w:left w:val="double" w:sz="4" w:space="0" w:color="auto"/>
            </w:tcBorders>
            <w:vAlign w:val="center"/>
          </w:tcPr>
          <w:p w:rsidR="005915CC" w:rsidRDefault="005915CC" w:rsidP="00106766">
            <w:pPr>
              <w:jc w:val="center"/>
              <w:rPr>
                <w:sz w:val="22"/>
              </w:rPr>
            </w:pPr>
            <w:r>
              <w:rPr>
                <w:sz w:val="22"/>
              </w:rPr>
              <w:t>1.09</w:t>
            </w:r>
          </w:p>
        </w:tc>
        <w:tc>
          <w:tcPr>
            <w:tcW w:w="1134" w:type="dxa"/>
            <w:vAlign w:val="center"/>
          </w:tcPr>
          <w:p w:rsidR="005915CC" w:rsidRDefault="005915CC" w:rsidP="00106766">
            <w:pPr>
              <w:jc w:val="center"/>
              <w:rPr>
                <w:sz w:val="22"/>
              </w:rPr>
            </w:pPr>
            <w:r>
              <w:rPr>
                <w:sz w:val="22"/>
              </w:rPr>
              <w:t>0.74</w:t>
            </w:r>
          </w:p>
        </w:tc>
        <w:tc>
          <w:tcPr>
            <w:tcW w:w="1134" w:type="dxa"/>
            <w:vAlign w:val="center"/>
          </w:tcPr>
          <w:p w:rsidR="005915CC" w:rsidRDefault="005915CC" w:rsidP="00106766">
            <w:pPr>
              <w:jc w:val="center"/>
              <w:rPr>
                <w:sz w:val="22"/>
              </w:rPr>
            </w:pPr>
            <w:r>
              <w:rPr>
                <w:sz w:val="22"/>
              </w:rPr>
              <w:t>3.51</w:t>
            </w:r>
          </w:p>
        </w:tc>
        <w:tc>
          <w:tcPr>
            <w:tcW w:w="1134" w:type="dxa"/>
            <w:vAlign w:val="center"/>
          </w:tcPr>
          <w:p w:rsidR="005915CC" w:rsidRDefault="005915CC" w:rsidP="00106766">
            <w:pPr>
              <w:jc w:val="center"/>
              <w:rPr>
                <w:sz w:val="22"/>
              </w:rPr>
            </w:pPr>
            <w:r>
              <w:rPr>
                <w:sz w:val="22"/>
              </w:rPr>
              <w:t>10.51</w:t>
            </w:r>
          </w:p>
        </w:tc>
        <w:tc>
          <w:tcPr>
            <w:tcW w:w="1134" w:type="dxa"/>
            <w:tcBorders>
              <w:right w:val="double" w:sz="4" w:space="0" w:color="auto"/>
            </w:tcBorders>
            <w:vAlign w:val="center"/>
          </w:tcPr>
          <w:p w:rsidR="005915CC" w:rsidRDefault="005915CC" w:rsidP="00106766">
            <w:pPr>
              <w:jc w:val="center"/>
              <w:rPr>
                <w:sz w:val="22"/>
              </w:rPr>
            </w:pPr>
            <w:r>
              <w:rPr>
                <w:sz w:val="22"/>
              </w:rPr>
              <w:t>8.55</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73.97</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B23</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0.10</w:t>
            </w:r>
          </w:p>
        </w:tc>
        <w:tc>
          <w:tcPr>
            <w:tcW w:w="1134" w:type="dxa"/>
            <w:tcBorders>
              <w:left w:val="double" w:sz="4" w:space="0" w:color="auto"/>
            </w:tcBorders>
            <w:vAlign w:val="center"/>
          </w:tcPr>
          <w:p w:rsidR="005915CC" w:rsidRDefault="005915CC" w:rsidP="00106766">
            <w:pPr>
              <w:jc w:val="center"/>
              <w:rPr>
                <w:sz w:val="22"/>
              </w:rPr>
            </w:pPr>
            <w:r>
              <w:rPr>
                <w:sz w:val="22"/>
              </w:rPr>
              <w:t>0.14</w:t>
            </w:r>
          </w:p>
        </w:tc>
        <w:tc>
          <w:tcPr>
            <w:tcW w:w="1134" w:type="dxa"/>
            <w:vAlign w:val="center"/>
          </w:tcPr>
          <w:p w:rsidR="005915CC" w:rsidRDefault="005915CC" w:rsidP="00106766">
            <w:pPr>
              <w:jc w:val="center"/>
              <w:rPr>
                <w:sz w:val="22"/>
              </w:rPr>
            </w:pPr>
            <w:r>
              <w:rPr>
                <w:sz w:val="22"/>
              </w:rPr>
              <w:t>0.81</w:t>
            </w:r>
          </w:p>
        </w:tc>
        <w:tc>
          <w:tcPr>
            <w:tcW w:w="1134" w:type="dxa"/>
            <w:vAlign w:val="center"/>
          </w:tcPr>
          <w:p w:rsidR="005915CC" w:rsidRDefault="005915CC" w:rsidP="00106766">
            <w:pPr>
              <w:jc w:val="center"/>
              <w:rPr>
                <w:sz w:val="22"/>
              </w:rPr>
            </w:pPr>
            <w:r>
              <w:rPr>
                <w:sz w:val="22"/>
              </w:rPr>
              <w:t>8.27</w:t>
            </w:r>
          </w:p>
        </w:tc>
        <w:tc>
          <w:tcPr>
            <w:tcW w:w="1134" w:type="dxa"/>
            <w:vAlign w:val="center"/>
          </w:tcPr>
          <w:p w:rsidR="005915CC" w:rsidRDefault="005915CC" w:rsidP="00106766">
            <w:pPr>
              <w:jc w:val="center"/>
              <w:rPr>
                <w:sz w:val="22"/>
              </w:rPr>
            </w:pPr>
            <w:r>
              <w:rPr>
                <w:sz w:val="22"/>
              </w:rPr>
              <w:t>45.87</w:t>
            </w:r>
          </w:p>
        </w:tc>
        <w:tc>
          <w:tcPr>
            <w:tcW w:w="1134" w:type="dxa"/>
            <w:tcBorders>
              <w:right w:val="double" w:sz="4" w:space="0" w:color="auto"/>
            </w:tcBorders>
            <w:vAlign w:val="center"/>
          </w:tcPr>
          <w:p w:rsidR="005915CC" w:rsidRDefault="005915CC" w:rsidP="00106766">
            <w:pPr>
              <w:jc w:val="center"/>
              <w:rPr>
                <w:sz w:val="22"/>
              </w:rPr>
            </w:pPr>
            <w:r>
              <w:rPr>
                <w:sz w:val="22"/>
              </w:rPr>
              <w:t>30.04</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14.76</w:t>
            </w:r>
          </w:p>
        </w:tc>
      </w:tr>
    </w:tbl>
    <w:p w:rsidR="005915CC" w:rsidRDefault="005915CC" w:rsidP="005915CC">
      <w:pPr>
        <w:rPr>
          <w:b/>
          <w:bCs/>
        </w:rPr>
      </w:pPr>
      <w:r>
        <w:rPr>
          <w:b/>
          <w:bCs/>
        </w:rPr>
        <w:t xml:space="preserve">Table 14.  </w:t>
      </w:r>
      <w:r>
        <w:rPr>
          <w:b/>
          <w:bCs/>
          <w:snapToGrid w:val="0"/>
        </w:rPr>
        <w:t>Grain Size Results From Benthic Sampling, June 2006 (Continued).</w:t>
      </w:r>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70"/>
        <w:gridCol w:w="1134"/>
        <w:gridCol w:w="1134"/>
        <w:gridCol w:w="1134"/>
        <w:gridCol w:w="1134"/>
        <w:gridCol w:w="1134"/>
        <w:gridCol w:w="1188"/>
      </w:tblGrid>
      <w:tr w:rsidR="005915CC" w:rsidTr="00106766">
        <w:trPr>
          <w:cantSplit/>
          <w:trHeight w:val="315"/>
          <w:jc w:val="center"/>
        </w:trPr>
        <w:tc>
          <w:tcPr>
            <w:tcW w:w="1548" w:type="dxa"/>
            <w:vMerge w:val="restart"/>
            <w:tcBorders>
              <w:left w:val="double" w:sz="4" w:space="0" w:color="auto"/>
              <w:right w:val="double" w:sz="4" w:space="0" w:color="auto"/>
            </w:tcBorders>
            <w:vAlign w:val="bottom"/>
          </w:tcPr>
          <w:p w:rsidR="005915CC" w:rsidRDefault="005915CC" w:rsidP="00106766">
            <w:pPr>
              <w:pStyle w:val="BodyText"/>
              <w:jc w:val="center"/>
              <w:rPr>
                <w:b/>
                <w:bCs/>
              </w:rPr>
            </w:pPr>
            <w:r>
              <w:rPr>
                <w:b/>
                <w:bCs/>
              </w:rPr>
              <w:t>Sample ID</w:t>
            </w:r>
          </w:p>
        </w:tc>
        <w:tc>
          <w:tcPr>
            <w:tcW w:w="8028" w:type="dxa"/>
            <w:gridSpan w:val="7"/>
            <w:tcBorders>
              <w:left w:val="double" w:sz="4" w:space="0" w:color="auto"/>
              <w:bottom w:val="single" w:sz="6" w:space="0" w:color="auto"/>
              <w:right w:val="double" w:sz="4" w:space="0" w:color="auto"/>
            </w:tcBorders>
            <w:vAlign w:val="bottom"/>
          </w:tcPr>
          <w:p w:rsidR="005915CC" w:rsidRDefault="005915CC" w:rsidP="00106766">
            <w:pPr>
              <w:jc w:val="center"/>
              <w:rPr>
                <w:b/>
                <w:bCs/>
                <w:sz w:val="22"/>
              </w:rPr>
            </w:pPr>
            <w:r>
              <w:rPr>
                <w:b/>
                <w:bCs/>
                <w:sz w:val="22"/>
              </w:rPr>
              <w:t>Sieve Size</w:t>
            </w:r>
          </w:p>
        </w:tc>
      </w:tr>
      <w:tr w:rsidR="005915CC" w:rsidTr="00106766">
        <w:trPr>
          <w:cantSplit/>
          <w:trHeight w:val="180"/>
          <w:jc w:val="center"/>
        </w:trPr>
        <w:tc>
          <w:tcPr>
            <w:tcW w:w="1548" w:type="dxa"/>
            <w:vMerge/>
            <w:tcBorders>
              <w:left w:val="double" w:sz="4" w:space="0" w:color="auto"/>
              <w:right w:val="double" w:sz="4" w:space="0" w:color="auto"/>
            </w:tcBorders>
            <w:vAlign w:val="bottom"/>
          </w:tcPr>
          <w:p w:rsidR="005915CC" w:rsidRDefault="005915CC" w:rsidP="00106766">
            <w:pPr>
              <w:pStyle w:val="BodyText"/>
              <w:jc w:val="center"/>
              <w:rPr>
                <w:b/>
                <w:bCs/>
              </w:rPr>
            </w:pPr>
          </w:p>
        </w:tc>
        <w:tc>
          <w:tcPr>
            <w:tcW w:w="1170" w:type="dxa"/>
            <w:vMerge w:val="restart"/>
            <w:tcBorders>
              <w:top w:val="single" w:sz="6" w:space="0" w:color="auto"/>
              <w:left w:val="double" w:sz="4" w:space="0" w:color="auto"/>
              <w:right w:val="double" w:sz="4" w:space="0" w:color="auto"/>
            </w:tcBorders>
            <w:vAlign w:val="bottom"/>
          </w:tcPr>
          <w:p w:rsidR="005915CC" w:rsidRDefault="005915CC" w:rsidP="00106766">
            <w:pPr>
              <w:jc w:val="center"/>
              <w:rPr>
                <w:sz w:val="22"/>
              </w:rPr>
            </w:pPr>
            <w:r>
              <w:rPr>
                <w:b/>
                <w:bCs/>
                <w:sz w:val="22"/>
              </w:rPr>
              <w:t>Gravel</w:t>
            </w:r>
          </w:p>
        </w:tc>
        <w:tc>
          <w:tcPr>
            <w:tcW w:w="5670" w:type="dxa"/>
            <w:gridSpan w:val="5"/>
            <w:tcBorders>
              <w:top w:val="single" w:sz="6" w:space="0" w:color="auto"/>
              <w:left w:val="double" w:sz="4" w:space="0" w:color="auto"/>
              <w:bottom w:val="single" w:sz="6" w:space="0" w:color="auto"/>
              <w:right w:val="double" w:sz="4" w:space="0" w:color="auto"/>
            </w:tcBorders>
            <w:vAlign w:val="bottom"/>
          </w:tcPr>
          <w:p w:rsidR="005915CC" w:rsidRDefault="005915CC" w:rsidP="00106766">
            <w:pPr>
              <w:jc w:val="center"/>
              <w:rPr>
                <w:b/>
                <w:bCs/>
                <w:sz w:val="22"/>
              </w:rPr>
            </w:pPr>
            <w:r>
              <w:rPr>
                <w:b/>
                <w:bCs/>
                <w:sz w:val="22"/>
              </w:rPr>
              <w:t>Sand</w:t>
            </w:r>
          </w:p>
        </w:tc>
        <w:tc>
          <w:tcPr>
            <w:tcW w:w="1188" w:type="dxa"/>
            <w:vMerge w:val="restart"/>
            <w:tcBorders>
              <w:top w:val="single" w:sz="6" w:space="0" w:color="auto"/>
              <w:left w:val="double" w:sz="4" w:space="0" w:color="auto"/>
              <w:right w:val="double" w:sz="4" w:space="0" w:color="auto"/>
            </w:tcBorders>
            <w:vAlign w:val="bottom"/>
          </w:tcPr>
          <w:p w:rsidR="005915CC" w:rsidRDefault="005915CC" w:rsidP="00106766">
            <w:pPr>
              <w:jc w:val="center"/>
              <w:rPr>
                <w:b/>
                <w:bCs/>
                <w:sz w:val="22"/>
              </w:rPr>
            </w:pPr>
            <w:r>
              <w:rPr>
                <w:b/>
                <w:bCs/>
                <w:sz w:val="22"/>
              </w:rPr>
              <w:t>Mud</w:t>
            </w:r>
          </w:p>
        </w:tc>
      </w:tr>
      <w:tr w:rsidR="005915CC" w:rsidTr="00106766">
        <w:trPr>
          <w:cantSplit/>
          <w:trHeight w:val="435"/>
          <w:jc w:val="center"/>
        </w:trPr>
        <w:tc>
          <w:tcPr>
            <w:tcW w:w="1548" w:type="dxa"/>
            <w:vMerge/>
            <w:tcBorders>
              <w:left w:val="double" w:sz="4" w:space="0" w:color="auto"/>
              <w:bottom w:val="double" w:sz="4" w:space="0" w:color="auto"/>
              <w:right w:val="double" w:sz="4" w:space="0" w:color="auto"/>
            </w:tcBorders>
            <w:vAlign w:val="bottom"/>
          </w:tcPr>
          <w:p w:rsidR="005915CC" w:rsidRDefault="005915CC" w:rsidP="00106766">
            <w:pPr>
              <w:pStyle w:val="BodyText"/>
              <w:jc w:val="center"/>
              <w:rPr>
                <w:b/>
                <w:bCs/>
              </w:rPr>
            </w:pPr>
          </w:p>
        </w:tc>
        <w:tc>
          <w:tcPr>
            <w:tcW w:w="1170" w:type="dxa"/>
            <w:vMerge/>
            <w:tcBorders>
              <w:left w:val="double" w:sz="4" w:space="0" w:color="auto"/>
              <w:bottom w:val="double" w:sz="4" w:space="0" w:color="auto"/>
              <w:right w:val="double" w:sz="4" w:space="0" w:color="auto"/>
            </w:tcBorders>
            <w:vAlign w:val="bottom"/>
          </w:tcPr>
          <w:p w:rsidR="005915CC" w:rsidRDefault="005915CC" w:rsidP="00106766">
            <w:pPr>
              <w:jc w:val="center"/>
              <w:rPr>
                <w:sz w:val="22"/>
              </w:rPr>
            </w:pPr>
          </w:p>
        </w:tc>
        <w:tc>
          <w:tcPr>
            <w:tcW w:w="1134" w:type="dxa"/>
            <w:tcBorders>
              <w:top w:val="single" w:sz="6" w:space="0" w:color="auto"/>
              <w:left w:val="double" w:sz="4" w:space="0" w:color="auto"/>
              <w:bottom w:val="double" w:sz="4" w:space="0" w:color="auto"/>
            </w:tcBorders>
            <w:vAlign w:val="bottom"/>
          </w:tcPr>
          <w:p w:rsidR="005915CC" w:rsidRDefault="005915CC" w:rsidP="00106766">
            <w:pPr>
              <w:jc w:val="center"/>
              <w:rPr>
                <w:b/>
                <w:bCs/>
                <w:sz w:val="22"/>
              </w:rPr>
            </w:pPr>
            <w:r>
              <w:rPr>
                <w:b/>
                <w:bCs/>
                <w:sz w:val="22"/>
              </w:rPr>
              <w:t>Very Coarse</w:t>
            </w:r>
          </w:p>
        </w:tc>
        <w:tc>
          <w:tcPr>
            <w:tcW w:w="1134" w:type="dxa"/>
            <w:tcBorders>
              <w:top w:val="single" w:sz="6" w:space="0" w:color="auto"/>
              <w:bottom w:val="double" w:sz="4" w:space="0" w:color="auto"/>
            </w:tcBorders>
            <w:vAlign w:val="bottom"/>
          </w:tcPr>
          <w:p w:rsidR="005915CC" w:rsidRDefault="005915CC" w:rsidP="00106766">
            <w:pPr>
              <w:jc w:val="center"/>
              <w:rPr>
                <w:b/>
                <w:bCs/>
                <w:sz w:val="22"/>
              </w:rPr>
            </w:pPr>
            <w:r>
              <w:rPr>
                <w:b/>
                <w:bCs/>
                <w:sz w:val="22"/>
              </w:rPr>
              <w:t>Coarse</w:t>
            </w:r>
          </w:p>
        </w:tc>
        <w:tc>
          <w:tcPr>
            <w:tcW w:w="1134" w:type="dxa"/>
            <w:tcBorders>
              <w:top w:val="single" w:sz="6" w:space="0" w:color="auto"/>
              <w:bottom w:val="double" w:sz="4" w:space="0" w:color="auto"/>
            </w:tcBorders>
            <w:vAlign w:val="bottom"/>
          </w:tcPr>
          <w:p w:rsidR="005915CC" w:rsidRDefault="005915CC" w:rsidP="00106766">
            <w:pPr>
              <w:jc w:val="center"/>
              <w:rPr>
                <w:b/>
                <w:bCs/>
                <w:sz w:val="22"/>
              </w:rPr>
            </w:pPr>
            <w:r>
              <w:rPr>
                <w:b/>
                <w:bCs/>
                <w:sz w:val="22"/>
              </w:rPr>
              <w:t>Medium</w:t>
            </w:r>
          </w:p>
        </w:tc>
        <w:tc>
          <w:tcPr>
            <w:tcW w:w="1134" w:type="dxa"/>
            <w:tcBorders>
              <w:top w:val="single" w:sz="6" w:space="0" w:color="auto"/>
              <w:bottom w:val="double" w:sz="4" w:space="0" w:color="auto"/>
            </w:tcBorders>
            <w:vAlign w:val="bottom"/>
          </w:tcPr>
          <w:p w:rsidR="005915CC" w:rsidRDefault="005915CC" w:rsidP="00106766">
            <w:pPr>
              <w:jc w:val="center"/>
              <w:rPr>
                <w:b/>
                <w:bCs/>
                <w:sz w:val="22"/>
              </w:rPr>
            </w:pPr>
            <w:r>
              <w:rPr>
                <w:b/>
                <w:bCs/>
                <w:sz w:val="22"/>
              </w:rPr>
              <w:t>Fine</w:t>
            </w:r>
          </w:p>
        </w:tc>
        <w:tc>
          <w:tcPr>
            <w:tcW w:w="1134" w:type="dxa"/>
            <w:tcBorders>
              <w:top w:val="single" w:sz="6" w:space="0" w:color="auto"/>
              <w:bottom w:val="double" w:sz="4" w:space="0" w:color="auto"/>
              <w:right w:val="double" w:sz="4" w:space="0" w:color="auto"/>
            </w:tcBorders>
            <w:vAlign w:val="bottom"/>
          </w:tcPr>
          <w:p w:rsidR="005915CC" w:rsidRDefault="005915CC" w:rsidP="00106766">
            <w:pPr>
              <w:jc w:val="center"/>
              <w:rPr>
                <w:b/>
                <w:bCs/>
                <w:sz w:val="22"/>
              </w:rPr>
            </w:pPr>
            <w:r>
              <w:rPr>
                <w:b/>
                <w:bCs/>
                <w:sz w:val="22"/>
              </w:rPr>
              <w:t>Very Fine</w:t>
            </w:r>
          </w:p>
        </w:tc>
        <w:tc>
          <w:tcPr>
            <w:tcW w:w="1188" w:type="dxa"/>
            <w:vMerge/>
            <w:tcBorders>
              <w:left w:val="double" w:sz="4" w:space="0" w:color="auto"/>
              <w:bottom w:val="double" w:sz="4" w:space="0" w:color="auto"/>
              <w:right w:val="double" w:sz="4" w:space="0" w:color="auto"/>
            </w:tcBorders>
            <w:vAlign w:val="center"/>
          </w:tcPr>
          <w:p w:rsidR="005915CC" w:rsidRDefault="005915CC" w:rsidP="00106766">
            <w:pPr>
              <w:jc w:val="center"/>
              <w:rPr>
                <w:sz w:val="22"/>
              </w:rPr>
            </w:pPr>
          </w:p>
        </w:tc>
      </w:tr>
      <w:tr w:rsidR="005915CC" w:rsidTr="00106766">
        <w:trPr>
          <w:cantSplit/>
          <w:jc w:val="center"/>
        </w:trPr>
        <w:tc>
          <w:tcPr>
            <w:tcW w:w="1548" w:type="dxa"/>
            <w:tcBorders>
              <w:top w:val="double" w:sz="4" w:space="0" w:color="auto"/>
              <w:left w:val="double" w:sz="4" w:space="0" w:color="auto"/>
              <w:right w:val="double" w:sz="4" w:space="0" w:color="auto"/>
            </w:tcBorders>
            <w:vAlign w:val="center"/>
          </w:tcPr>
          <w:p w:rsidR="005915CC" w:rsidRDefault="005915CC" w:rsidP="00106766">
            <w:pPr>
              <w:jc w:val="center"/>
              <w:rPr>
                <w:b/>
                <w:bCs/>
                <w:sz w:val="22"/>
              </w:rPr>
            </w:pPr>
            <w:r>
              <w:rPr>
                <w:b/>
                <w:bCs/>
                <w:sz w:val="22"/>
              </w:rPr>
              <w:t>B24</w:t>
            </w:r>
          </w:p>
        </w:tc>
        <w:tc>
          <w:tcPr>
            <w:tcW w:w="1170"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0.08</w:t>
            </w:r>
          </w:p>
        </w:tc>
        <w:tc>
          <w:tcPr>
            <w:tcW w:w="1134" w:type="dxa"/>
            <w:tcBorders>
              <w:top w:val="double" w:sz="4" w:space="0" w:color="auto"/>
              <w:left w:val="double" w:sz="4" w:space="0" w:color="auto"/>
            </w:tcBorders>
            <w:vAlign w:val="center"/>
          </w:tcPr>
          <w:p w:rsidR="005915CC" w:rsidRDefault="005915CC" w:rsidP="00106766">
            <w:pPr>
              <w:jc w:val="center"/>
              <w:rPr>
                <w:sz w:val="22"/>
              </w:rPr>
            </w:pPr>
            <w:r>
              <w:rPr>
                <w:sz w:val="22"/>
              </w:rPr>
              <w:t>0.04</w:t>
            </w:r>
          </w:p>
        </w:tc>
        <w:tc>
          <w:tcPr>
            <w:tcW w:w="1134" w:type="dxa"/>
            <w:tcBorders>
              <w:top w:val="double" w:sz="4" w:space="0" w:color="auto"/>
            </w:tcBorders>
            <w:vAlign w:val="center"/>
          </w:tcPr>
          <w:p w:rsidR="005915CC" w:rsidRDefault="005915CC" w:rsidP="00106766">
            <w:pPr>
              <w:jc w:val="center"/>
              <w:rPr>
                <w:sz w:val="22"/>
              </w:rPr>
            </w:pPr>
            <w:r>
              <w:rPr>
                <w:sz w:val="22"/>
              </w:rPr>
              <w:t>0.06</w:t>
            </w:r>
          </w:p>
        </w:tc>
        <w:tc>
          <w:tcPr>
            <w:tcW w:w="1134" w:type="dxa"/>
            <w:tcBorders>
              <w:top w:val="double" w:sz="4" w:space="0" w:color="auto"/>
            </w:tcBorders>
            <w:vAlign w:val="center"/>
          </w:tcPr>
          <w:p w:rsidR="005915CC" w:rsidRDefault="005915CC" w:rsidP="00106766">
            <w:pPr>
              <w:jc w:val="center"/>
              <w:rPr>
                <w:sz w:val="22"/>
              </w:rPr>
            </w:pPr>
            <w:r>
              <w:rPr>
                <w:sz w:val="22"/>
              </w:rPr>
              <w:t>0.07</w:t>
            </w:r>
          </w:p>
        </w:tc>
        <w:tc>
          <w:tcPr>
            <w:tcW w:w="1134" w:type="dxa"/>
            <w:tcBorders>
              <w:top w:val="double" w:sz="4" w:space="0" w:color="auto"/>
            </w:tcBorders>
            <w:vAlign w:val="center"/>
          </w:tcPr>
          <w:p w:rsidR="005915CC" w:rsidRDefault="005915CC" w:rsidP="00106766">
            <w:pPr>
              <w:jc w:val="center"/>
              <w:rPr>
                <w:sz w:val="22"/>
              </w:rPr>
            </w:pPr>
            <w:r>
              <w:rPr>
                <w:sz w:val="22"/>
              </w:rPr>
              <w:t>0.18</w:t>
            </w:r>
          </w:p>
        </w:tc>
        <w:tc>
          <w:tcPr>
            <w:tcW w:w="1134" w:type="dxa"/>
            <w:tcBorders>
              <w:top w:val="double" w:sz="4" w:space="0" w:color="auto"/>
              <w:right w:val="double" w:sz="4" w:space="0" w:color="auto"/>
            </w:tcBorders>
            <w:vAlign w:val="center"/>
          </w:tcPr>
          <w:p w:rsidR="005915CC" w:rsidRDefault="005915CC" w:rsidP="00106766">
            <w:pPr>
              <w:jc w:val="center"/>
              <w:rPr>
                <w:sz w:val="22"/>
              </w:rPr>
            </w:pPr>
            <w:r>
              <w:rPr>
                <w:sz w:val="22"/>
              </w:rPr>
              <w:t>0.67</w:t>
            </w:r>
          </w:p>
        </w:tc>
        <w:tc>
          <w:tcPr>
            <w:tcW w:w="1188"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98.89</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B25</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55.87</w:t>
            </w:r>
          </w:p>
        </w:tc>
        <w:tc>
          <w:tcPr>
            <w:tcW w:w="1134" w:type="dxa"/>
            <w:tcBorders>
              <w:left w:val="double" w:sz="4" w:space="0" w:color="auto"/>
            </w:tcBorders>
            <w:vAlign w:val="center"/>
          </w:tcPr>
          <w:p w:rsidR="005915CC" w:rsidRDefault="005915CC" w:rsidP="00106766">
            <w:pPr>
              <w:jc w:val="center"/>
              <w:rPr>
                <w:sz w:val="22"/>
              </w:rPr>
            </w:pPr>
            <w:r>
              <w:rPr>
                <w:sz w:val="22"/>
              </w:rPr>
              <w:t>1.28</w:t>
            </w:r>
          </w:p>
        </w:tc>
        <w:tc>
          <w:tcPr>
            <w:tcW w:w="1134" w:type="dxa"/>
            <w:vAlign w:val="center"/>
          </w:tcPr>
          <w:p w:rsidR="005915CC" w:rsidRDefault="005915CC" w:rsidP="00106766">
            <w:pPr>
              <w:jc w:val="center"/>
              <w:rPr>
                <w:sz w:val="22"/>
              </w:rPr>
            </w:pPr>
            <w:r>
              <w:rPr>
                <w:sz w:val="22"/>
              </w:rPr>
              <w:t>1.31</w:t>
            </w:r>
          </w:p>
        </w:tc>
        <w:tc>
          <w:tcPr>
            <w:tcW w:w="1134" w:type="dxa"/>
            <w:vAlign w:val="center"/>
          </w:tcPr>
          <w:p w:rsidR="005915CC" w:rsidRDefault="005915CC" w:rsidP="00106766">
            <w:pPr>
              <w:jc w:val="center"/>
              <w:rPr>
                <w:sz w:val="22"/>
              </w:rPr>
            </w:pPr>
            <w:r>
              <w:rPr>
                <w:sz w:val="22"/>
              </w:rPr>
              <w:t>1.99</w:t>
            </w:r>
          </w:p>
        </w:tc>
        <w:tc>
          <w:tcPr>
            <w:tcW w:w="1134" w:type="dxa"/>
            <w:vAlign w:val="center"/>
          </w:tcPr>
          <w:p w:rsidR="005915CC" w:rsidRDefault="005915CC" w:rsidP="00106766">
            <w:pPr>
              <w:jc w:val="center"/>
              <w:rPr>
                <w:sz w:val="22"/>
              </w:rPr>
            </w:pPr>
            <w:r>
              <w:rPr>
                <w:sz w:val="22"/>
              </w:rPr>
              <w:t>1.58</w:t>
            </w:r>
          </w:p>
        </w:tc>
        <w:tc>
          <w:tcPr>
            <w:tcW w:w="1134" w:type="dxa"/>
            <w:tcBorders>
              <w:right w:val="double" w:sz="4" w:space="0" w:color="auto"/>
            </w:tcBorders>
            <w:vAlign w:val="center"/>
          </w:tcPr>
          <w:p w:rsidR="005915CC" w:rsidRDefault="005915CC" w:rsidP="00106766">
            <w:pPr>
              <w:jc w:val="center"/>
              <w:rPr>
                <w:sz w:val="22"/>
              </w:rPr>
            </w:pPr>
            <w:r>
              <w:rPr>
                <w:sz w:val="22"/>
              </w:rPr>
              <w:t>0.85</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37.13</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B26</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0.28</w:t>
            </w:r>
          </w:p>
        </w:tc>
        <w:tc>
          <w:tcPr>
            <w:tcW w:w="1134" w:type="dxa"/>
            <w:tcBorders>
              <w:left w:val="double" w:sz="4" w:space="0" w:color="auto"/>
            </w:tcBorders>
            <w:vAlign w:val="center"/>
          </w:tcPr>
          <w:p w:rsidR="005915CC" w:rsidRDefault="005915CC" w:rsidP="00106766">
            <w:pPr>
              <w:jc w:val="center"/>
              <w:rPr>
                <w:sz w:val="22"/>
              </w:rPr>
            </w:pPr>
            <w:r>
              <w:rPr>
                <w:sz w:val="22"/>
              </w:rPr>
              <w:t>0.30</w:t>
            </w:r>
          </w:p>
        </w:tc>
        <w:tc>
          <w:tcPr>
            <w:tcW w:w="1134" w:type="dxa"/>
            <w:vAlign w:val="center"/>
          </w:tcPr>
          <w:p w:rsidR="005915CC" w:rsidRDefault="005915CC" w:rsidP="00106766">
            <w:pPr>
              <w:jc w:val="center"/>
              <w:rPr>
                <w:sz w:val="22"/>
              </w:rPr>
            </w:pPr>
            <w:r>
              <w:rPr>
                <w:sz w:val="22"/>
              </w:rPr>
              <w:t>0.31</w:t>
            </w:r>
          </w:p>
        </w:tc>
        <w:tc>
          <w:tcPr>
            <w:tcW w:w="1134" w:type="dxa"/>
            <w:vAlign w:val="center"/>
          </w:tcPr>
          <w:p w:rsidR="005915CC" w:rsidRDefault="005915CC" w:rsidP="00106766">
            <w:pPr>
              <w:jc w:val="center"/>
              <w:rPr>
                <w:sz w:val="22"/>
              </w:rPr>
            </w:pPr>
            <w:r>
              <w:rPr>
                <w:sz w:val="22"/>
              </w:rPr>
              <w:t>1.22</w:t>
            </w:r>
          </w:p>
        </w:tc>
        <w:tc>
          <w:tcPr>
            <w:tcW w:w="1134" w:type="dxa"/>
            <w:vAlign w:val="center"/>
          </w:tcPr>
          <w:p w:rsidR="005915CC" w:rsidRDefault="005915CC" w:rsidP="00106766">
            <w:pPr>
              <w:jc w:val="center"/>
              <w:rPr>
                <w:sz w:val="22"/>
              </w:rPr>
            </w:pPr>
            <w:r>
              <w:rPr>
                <w:sz w:val="22"/>
              </w:rPr>
              <w:t>1.12</w:t>
            </w:r>
          </w:p>
        </w:tc>
        <w:tc>
          <w:tcPr>
            <w:tcW w:w="1134" w:type="dxa"/>
            <w:tcBorders>
              <w:right w:val="double" w:sz="4" w:space="0" w:color="auto"/>
            </w:tcBorders>
            <w:vAlign w:val="center"/>
          </w:tcPr>
          <w:p w:rsidR="005915CC" w:rsidRDefault="005915CC" w:rsidP="00106766">
            <w:pPr>
              <w:jc w:val="center"/>
              <w:rPr>
                <w:sz w:val="22"/>
              </w:rPr>
            </w:pPr>
            <w:r>
              <w:rPr>
                <w:sz w:val="22"/>
              </w:rPr>
              <w:t>0.84</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95.94</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B27</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0.05</w:t>
            </w:r>
          </w:p>
        </w:tc>
        <w:tc>
          <w:tcPr>
            <w:tcW w:w="1134" w:type="dxa"/>
            <w:tcBorders>
              <w:left w:val="double" w:sz="4" w:space="0" w:color="auto"/>
            </w:tcBorders>
            <w:vAlign w:val="center"/>
          </w:tcPr>
          <w:p w:rsidR="005915CC" w:rsidRDefault="005915CC" w:rsidP="00106766">
            <w:pPr>
              <w:jc w:val="center"/>
              <w:rPr>
                <w:sz w:val="22"/>
              </w:rPr>
            </w:pPr>
            <w:r>
              <w:rPr>
                <w:sz w:val="22"/>
              </w:rPr>
              <w:t>0.25</w:t>
            </w:r>
          </w:p>
        </w:tc>
        <w:tc>
          <w:tcPr>
            <w:tcW w:w="1134" w:type="dxa"/>
            <w:vAlign w:val="center"/>
          </w:tcPr>
          <w:p w:rsidR="005915CC" w:rsidRDefault="005915CC" w:rsidP="00106766">
            <w:pPr>
              <w:jc w:val="center"/>
              <w:rPr>
                <w:sz w:val="22"/>
              </w:rPr>
            </w:pPr>
            <w:r>
              <w:rPr>
                <w:sz w:val="22"/>
              </w:rPr>
              <w:t>0.46</w:t>
            </w:r>
          </w:p>
        </w:tc>
        <w:tc>
          <w:tcPr>
            <w:tcW w:w="1134" w:type="dxa"/>
            <w:vAlign w:val="center"/>
          </w:tcPr>
          <w:p w:rsidR="005915CC" w:rsidRDefault="005915CC" w:rsidP="00106766">
            <w:pPr>
              <w:jc w:val="center"/>
              <w:rPr>
                <w:sz w:val="22"/>
              </w:rPr>
            </w:pPr>
            <w:r>
              <w:rPr>
                <w:sz w:val="22"/>
              </w:rPr>
              <w:t>1.28</w:t>
            </w:r>
          </w:p>
        </w:tc>
        <w:tc>
          <w:tcPr>
            <w:tcW w:w="1134" w:type="dxa"/>
            <w:vAlign w:val="center"/>
          </w:tcPr>
          <w:p w:rsidR="005915CC" w:rsidRDefault="005915CC" w:rsidP="00106766">
            <w:pPr>
              <w:jc w:val="center"/>
              <w:rPr>
                <w:sz w:val="22"/>
              </w:rPr>
            </w:pPr>
            <w:r>
              <w:rPr>
                <w:sz w:val="22"/>
              </w:rPr>
              <w:t>1.85</w:t>
            </w:r>
          </w:p>
        </w:tc>
        <w:tc>
          <w:tcPr>
            <w:tcW w:w="1134" w:type="dxa"/>
            <w:tcBorders>
              <w:right w:val="double" w:sz="4" w:space="0" w:color="auto"/>
            </w:tcBorders>
            <w:vAlign w:val="center"/>
          </w:tcPr>
          <w:p w:rsidR="005915CC" w:rsidRDefault="005915CC" w:rsidP="00106766">
            <w:pPr>
              <w:jc w:val="center"/>
              <w:rPr>
                <w:sz w:val="22"/>
              </w:rPr>
            </w:pPr>
            <w:r>
              <w:rPr>
                <w:sz w:val="22"/>
              </w:rPr>
              <w:t>1.79</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94.32</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B28</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0.78</w:t>
            </w:r>
          </w:p>
        </w:tc>
        <w:tc>
          <w:tcPr>
            <w:tcW w:w="1134" w:type="dxa"/>
            <w:tcBorders>
              <w:left w:val="double" w:sz="4" w:space="0" w:color="auto"/>
            </w:tcBorders>
            <w:vAlign w:val="center"/>
          </w:tcPr>
          <w:p w:rsidR="005915CC" w:rsidRDefault="005915CC" w:rsidP="00106766">
            <w:pPr>
              <w:jc w:val="center"/>
              <w:rPr>
                <w:sz w:val="22"/>
              </w:rPr>
            </w:pPr>
            <w:r>
              <w:rPr>
                <w:sz w:val="22"/>
              </w:rPr>
              <w:t>0.47</w:t>
            </w:r>
          </w:p>
        </w:tc>
        <w:tc>
          <w:tcPr>
            <w:tcW w:w="1134" w:type="dxa"/>
            <w:vAlign w:val="center"/>
          </w:tcPr>
          <w:p w:rsidR="005915CC" w:rsidRDefault="005915CC" w:rsidP="00106766">
            <w:pPr>
              <w:jc w:val="center"/>
              <w:rPr>
                <w:sz w:val="22"/>
              </w:rPr>
            </w:pPr>
            <w:r>
              <w:rPr>
                <w:sz w:val="22"/>
              </w:rPr>
              <w:t>0.67</w:t>
            </w:r>
          </w:p>
        </w:tc>
        <w:tc>
          <w:tcPr>
            <w:tcW w:w="1134" w:type="dxa"/>
            <w:vAlign w:val="center"/>
          </w:tcPr>
          <w:p w:rsidR="005915CC" w:rsidRDefault="005915CC" w:rsidP="00106766">
            <w:pPr>
              <w:jc w:val="center"/>
              <w:rPr>
                <w:sz w:val="22"/>
              </w:rPr>
            </w:pPr>
            <w:r>
              <w:rPr>
                <w:sz w:val="22"/>
              </w:rPr>
              <w:t>0.85</w:t>
            </w:r>
          </w:p>
        </w:tc>
        <w:tc>
          <w:tcPr>
            <w:tcW w:w="1134" w:type="dxa"/>
            <w:vAlign w:val="center"/>
          </w:tcPr>
          <w:p w:rsidR="005915CC" w:rsidRDefault="005915CC" w:rsidP="00106766">
            <w:pPr>
              <w:jc w:val="center"/>
              <w:rPr>
                <w:sz w:val="22"/>
              </w:rPr>
            </w:pPr>
            <w:r>
              <w:rPr>
                <w:sz w:val="22"/>
              </w:rPr>
              <w:t>2.03</w:t>
            </w:r>
          </w:p>
        </w:tc>
        <w:tc>
          <w:tcPr>
            <w:tcW w:w="1134" w:type="dxa"/>
            <w:tcBorders>
              <w:right w:val="double" w:sz="4" w:space="0" w:color="auto"/>
            </w:tcBorders>
            <w:vAlign w:val="center"/>
          </w:tcPr>
          <w:p w:rsidR="005915CC" w:rsidRDefault="005915CC" w:rsidP="00106766">
            <w:pPr>
              <w:jc w:val="center"/>
              <w:rPr>
                <w:sz w:val="22"/>
              </w:rPr>
            </w:pPr>
            <w:r>
              <w:rPr>
                <w:sz w:val="22"/>
              </w:rPr>
              <w:t>3.27</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91.93</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B29</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9.03</w:t>
            </w:r>
          </w:p>
        </w:tc>
        <w:tc>
          <w:tcPr>
            <w:tcW w:w="1134" w:type="dxa"/>
            <w:tcBorders>
              <w:left w:val="double" w:sz="4" w:space="0" w:color="auto"/>
            </w:tcBorders>
            <w:vAlign w:val="center"/>
          </w:tcPr>
          <w:p w:rsidR="005915CC" w:rsidRDefault="005915CC" w:rsidP="00106766">
            <w:pPr>
              <w:jc w:val="center"/>
              <w:rPr>
                <w:sz w:val="22"/>
              </w:rPr>
            </w:pPr>
            <w:r>
              <w:rPr>
                <w:sz w:val="22"/>
              </w:rPr>
              <w:t>0.20</w:t>
            </w:r>
          </w:p>
        </w:tc>
        <w:tc>
          <w:tcPr>
            <w:tcW w:w="1134" w:type="dxa"/>
            <w:vAlign w:val="center"/>
          </w:tcPr>
          <w:p w:rsidR="005915CC" w:rsidRDefault="005915CC" w:rsidP="00106766">
            <w:pPr>
              <w:jc w:val="center"/>
              <w:rPr>
                <w:sz w:val="22"/>
              </w:rPr>
            </w:pPr>
            <w:r>
              <w:rPr>
                <w:sz w:val="22"/>
              </w:rPr>
              <w:t>0.17</w:t>
            </w:r>
          </w:p>
        </w:tc>
        <w:tc>
          <w:tcPr>
            <w:tcW w:w="1134" w:type="dxa"/>
            <w:vAlign w:val="center"/>
          </w:tcPr>
          <w:p w:rsidR="005915CC" w:rsidRDefault="005915CC" w:rsidP="00106766">
            <w:pPr>
              <w:jc w:val="center"/>
              <w:rPr>
                <w:sz w:val="22"/>
              </w:rPr>
            </w:pPr>
            <w:r>
              <w:rPr>
                <w:sz w:val="22"/>
              </w:rPr>
              <w:t>0.34</w:t>
            </w:r>
          </w:p>
        </w:tc>
        <w:tc>
          <w:tcPr>
            <w:tcW w:w="1134" w:type="dxa"/>
            <w:vAlign w:val="center"/>
          </w:tcPr>
          <w:p w:rsidR="005915CC" w:rsidRDefault="005915CC" w:rsidP="00106766">
            <w:pPr>
              <w:jc w:val="center"/>
              <w:rPr>
                <w:sz w:val="22"/>
              </w:rPr>
            </w:pPr>
            <w:r>
              <w:rPr>
                <w:sz w:val="22"/>
              </w:rPr>
              <w:t>0.64</w:t>
            </w:r>
          </w:p>
        </w:tc>
        <w:tc>
          <w:tcPr>
            <w:tcW w:w="1134" w:type="dxa"/>
            <w:tcBorders>
              <w:right w:val="double" w:sz="4" w:space="0" w:color="auto"/>
            </w:tcBorders>
            <w:vAlign w:val="center"/>
          </w:tcPr>
          <w:p w:rsidR="005915CC" w:rsidRDefault="005915CC" w:rsidP="00106766">
            <w:pPr>
              <w:jc w:val="center"/>
              <w:rPr>
                <w:sz w:val="22"/>
              </w:rPr>
            </w:pPr>
            <w:r>
              <w:rPr>
                <w:sz w:val="22"/>
              </w:rPr>
              <w:t>1.02</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88.61</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B30</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0.43</w:t>
            </w:r>
          </w:p>
        </w:tc>
        <w:tc>
          <w:tcPr>
            <w:tcW w:w="1134" w:type="dxa"/>
            <w:tcBorders>
              <w:left w:val="double" w:sz="4" w:space="0" w:color="auto"/>
            </w:tcBorders>
            <w:vAlign w:val="center"/>
          </w:tcPr>
          <w:p w:rsidR="005915CC" w:rsidRDefault="005915CC" w:rsidP="00106766">
            <w:pPr>
              <w:jc w:val="center"/>
              <w:rPr>
                <w:sz w:val="22"/>
              </w:rPr>
            </w:pPr>
            <w:r>
              <w:rPr>
                <w:sz w:val="22"/>
              </w:rPr>
              <w:t>0.06</w:t>
            </w:r>
          </w:p>
        </w:tc>
        <w:tc>
          <w:tcPr>
            <w:tcW w:w="1134" w:type="dxa"/>
            <w:vAlign w:val="center"/>
          </w:tcPr>
          <w:p w:rsidR="005915CC" w:rsidRDefault="005915CC" w:rsidP="00106766">
            <w:pPr>
              <w:jc w:val="center"/>
              <w:rPr>
                <w:sz w:val="22"/>
              </w:rPr>
            </w:pPr>
            <w:r>
              <w:rPr>
                <w:sz w:val="22"/>
              </w:rPr>
              <w:t>0.23</w:t>
            </w:r>
          </w:p>
        </w:tc>
        <w:tc>
          <w:tcPr>
            <w:tcW w:w="1134" w:type="dxa"/>
            <w:vAlign w:val="center"/>
          </w:tcPr>
          <w:p w:rsidR="005915CC" w:rsidRDefault="005915CC" w:rsidP="00106766">
            <w:pPr>
              <w:jc w:val="center"/>
              <w:rPr>
                <w:sz w:val="22"/>
              </w:rPr>
            </w:pPr>
            <w:r>
              <w:rPr>
                <w:sz w:val="22"/>
              </w:rPr>
              <w:t>0.40</w:t>
            </w:r>
          </w:p>
        </w:tc>
        <w:tc>
          <w:tcPr>
            <w:tcW w:w="1134" w:type="dxa"/>
            <w:vAlign w:val="center"/>
          </w:tcPr>
          <w:p w:rsidR="005915CC" w:rsidRDefault="005915CC" w:rsidP="00106766">
            <w:pPr>
              <w:jc w:val="center"/>
              <w:rPr>
                <w:sz w:val="22"/>
              </w:rPr>
            </w:pPr>
            <w:r>
              <w:rPr>
                <w:sz w:val="22"/>
              </w:rPr>
              <w:t>0.66</w:t>
            </w:r>
          </w:p>
        </w:tc>
        <w:tc>
          <w:tcPr>
            <w:tcW w:w="1134" w:type="dxa"/>
            <w:tcBorders>
              <w:right w:val="double" w:sz="4" w:space="0" w:color="auto"/>
            </w:tcBorders>
            <w:vAlign w:val="center"/>
          </w:tcPr>
          <w:p w:rsidR="005915CC" w:rsidRDefault="005915CC" w:rsidP="00106766">
            <w:pPr>
              <w:jc w:val="center"/>
              <w:rPr>
                <w:sz w:val="22"/>
              </w:rPr>
            </w:pPr>
            <w:r>
              <w:rPr>
                <w:sz w:val="22"/>
              </w:rPr>
              <w:t>0.72</w:t>
            </w:r>
          </w:p>
        </w:tc>
        <w:tc>
          <w:tcPr>
            <w:tcW w:w="1188" w:type="dxa"/>
            <w:tcBorders>
              <w:left w:val="double" w:sz="4" w:space="0" w:color="auto"/>
              <w:right w:val="double" w:sz="4" w:space="0" w:color="auto"/>
            </w:tcBorders>
            <w:vAlign w:val="center"/>
          </w:tcPr>
          <w:p w:rsidR="005915CC" w:rsidRDefault="005915CC" w:rsidP="00106766">
            <w:pPr>
              <w:jc w:val="center"/>
              <w:rPr>
                <w:sz w:val="22"/>
              </w:rPr>
            </w:pPr>
            <w:r>
              <w:rPr>
                <w:sz w:val="22"/>
              </w:rPr>
              <w:t>97.51</w:t>
            </w:r>
          </w:p>
        </w:tc>
      </w:tr>
      <w:tr w:rsidR="005915CC" w:rsidTr="00106766">
        <w:trPr>
          <w:cantSplit/>
          <w:jc w:val="center"/>
        </w:trPr>
        <w:tc>
          <w:tcPr>
            <w:tcW w:w="1548" w:type="dxa"/>
            <w:tcBorders>
              <w:top w:val="double" w:sz="4" w:space="0" w:color="auto"/>
              <w:left w:val="double" w:sz="4" w:space="0" w:color="auto"/>
              <w:bottom w:val="double" w:sz="4" w:space="0" w:color="auto"/>
              <w:right w:val="double" w:sz="4" w:space="0" w:color="auto"/>
            </w:tcBorders>
            <w:shd w:val="clear" w:color="auto" w:fill="E6E6E6"/>
            <w:vAlign w:val="center"/>
          </w:tcPr>
          <w:p w:rsidR="005915CC" w:rsidRDefault="005915CC" w:rsidP="00106766">
            <w:pPr>
              <w:jc w:val="center"/>
              <w:rPr>
                <w:b/>
                <w:bCs/>
                <w:sz w:val="22"/>
              </w:rPr>
            </w:pPr>
            <w:r>
              <w:rPr>
                <w:b/>
                <w:bCs/>
                <w:sz w:val="22"/>
              </w:rPr>
              <w:t>MEAN</w:t>
            </w:r>
          </w:p>
        </w:tc>
        <w:tc>
          <w:tcPr>
            <w:tcW w:w="1170" w:type="dxa"/>
            <w:tcBorders>
              <w:top w:val="double" w:sz="4" w:space="0" w:color="auto"/>
              <w:left w:val="doub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2"/>
              </w:rPr>
            </w:pPr>
            <w:r>
              <w:rPr>
                <w:sz w:val="22"/>
              </w:rPr>
              <w:t>2.73</w:t>
            </w:r>
          </w:p>
        </w:tc>
        <w:tc>
          <w:tcPr>
            <w:tcW w:w="1134" w:type="dxa"/>
            <w:tcBorders>
              <w:top w:val="double" w:sz="4" w:space="0" w:color="auto"/>
              <w:left w:val="double" w:sz="4" w:space="0" w:color="auto"/>
              <w:bottom w:val="double" w:sz="4" w:space="0" w:color="auto"/>
            </w:tcBorders>
            <w:shd w:val="clear" w:color="auto" w:fill="E6E6E6"/>
            <w:vAlign w:val="bottom"/>
          </w:tcPr>
          <w:p w:rsidR="005915CC" w:rsidRDefault="005915CC" w:rsidP="00106766">
            <w:pPr>
              <w:jc w:val="center"/>
              <w:rPr>
                <w:rFonts w:eastAsia="Arial Unicode MS"/>
                <w:sz w:val="22"/>
              </w:rPr>
            </w:pPr>
            <w:r>
              <w:rPr>
                <w:sz w:val="22"/>
              </w:rPr>
              <w:t>0.50</w:t>
            </w:r>
          </w:p>
        </w:tc>
        <w:tc>
          <w:tcPr>
            <w:tcW w:w="1134" w:type="dxa"/>
            <w:tcBorders>
              <w:top w:val="double" w:sz="4" w:space="0" w:color="auto"/>
              <w:bottom w:val="double" w:sz="4" w:space="0" w:color="auto"/>
            </w:tcBorders>
            <w:shd w:val="clear" w:color="auto" w:fill="E6E6E6"/>
            <w:vAlign w:val="bottom"/>
          </w:tcPr>
          <w:p w:rsidR="005915CC" w:rsidRDefault="005915CC" w:rsidP="00106766">
            <w:pPr>
              <w:jc w:val="center"/>
              <w:rPr>
                <w:rFonts w:eastAsia="Arial Unicode MS"/>
                <w:sz w:val="22"/>
              </w:rPr>
            </w:pPr>
            <w:r>
              <w:rPr>
                <w:sz w:val="22"/>
              </w:rPr>
              <w:t>0.59</w:t>
            </w:r>
          </w:p>
        </w:tc>
        <w:tc>
          <w:tcPr>
            <w:tcW w:w="1134" w:type="dxa"/>
            <w:tcBorders>
              <w:top w:val="double" w:sz="4" w:space="0" w:color="auto"/>
              <w:bottom w:val="double" w:sz="4" w:space="0" w:color="auto"/>
            </w:tcBorders>
            <w:shd w:val="clear" w:color="auto" w:fill="E6E6E6"/>
            <w:vAlign w:val="bottom"/>
          </w:tcPr>
          <w:p w:rsidR="005915CC" w:rsidRDefault="005915CC" w:rsidP="00106766">
            <w:pPr>
              <w:jc w:val="center"/>
              <w:rPr>
                <w:rFonts w:eastAsia="Arial Unicode MS"/>
                <w:sz w:val="22"/>
              </w:rPr>
            </w:pPr>
            <w:r>
              <w:rPr>
                <w:sz w:val="22"/>
              </w:rPr>
              <w:t>2.01</w:t>
            </w:r>
          </w:p>
        </w:tc>
        <w:tc>
          <w:tcPr>
            <w:tcW w:w="1134" w:type="dxa"/>
            <w:tcBorders>
              <w:top w:val="double" w:sz="4" w:space="0" w:color="auto"/>
              <w:bottom w:val="double" w:sz="4" w:space="0" w:color="auto"/>
            </w:tcBorders>
            <w:shd w:val="clear" w:color="auto" w:fill="E6E6E6"/>
            <w:vAlign w:val="bottom"/>
          </w:tcPr>
          <w:p w:rsidR="005915CC" w:rsidRDefault="005915CC" w:rsidP="00106766">
            <w:pPr>
              <w:jc w:val="center"/>
              <w:rPr>
                <w:rFonts w:eastAsia="Arial Unicode MS"/>
                <w:sz w:val="22"/>
              </w:rPr>
            </w:pPr>
            <w:r>
              <w:rPr>
                <w:sz w:val="22"/>
              </w:rPr>
              <w:t>3.72</w:t>
            </w:r>
          </w:p>
        </w:tc>
        <w:tc>
          <w:tcPr>
            <w:tcW w:w="1134" w:type="dxa"/>
            <w:tcBorders>
              <w:top w:val="doub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2"/>
              </w:rPr>
            </w:pPr>
            <w:r>
              <w:rPr>
                <w:sz w:val="22"/>
              </w:rPr>
              <w:t>2.75</w:t>
            </w:r>
          </w:p>
        </w:tc>
        <w:tc>
          <w:tcPr>
            <w:tcW w:w="1188" w:type="dxa"/>
            <w:tcBorders>
              <w:top w:val="double" w:sz="4" w:space="0" w:color="auto"/>
              <w:left w:val="doub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2"/>
              </w:rPr>
            </w:pPr>
            <w:r>
              <w:rPr>
                <w:sz w:val="22"/>
              </w:rPr>
              <w:t>87.70</w:t>
            </w:r>
          </w:p>
        </w:tc>
      </w:tr>
      <w:tr w:rsidR="005915CC" w:rsidTr="00106766">
        <w:trPr>
          <w:cantSplit/>
          <w:jc w:val="center"/>
        </w:trPr>
        <w:tc>
          <w:tcPr>
            <w:tcW w:w="9576" w:type="dxa"/>
            <w:gridSpan w:val="8"/>
            <w:tcBorders>
              <w:top w:val="double" w:sz="4" w:space="0" w:color="auto"/>
              <w:left w:val="nil"/>
              <w:bottom w:val="nil"/>
              <w:right w:val="nil"/>
            </w:tcBorders>
            <w:vAlign w:val="center"/>
          </w:tcPr>
          <w:p w:rsidR="005915CC" w:rsidRDefault="005915CC" w:rsidP="00106766">
            <w:pPr>
              <w:ind w:left="360"/>
              <w:rPr>
                <w:sz w:val="18"/>
              </w:rPr>
            </w:pPr>
            <w:r>
              <w:rPr>
                <w:sz w:val="18"/>
                <w:szCs w:val="18"/>
                <w:vertAlign w:val="superscript"/>
              </w:rPr>
              <w:t>1</w:t>
            </w:r>
            <w:r>
              <w:rPr>
                <w:sz w:val="18"/>
              </w:rPr>
              <w:t xml:space="preserve"> Samples collected in October 2006.</w:t>
            </w:r>
          </w:p>
          <w:p w:rsidR="005915CC" w:rsidRDefault="005915CC" w:rsidP="00106766">
            <w:pPr>
              <w:ind w:left="360"/>
              <w:rPr>
                <w:sz w:val="18"/>
              </w:rPr>
            </w:pPr>
            <w:r>
              <w:rPr>
                <w:sz w:val="18"/>
                <w:szCs w:val="18"/>
                <w:vertAlign w:val="superscript"/>
              </w:rPr>
              <w:t>2</w:t>
            </w:r>
            <w:r>
              <w:rPr>
                <w:sz w:val="18"/>
              </w:rPr>
              <w:t xml:space="preserve"> na = sample not available.</w:t>
            </w:r>
          </w:p>
          <w:p w:rsidR="005915CC" w:rsidRDefault="005915CC" w:rsidP="00106766">
            <w:pPr>
              <w:rPr>
                <w:sz w:val="18"/>
              </w:rPr>
            </w:pPr>
          </w:p>
        </w:tc>
      </w:tr>
    </w:tbl>
    <w:p w:rsidR="005915CC" w:rsidRDefault="005915CC" w:rsidP="005915CC"/>
    <w:p w:rsidR="005915CC" w:rsidRDefault="005915CC" w:rsidP="005915CC"/>
    <w:p w:rsidR="005915CC" w:rsidRDefault="005915CC" w:rsidP="005915CC">
      <w:pPr>
        <w:rPr>
          <w:b/>
          <w:bCs/>
          <w:i/>
          <w:iCs/>
          <w:snapToGrid w:val="0"/>
          <w:highlight w:val="yellow"/>
        </w:rPr>
      </w:pPr>
      <w:r>
        <w:rPr>
          <w:b/>
          <w:bCs/>
          <w:i/>
          <w:iCs/>
          <w:snapToGrid w:val="0"/>
        </w:rPr>
        <w:t>October 2006</w:t>
      </w:r>
    </w:p>
    <w:p w:rsidR="005915CC" w:rsidRDefault="005915CC" w:rsidP="005915CC">
      <w:pPr>
        <w:jc w:val="both"/>
      </w:pPr>
    </w:p>
    <w:p w:rsidR="005915CC" w:rsidRDefault="005915CC" w:rsidP="005915CC">
      <w:pPr>
        <w:jc w:val="both"/>
      </w:pPr>
      <w:r>
        <w:t xml:space="preserve">Grain size analysis for the Sparrows Point Study Area in October revealed that mud, consisting of silts and clays, dominate the area.  Only trace amounts of coarse, very coarse and gravel-sized sediment were collected in each sample. </w:t>
      </w:r>
    </w:p>
    <w:p w:rsidR="005915CC" w:rsidRDefault="005915CC" w:rsidP="005915CC">
      <w:pPr>
        <w:jc w:val="both"/>
      </w:pPr>
    </w:p>
    <w:p w:rsidR="005915CC" w:rsidRDefault="005915CC" w:rsidP="005915CC">
      <w:pPr>
        <w:jc w:val="both"/>
        <w:rPr>
          <w:sz w:val="22"/>
        </w:rPr>
      </w:pPr>
      <w:r>
        <w:t>Gravel was present in 18 of the 20 benthic grabs and was at its highest percentage at site location B14.  Very coarse size sand was present in all 20 benthic grabs and was not dominant in any of the available samples.  Coarse sized sand was found in minimal amounts and was present in all 20 benthic grab samples.  Medium sized sand was collected in all of the 20 available benthic grabs and was also at its highest percentage at site locations B14 and B27.  Fine sand was collected in all of the 20 available benthic grabs and was the dominant sediment size in one of the 20 available benthic grabs.  Very fine sand sediment was collected in all 20 available benthic grabs and was at its highest percentage at site location B24.  Mud was present in every sample and dominated the size classes in 19 of the 20 sediment samples.  Overall, mud, consisting of silts and clays, dominated the sediment size classes present (Table 15).</w:t>
      </w:r>
    </w:p>
    <w:p w:rsidR="005915CC" w:rsidRDefault="005915CC" w:rsidP="005915CC">
      <w:pPr>
        <w:pStyle w:val="table0"/>
        <w:rPr>
          <w:snapToGrid w:val="0"/>
          <w:highlight w:val="yellow"/>
        </w:rPr>
      </w:pPr>
    </w:p>
    <w:p w:rsidR="005915CC" w:rsidRDefault="005915CC" w:rsidP="005915CC">
      <w:pPr>
        <w:pStyle w:val="table0"/>
        <w:rPr>
          <w:snapToGrid w:val="0"/>
        </w:rPr>
      </w:pPr>
      <w:bookmarkStart w:id="78" w:name="_Toc152663887"/>
      <w:r>
        <w:rPr>
          <w:snapToGrid w:val="0"/>
        </w:rPr>
        <w:t>Table 15.  Grain Size Results From Benthic Sampling, October 2006.</w:t>
      </w:r>
      <w:bookmarkEnd w:id="78"/>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70"/>
        <w:gridCol w:w="1098"/>
        <w:gridCol w:w="1098"/>
        <w:gridCol w:w="1098"/>
        <w:gridCol w:w="1098"/>
        <w:gridCol w:w="1098"/>
        <w:gridCol w:w="1368"/>
      </w:tblGrid>
      <w:tr w:rsidR="005915CC" w:rsidTr="00106766">
        <w:trPr>
          <w:cantSplit/>
          <w:jc w:val="center"/>
        </w:trPr>
        <w:tc>
          <w:tcPr>
            <w:tcW w:w="1548" w:type="dxa"/>
            <w:vMerge w:val="restart"/>
            <w:tcBorders>
              <w:top w:val="double" w:sz="4" w:space="0" w:color="auto"/>
              <w:left w:val="double" w:sz="4" w:space="0" w:color="auto"/>
              <w:right w:val="double" w:sz="4" w:space="0" w:color="auto"/>
            </w:tcBorders>
            <w:vAlign w:val="bottom"/>
          </w:tcPr>
          <w:p w:rsidR="005915CC" w:rsidRDefault="005915CC" w:rsidP="00106766">
            <w:pPr>
              <w:pStyle w:val="BodyText"/>
              <w:jc w:val="center"/>
              <w:rPr>
                <w:b/>
                <w:bCs/>
              </w:rPr>
            </w:pPr>
            <w:r>
              <w:rPr>
                <w:b/>
                <w:bCs/>
              </w:rPr>
              <w:t>Sample ID</w:t>
            </w:r>
          </w:p>
        </w:tc>
        <w:tc>
          <w:tcPr>
            <w:tcW w:w="8028" w:type="dxa"/>
            <w:gridSpan w:val="7"/>
            <w:tcBorders>
              <w:top w:val="double" w:sz="4" w:space="0" w:color="auto"/>
              <w:left w:val="double" w:sz="4" w:space="0" w:color="auto"/>
              <w:right w:val="double" w:sz="4" w:space="0" w:color="auto"/>
            </w:tcBorders>
            <w:vAlign w:val="bottom"/>
          </w:tcPr>
          <w:p w:rsidR="005915CC" w:rsidRDefault="005915CC" w:rsidP="00106766">
            <w:pPr>
              <w:jc w:val="center"/>
              <w:rPr>
                <w:b/>
                <w:bCs/>
                <w:sz w:val="22"/>
              </w:rPr>
            </w:pPr>
            <w:r>
              <w:rPr>
                <w:b/>
                <w:bCs/>
                <w:sz w:val="22"/>
              </w:rPr>
              <w:t>Sieve Size</w:t>
            </w:r>
          </w:p>
        </w:tc>
      </w:tr>
      <w:tr w:rsidR="005915CC" w:rsidTr="00106766">
        <w:trPr>
          <w:cantSplit/>
          <w:jc w:val="center"/>
        </w:trPr>
        <w:tc>
          <w:tcPr>
            <w:tcW w:w="1548" w:type="dxa"/>
            <w:vMerge/>
            <w:tcBorders>
              <w:left w:val="double" w:sz="4" w:space="0" w:color="auto"/>
              <w:right w:val="double" w:sz="4" w:space="0" w:color="auto"/>
            </w:tcBorders>
            <w:vAlign w:val="bottom"/>
          </w:tcPr>
          <w:p w:rsidR="005915CC" w:rsidRDefault="005915CC" w:rsidP="00106766">
            <w:pPr>
              <w:jc w:val="center"/>
              <w:rPr>
                <w:b/>
                <w:bCs/>
                <w:sz w:val="22"/>
              </w:rPr>
            </w:pPr>
          </w:p>
        </w:tc>
        <w:tc>
          <w:tcPr>
            <w:tcW w:w="1170" w:type="dxa"/>
            <w:vMerge w:val="restart"/>
            <w:tcBorders>
              <w:left w:val="double" w:sz="4" w:space="0" w:color="auto"/>
              <w:right w:val="double" w:sz="4" w:space="0" w:color="auto"/>
            </w:tcBorders>
            <w:vAlign w:val="bottom"/>
          </w:tcPr>
          <w:p w:rsidR="005915CC" w:rsidRDefault="005915CC" w:rsidP="00106766">
            <w:pPr>
              <w:jc w:val="center"/>
              <w:rPr>
                <w:b/>
                <w:bCs/>
                <w:sz w:val="22"/>
              </w:rPr>
            </w:pPr>
            <w:r>
              <w:rPr>
                <w:b/>
                <w:bCs/>
                <w:sz w:val="22"/>
              </w:rPr>
              <w:t>Gravel</w:t>
            </w:r>
          </w:p>
        </w:tc>
        <w:tc>
          <w:tcPr>
            <w:tcW w:w="5490" w:type="dxa"/>
            <w:gridSpan w:val="5"/>
            <w:tcBorders>
              <w:left w:val="double" w:sz="4" w:space="0" w:color="auto"/>
              <w:right w:val="double" w:sz="4" w:space="0" w:color="auto"/>
            </w:tcBorders>
          </w:tcPr>
          <w:p w:rsidR="005915CC" w:rsidRDefault="005915CC" w:rsidP="00106766">
            <w:pPr>
              <w:jc w:val="center"/>
              <w:rPr>
                <w:b/>
                <w:bCs/>
                <w:sz w:val="22"/>
              </w:rPr>
            </w:pPr>
            <w:r>
              <w:rPr>
                <w:b/>
                <w:bCs/>
                <w:sz w:val="22"/>
              </w:rPr>
              <w:t>Sand</w:t>
            </w:r>
          </w:p>
        </w:tc>
        <w:tc>
          <w:tcPr>
            <w:tcW w:w="1368" w:type="dxa"/>
            <w:vMerge w:val="restart"/>
            <w:tcBorders>
              <w:left w:val="double" w:sz="4" w:space="0" w:color="auto"/>
              <w:right w:val="double" w:sz="4" w:space="0" w:color="auto"/>
            </w:tcBorders>
            <w:vAlign w:val="bottom"/>
          </w:tcPr>
          <w:p w:rsidR="005915CC" w:rsidRDefault="005915CC" w:rsidP="00106766">
            <w:pPr>
              <w:jc w:val="center"/>
              <w:rPr>
                <w:b/>
                <w:bCs/>
                <w:sz w:val="22"/>
              </w:rPr>
            </w:pPr>
            <w:r>
              <w:rPr>
                <w:b/>
                <w:bCs/>
                <w:sz w:val="22"/>
              </w:rPr>
              <w:t>Mud</w:t>
            </w:r>
          </w:p>
        </w:tc>
      </w:tr>
      <w:tr w:rsidR="005915CC" w:rsidTr="00106766">
        <w:trPr>
          <w:cantSplit/>
          <w:jc w:val="center"/>
        </w:trPr>
        <w:tc>
          <w:tcPr>
            <w:tcW w:w="1548" w:type="dxa"/>
            <w:vMerge/>
            <w:tcBorders>
              <w:left w:val="double" w:sz="4" w:space="0" w:color="auto"/>
              <w:bottom w:val="double" w:sz="4" w:space="0" w:color="auto"/>
              <w:right w:val="double" w:sz="4" w:space="0" w:color="auto"/>
            </w:tcBorders>
            <w:vAlign w:val="bottom"/>
          </w:tcPr>
          <w:p w:rsidR="005915CC" w:rsidRDefault="005915CC" w:rsidP="00106766">
            <w:pPr>
              <w:jc w:val="center"/>
              <w:rPr>
                <w:b/>
                <w:bCs/>
                <w:sz w:val="22"/>
              </w:rPr>
            </w:pPr>
          </w:p>
        </w:tc>
        <w:tc>
          <w:tcPr>
            <w:tcW w:w="1170" w:type="dxa"/>
            <w:vMerge/>
            <w:tcBorders>
              <w:left w:val="double" w:sz="4" w:space="0" w:color="auto"/>
              <w:bottom w:val="double" w:sz="4" w:space="0" w:color="auto"/>
              <w:right w:val="double" w:sz="4" w:space="0" w:color="auto"/>
            </w:tcBorders>
            <w:vAlign w:val="bottom"/>
          </w:tcPr>
          <w:p w:rsidR="005915CC" w:rsidRDefault="005915CC" w:rsidP="00106766">
            <w:pPr>
              <w:jc w:val="center"/>
              <w:rPr>
                <w:b/>
                <w:bCs/>
                <w:sz w:val="22"/>
              </w:rPr>
            </w:pPr>
          </w:p>
        </w:tc>
        <w:tc>
          <w:tcPr>
            <w:tcW w:w="1098" w:type="dxa"/>
            <w:tcBorders>
              <w:left w:val="double" w:sz="4" w:space="0" w:color="auto"/>
              <w:bottom w:val="double" w:sz="4" w:space="0" w:color="auto"/>
            </w:tcBorders>
            <w:vAlign w:val="bottom"/>
          </w:tcPr>
          <w:p w:rsidR="005915CC" w:rsidRDefault="005915CC" w:rsidP="00106766">
            <w:pPr>
              <w:jc w:val="center"/>
              <w:rPr>
                <w:b/>
                <w:bCs/>
                <w:sz w:val="22"/>
              </w:rPr>
            </w:pPr>
            <w:r>
              <w:rPr>
                <w:b/>
                <w:bCs/>
                <w:sz w:val="22"/>
              </w:rPr>
              <w:t>Very Coarse</w:t>
            </w:r>
          </w:p>
        </w:tc>
        <w:tc>
          <w:tcPr>
            <w:tcW w:w="1098" w:type="dxa"/>
            <w:tcBorders>
              <w:bottom w:val="double" w:sz="4" w:space="0" w:color="auto"/>
            </w:tcBorders>
            <w:vAlign w:val="bottom"/>
          </w:tcPr>
          <w:p w:rsidR="005915CC" w:rsidRDefault="005915CC" w:rsidP="00106766">
            <w:pPr>
              <w:jc w:val="center"/>
              <w:rPr>
                <w:b/>
                <w:bCs/>
                <w:sz w:val="22"/>
              </w:rPr>
            </w:pPr>
            <w:r>
              <w:rPr>
                <w:b/>
                <w:bCs/>
                <w:sz w:val="22"/>
              </w:rPr>
              <w:t>Coarse</w:t>
            </w:r>
          </w:p>
        </w:tc>
        <w:tc>
          <w:tcPr>
            <w:tcW w:w="1098" w:type="dxa"/>
            <w:tcBorders>
              <w:bottom w:val="double" w:sz="4" w:space="0" w:color="auto"/>
            </w:tcBorders>
            <w:vAlign w:val="bottom"/>
          </w:tcPr>
          <w:p w:rsidR="005915CC" w:rsidRDefault="005915CC" w:rsidP="00106766">
            <w:pPr>
              <w:jc w:val="center"/>
              <w:rPr>
                <w:b/>
                <w:bCs/>
                <w:sz w:val="22"/>
              </w:rPr>
            </w:pPr>
            <w:r>
              <w:rPr>
                <w:b/>
                <w:bCs/>
                <w:sz w:val="22"/>
              </w:rPr>
              <w:t>Medium</w:t>
            </w:r>
          </w:p>
        </w:tc>
        <w:tc>
          <w:tcPr>
            <w:tcW w:w="1098" w:type="dxa"/>
            <w:tcBorders>
              <w:bottom w:val="double" w:sz="4" w:space="0" w:color="auto"/>
            </w:tcBorders>
            <w:vAlign w:val="bottom"/>
          </w:tcPr>
          <w:p w:rsidR="005915CC" w:rsidRDefault="005915CC" w:rsidP="00106766">
            <w:pPr>
              <w:jc w:val="center"/>
              <w:rPr>
                <w:b/>
                <w:bCs/>
                <w:sz w:val="22"/>
              </w:rPr>
            </w:pPr>
            <w:r>
              <w:rPr>
                <w:b/>
                <w:bCs/>
                <w:sz w:val="22"/>
              </w:rPr>
              <w:t>Fine</w:t>
            </w:r>
          </w:p>
        </w:tc>
        <w:tc>
          <w:tcPr>
            <w:tcW w:w="1098" w:type="dxa"/>
            <w:tcBorders>
              <w:bottom w:val="double" w:sz="4" w:space="0" w:color="auto"/>
              <w:right w:val="double" w:sz="4" w:space="0" w:color="auto"/>
            </w:tcBorders>
            <w:vAlign w:val="bottom"/>
          </w:tcPr>
          <w:p w:rsidR="005915CC" w:rsidRDefault="005915CC" w:rsidP="00106766">
            <w:pPr>
              <w:jc w:val="center"/>
              <w:rPr>
                <w:b/>
                <w:bCs/>
                <w:sz w:val="22"/>
              </w:rPr>
            </w:pPr>
            <w:r>
              <w:rPr>
                <w:b/>
                <w:bCs/>
                <w:sz w:val="22"/>
              </w:rPr>
              <w:t>Very Fine</w:t>
            </w:r>
          </w:p>
        </w:tc>
        <w:tc>
          <w:tcPr>
            <w:tcW w:w="1368" w:type="dxa"/>
            <w:vMerge/>
            <w:tcBorders>
              <w:left w:val="double" w:sz="4" w:space="0" w:color="auto"/>
              <w:bottom w:val="double" w:sz="4" w:space="0" w:color="auto"/>
              <w:right w:val="double" w:sz="4" w:space="0" w:color="auto"/>
            </w:tcBorders>
            <w:vAlign w:val="bottom"/>
          </w:tcPr>
          <w:p w:rsidR="005915CC" w:rsidRDefault="005915CC" w:rsidP="00106766">
            <w:pPr>
              <w:jc w:val="center"/>
              <w:rPr>
                <w:b/>
                <w:bCs/>
                <w:sz w:val="22"/>
              </w:rPr>
            </w:pPr>
          </w:p>
        </w:tc>
      </w:tr>
      <w:tr w:rsidR="005915CC" w:rsidTr="00106766">
        <w:trPr>
          <w:cantSplit/>
          <w:jc w:val="center"/>
        </w:trPr>
        <w:tc>
          <w:tcPr>
            <w:tcW w:w="1548" w:type="dxa"/>
            <w:tcBorders>
              <w:top w:val="double" w:sz="4" w:space="0" w:color="auto"/>
              <w:left w:val="double" w:sz="4" w:space="0" w:color="auto"/>
              <w:right w:val="double" w:sz="4" w:space="0" w:color="auto"/>
            </w:tcBorders>
            <w:vAlign w:val="center"/>
          </w:tcPr>
          <w:p w:rsidR="005915CC" w:rsidRDefault="005915CC" w:rsidP="00106766">
            <w:pPr>
              <w:jc w:val="center"/>
              <w:rPr>
                <w:b/>
                <w:bCs/>
                <w:sz w:val="22"/>
              </w:rPr>
            </w:pPr>
            <w:r>
              <w:rPr>
                <w:b/>
                <w:bCs/>
                <w:sz w:val="22"/>
              </w:rPr>
              <w:t>B1</w:t>
            </w:r>
          </w:p>
        </w:tc>
        <w:tc>
          <w:tcPr>
            <w:tcW w:w="1170"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0.32</w:t>
            </w:r>
          </w:p>
        </w:tc>
        <w:tc>
          <w:tcPr>
            <w:tcW w:w="1098" w:type="dxa"/>
            <w:tcBorders>
              <w:top w:val="double" w:sz="4" w:space="0" w:color="auto"/>
              <w:left w:val="double" w:sz="4" w:space="0" w:color="auto"/>
            </w:tcBorders>
            <w:vAlign w:val="center"/>
          </w:tcPr>
          <w:p w:rsidR="005915CC" w:rsidRDefault="005915CC" w:rsidP="00106766">
            <w:pPr>
              <w:jc w:val="center"/>
              <w:rPr>
                <w:sz w:val="22"/>
              </w:rPr>
            </w:pPr>
            <w:r>
              <w:rPr>
                <w:sz w:val="22"/>
              </w:rPr>
              <w:t>0.35</w:t>
            </w:r>
          </w:p>
        </w:tc>
        <w:tc>
          <w:tcPr>
            <w:tcW w:w="1098" w:type="dxa"/>
            <w:tcBorders>
              <w:top w:val="double" w:sz="4" w:space="0" w:color="auto"/>
            </w:tcBorders>
            <w:vAlign w:val="center"/>
          </w:tcPr>
          <w:p w:rsidR="005915CC" w:rsidRDefault="005915CC" w:rsidP="00106766">
            <w:pPr>
              <w:jc w:val="center"/>
              <w:rPr>
                <w:sz w:val="22"/>
              </w:rPr>
            </w:pPr>
            <w:r>
              <w:rPr>
                <w:sz w:val="22"/>
              </w:rPr>
              <w:t>0.63</w:t>
            </w:r>
          </w:p>
        </w:tc>
        <w:tc>
          <w:tcPr>
            <w:tcW w:w="1098" w:type="dxa"/>
            <w:tcBorders>
              <w:top w:val="double" w:sz="4" w:space="0" w:color="auto"/>
            </w:tcBorders>
            <w:vAlign w:val="center"/>
          </w:tcPr>
          <w:p w:rsidR="005915CC" w:rsidRDefault="005915CC" w:rsidP="00106766">
            <w:pPr>
              <w:jc w:val="center"/>
              <w:rPr>
                <w:sz w:val="22"/>
              </w:rPr>
            </w:pPr>
            <w:r>
              <w:rPr>
                <w:sz w:val="22"/>
              </w:rPr>
              <w:t>1.98</w:t>
            </w:r>
          </w:p>
        </w:tc>
        <w:tc>
          <w:tcPr>
            <w:tcW w:w="1098" w:type="dxa"/>
            <w:tcBorders>
              <w:top w:val="double" w:sz="4" w:space="0" w:color="auto"/>
            </w:tcBorders>
            <w:vAlign w:val="center"/>
          </w:tcPr>
          <w:p w:rsidR="005915CC" w:rsidRDefault="005915CC" w:rsidP="00106766">
            <w:pPr>
              <w:jc w:val="center"/>
              <w:rPr>
                <w:sz w:val="22"/>
              </w:rPr>
            </w:pPr>
            <w:r>
              <w:rPr>
                <w:sz w:val="22"/>
              </w:rPr>
              <w:t>1.83</w:t>
            </w:r>
          </w:p>
        </w:tc>
        <w:tc>
          <w:tcPr>
            <w:tcW w:w="1098" w:type="dxa"/>
            <w:tcBorders>
              <w:top w:val="double" w:sz="4" w:space="0" w:color="auto"/>
              <w:right w:val="double" w:sz="4" w:space="0" w:color="auto"/>
            </w:tcBorders>
            <w:vAlign w:val="center"/>
          </w:tcPr>
          <w:p w:rsidR="005915CC" w:rsidRDefault="005915CC" w:rsidP="00106766">
            <w:pPr>
              <w:jc w:val="center"/>
              <w:rPr>
                <w:sz w:val="22"/>
              </w:rPr>
            </w:pPr>
            <w:r>
              <w:rPr>
                <w:sz w:val="22"/>
              </w:rPr>
              <w:t>1.93</w:t>
            </w:r>
          </w:p>
        </w:tc>
        <w:tc>
          <w:tcPr>
            <w:tcW w:w="1368"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92.97</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0.11</w:t>
            </w:r>
          </w:p>
        </w:tc>
        <w:tc>
          <w:tcPr>
            <w:tcW w:w="1098" w:type="dxa"/>
            <w:tcBorders>
              <w:left w:val="double" w:sz="4" w:space="0" w:color="auto"/>
            </w:tcBorders>
            <w:vAlign w:val="center"/>
          </w:tcPr>
          <w:p w:rsidR="005915CC" w:rsidRDefault="005915CC" w:rsidP="00106766">
            <w:pPr>
              <w:jc w:val="center"/>
              <w:rPr>
                <w:sz w:val="22"/>
              </w:rPr>
            </w:pPr>
            <w:r>
              <w:rPr>
                <w:sz w:val="22"/>
              </w:rPr>
              <w:t>0.29</w:t>
            </w:r>
          </w:p>
        </w:tc>
        <w:tc>
          <w:tcPr>
            <w:tcW w:w="1098" w:type="dxa"/>
            <w:vAlign w:val="center"/>
          </w:tcPr>
          <w:p w:rsidR="005915CC" w:rsidRDefault="005915CC" w:rsidP="00106766">
            <w:pPr>
              <w:jc w:val="center"/>
              <w:rPr>
                <w:sz w:val="22"/>
              </w:rPr>
            </w:pPr>
            <w:r>
              <w:rPr>
                <w:sz w:val="22"/>
              </w:rPr>
              <w:t>0.48</w:t>
            </w:r>
          </w:p>
        </w:tc>
        <w:tc>
          <w:tcPr>
            <w:tcW w:w="1098" w:type="dxa"/>
            <w:vAlign w:val="center"/>
          </w:tcPr>
          <w:p w:rsidR="005915CC" w:rsidRDefault="005915CC" w:rsidP="00106766">
            <w:pPr>
              <w:jc w:val="center"/>
              <w:rPr>
                <w:sz w:val="22"/>
              </w:rPr>
            </w:pPr>
            <w:r>
              <w:rPr>
                <w:sz w:val="22"/>
              </w:rPr>
              <w:t>1.38</w:t>
            </w:r>
          </w:p>
        </w:tc>
        <w:tc>
          <w:tcPr>
            <w:tcW w:w="1098" w:type="dxa"/>
            <w:vAlign w:val="center"/>
          </w:tcPr>
          <w:p w:rsidR="005915CC" w:rsidRDefault="005915CC" w:rsidP="00106766">
            <w:pPr>
              <w:jc w:val="center"/>
              <w:rPr>
                <w:sz w:val="22"/>
              </w:rPr>
            </w:pPr>
            <w:r>
              <w:rPr>
                <w:sz w:val="22"/>
              </w:rPr>
              <w:t>1.54</w:t>
            </w:r>
          </w:p>
        </w:tc>
        <w:tc>
          <w:tcPr>
            <w:tcW w:w="1098" w:type="dxa"/>
            <w:tcBorders>
              <w:right w:val="double" w:sz="4" w:space="0" w:color="auto"/>
            </w:tcBorders>
            <w:vAlign w:val="center"/>
          </w:tcPr>
          <w:p w:rsidR="005915CC" w:rsidRDefault="005915CC" w:rsidP="00106766">
            <w:pPr>
              <w:jc w:val="center"/>
              <w:rPr>
                <w:sz w:val="22"/>
              </w:rPr>
            </w:pPr>
            <w:r>
              <w:rPr>
                <w:sz w:val="22"/>
              </w:rPr>
              <w:t>2.88</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93.33</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B4</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1.57</w:t>
            </w:r>
          </w:p>
        </w:tc>
        <w:tc>
          <w:tcPr>
            <w:tcW w:w="1098" w:type="dxa"/>
            <w:tcBorders>
              <w:left w:val="double" w:sz="4" w:space="0" w:color="auto"/>
            </w:tcBorders>
            <w:vAlign w:val="center"/>
          </w:tcPr>
          <w:p w:rsidR="005915CC" w:rsidRDefault="005915CC" w:rsidP="00106766">
            <w:pPr>
              <w:jc w:val="center"/>
              <w:rPr>
                <w:sz w:val="22"/>
              </w:rPr>
            </w:pPr>
            <w:r>
              <w:rPr>
                <w:sz w:val="22"/>
              </w:rPr>
              <w:t>0.49</w:t>
            </w:r>
          </w:p>
        </w:tc>
        <w:tc>
          <w:tcPr>
            <w:tcW w:w="1098" w:type="dxa"/>
            <w:vAlign w:val="center"/>
          </w:tcPr>
          <w:p w:rsidR="005915CC" w:rsidRDefault="005915CC" w:rsidP="00106766">
            <w:pPr>
              <w:jc w:val="center"/>
              <w:rPr>
                <w:sz w:val="22"/>
              </w:rPr>
            </w:pPr>
            <w:r>
              <w:rPr>
                <w:sz w:val="22"/>
              </w:rPr>
              <w:t>0.75</w:t>
            </w:r>
          </w:p>
        </w:tc>
        <w:tc>
          <w:tcPr>
            <w:tcW w:w="1098" w:type="dxa"/>
            <w:vAlign w:val="center"/>
          </w:tcPr>
          <w:p w:rsidR="005915CC" w:rsidRDefault="005915CC" w:rsidP="00106766">
            <w:pPr>
              <w:jc w:val="center"/>
              <w:rPr>
                <w:sz w:val="22"/>
              </w:rPr>
            </w:pPr>
            <w:r>
              <w:rPr>
                <w:sz w:val="22"/>
              </w:rPr>
              <w:t>1.48</w:t>
            </w:r>
          </w:p>
        </w:tc>
        <w:tc>
          <w:tcPr>
            <w:tcW w:w="1098" w:type="dxa"/>
            <w:vAlign w:val="center"/>
          </w:tcPr>
          <w:p w:rsidR="005915CC" w:rsidRDefault="005915CC" w:rsidP="00106766">
            <w:pPr>
              <w:jc w:val="center"/>
              <w:rPr>
                <w:sz w:val="22"/>
              </w:rPr>
            </w:pPr>
            <w:r>
              <w:rPr>
                <w:sz w:val="22"/>
              </w:rPr>
              <w:t>2.46</w:t>
            </w:r>
          </w:p>
        </w:tc>
        <w:tc>
          <w:tcPr>
            <w:tcW w:w="1098" w:type="dxa"/>
            <w:tcBorders>
              <w:right w:val="double" w:sz="4" w:space="0" w:color="auto"/>
            </w:tcBorders>
            <w:vAlign w:val="center"/>
          </w:tcPr>
          <w:p w:rsidR="005915CC" w:rsidRDefault="005915CC" w:rsidP="00106766">
            <w:pPr>
              <w:jc w:val="center"/>
              <w:rPr>
                <w:sz w:val="22"/>
              </w:rPr>
            </w:pPr>
            <w:r>
              <w:rPr>
                <w:sz w:val="22"/>
              </w:rPr>
              <w:t>3.93</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89.33</w:t>
            </w:r>
          </w:p>
        </w:tc>
      </w:tr>
      <w:tr w:rsidR="005915CC" w:rsidTr="00106766">
        <w:trPr>
          <w:cantSplit/>
          <w:jc w:val="center"/>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B6</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0.17</w:t>
            </w:r>
          </w:p>
        </w:tc>
        <w:tc>
          <w:tcPr>
            <w:tcW w:w="1098" w:type="dxa"/>
            <w:tcBorders>
              <w:left w:val="double" w:sz="4" w:space="0" w:color="auto"/>
            </w:tcBorders>
            <w:vAlign w:val="center"/>
          </w:tcPr>
          <w:p w:rsidR="005915CC" w:rsidRDefault="005915CC" w:rsidP="00106766">
            <w:pPr>
              <w:jc w:val="center"/>
              <w:rPr>
                <w:sz w:val="22"/>
              </w:rPr>
            </w:pPr>
            <w:r>
              <w:rPr>
                <w:sz w:val="22"/>
              </w:rPr>
              <w:t>0.19</w:t>
            </w:r>
          </w:p>
        </w:tc>
        <w:tc>
          <w:tcPr>
            <w:tcW w:w="1098" w:type="dxa"/>
            <w:vAlign w:val="center"/>
          </w:tcPr>
          <w:p w:rsidR="005915CC" w:rsidRDefault="005915CC" w:rsidP="00106766">
            <w:pPr>
              <w:jc w:val="center"/>
              <w:rPr>
                <w:sz w:val="22"/>
              </w:rPr>
            </w:pPr>
            <w:r>
              <w:rPr>
                <w:sz w:val="22"/>
              </w:rPr>
              <w:t>0.36</w:t>
            </w:r>
          </w:p>
        </w:tc>
        <w:tc>
          <w:tcPr>
            <w:tcW w:w="1098" w:type="dxa"/>
            <w:vAlign w:val="center"/>
          </w:tcPr>
          <w:p w:rsidR="005915CC" w:rsidRDefault="005915CC" w:rsidP="00106766">
            <w:pPr>
              <w:jc w:val="center"/>
              <w:rPr>
                <w:sz w:val="22"/>
              </w:rPr>
            </w:pPr>
            <w:r>
              <w:rPr>
                <w:sz w:val="22"/>
              </w:rPr>
              <w:t>0.60</w:t>
            </w:r>
          </w:p>
        </w:tc>
        <w:tc>
          <w:tcPr>
            <w:tcW w:w="1098" w:type="dxa"/>
            <w:vAlign w:val="center"/>
          </w:tcPr>
          <w:p w:rsidR="005915CC" w:rsidRDefault="005915CC" w:rsidP="00106766">
            <w:pPr>
              <w:jc w:val="center"/>
              <w:rPr>
                <w:sz w:val="22"/>
              </w:rPr>
            </w:pPr>
            <w:r>
              <w:rPr>
                <w:sz w:val="22"/>
              </w:rPr>
              <w:t>0.88</w:t>
            </w:r>
          </w:p>
        </w:tc>
        <w:tc>
          <w:tcPr>
            <w:tcW w:w="1098" w:type="dxa"/>
            <w:tcBorders>
              <w:right w:val="double" w:sz="4" w:space="0" w:color="auto"/>
            </w:tcBorders>
            <w:vAlign w:val="center"/>
          </w:tcPr>
          <w:p w:rsidR="005915CC" w:rsidRDefault="005915CC" w:rsidP="00106766">
            <w:pPr>
              <w:jc w:val="center"/>
              <w:rPr>
                <w:sz w:val="22"/>
              </w:rPr>
            </w:pPr>
            <w:r>
              <w:rPr>
                <w:sz w:val="22"/>
              </w:rPr>
              <w:t>1.00</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96.80</w:t>
            </w:r>
          </w:p>
        </w:tc>
      </w:tr>
      <w:tr w:rsidR="005915CC" w:rsidTr="00106766">
        <w:trPr>
          <w:cantSplit/>
          <w:jc w:val="center"/>
        </w:trPr>
        <w:tc>
          <w:tcPr>
            <w:tcW w:w="1548" w:type="dxa"/>
            <w:tcBorders>
              <w:left w:val="double" w:sz="4" w:space="0" w:color="auto"/>
              <w:bottom w:val="single" w:sz="4" w:space="0" w:color="auto"/>
              <w:right w:val="double" w:sz="4" w:space="0" w:color="auto"/>
            </w:tcBorders>
            <w:vAlign w:val="center"/>
          </w:tcPr>
          <w:p w:rsidR="005915CC" w:rsidRDefault="005915CC" w:rsidP="00106766">
            <w:pPr>
              <w:jc w:val="center"/>
              <w:rPr>
                <w:b/>
                <w:bCs/>
                <w:sz w:val="22"/>
              </w:rPr>
            </w:pPr>
            <w:r>
              <w:rPr>
                <w:b/>
                <w:bCs/>
                <w:sz w:val="22"/>
              </w:rPr>
              <w:t>B7</w:t>
            </w:r>
          </w:p>
        </w:tc>
        <w:tc>
          <w:tcPr>
            <w:tcW w:w="1170" w:type="dxa"/>
            <w:tcBorders>
              <w:left w:val="double" w:sz="4" w:space="0" w:color="auto"/>
              <w:bottom w:val="single" w:sz="4" w:space="0" w:color="auto"/>
              <w:right w:val="double" w:sz="4" w:space="0" w:color="auto"/>
            </w:tcBorders>
            <w:vAlign w:val="center"/>
          </w:tcPr>
          <w:p w:rsidR="005915CC" w:rsidRDefault="005915CC" w:rsidP="00106766">
            <w:pPr>
              <w:jc w:val="center"/>
              <w:rPr>
                <w:sz w:val="22"/>
              </w:rPr>
            </w:pPr>
            <w:r>
              <w:rPr>
                <w:sz w:val="22"/>
              </w:rPr>
              <w:t>0.00</w:t>
            </w:r>
          </w:p>
        </w:tc>
        <w:tc>
          <w:tcPr>
            <w:tcW w:w="1098" w:type="dxa"/>
            <w:tcBorders>
              <w:left w:val="double" w:sz="4" w:space="0" w:color="auto"/>
              <w:bottom w:val="single" w:sz="4" w:space="0" w:color="auto"/>
            </w:tcBorders>
            <w:vAlign w:val="center"/>
          </w:tcPr>
          <w:p w:rsidR="005915CC" w:rsidRDefault="005915CC" w:rsidP="00106766">
            <w:pPr>
              <w:jc w:val="center"/>
              <w:rPr>
                <w:sz w:val="22"/>
              </w:rPr>
            </w:pPr>
            <w:r>
              <w:rPr>
                <w:sz w:val="22"/>
              </w:rPr>
              <w:t>0.04</w:t>
            </w:r>
          </w:p>
        </w:tc>
        <w:tc>
          <w:tcPr>
            <w:tcW w:w="1098" w:type="dxa"/>
            <w:tcBorders>
              <w:bottom w:val="single" w:sz="4" w:space="0" w:color="auto"/>
            </w:tcBorders>
            <w:vAlign w:val="center"/>
          </w:tcPr>
          <w:p w:rsidR="005915CC" w:rsidRDefault="005915CC" w:rsidP="00106766">
            <w:pPr>
              <w:jc w:val="center"/>
              <w:rPr>
                <w:sz w:val="22"/>
              </w:rPr>
            </w:pPr>
            <w:r>
              <w:rPr>
                <w:sz w:val="22"/>
              </w:rPr>
              <w:t>0.28</w:t>
            </w:r>
          </w:p>
        </w:tc>
        <w:tc>
          <w:tcPr>
            <w:tcW w:w="1098" w:type="dxa"/>
            <w:tcBorders>
              <w:bottom w:val="single" w:sz="4" w:space="0" w:color="auto"/>
            </w:tcBorders>
            <w:vAlign w:val="center"/>
          </w:tcPr>
          <w:p w:rsidR="005915CC" w:rsidRDefault="005915CC" w:rsidP="00106766">
            <w:pPr>
              <w:jc w:val="center"/>
              <w:rPr>
                <w:sz w:val="22"/>
              </w:rPr>
            </w:pPr>
            <w:r>
              <w:rPr>
                <w:sz w:val="22"/>
              </w:rPr>
              <w:t>0.69</w:t>
            </w:r>
          </w:p>
        </w:tc>
        <w:tc>
          <w:tcPr>
            <w:tcW w:w="1098" w:type="dxa"/>
            <w:tcBorders>
              <w:bottom w:val="single" w:sz="4" w:space="0" w:color="auto"/>
            </w:tcBorders>
            <w:vAlign w:val="center"/>
          </w:tcPr>
          <w:p w:rsidR="005915CC" w:rsidRDefault="005915CC" w:rsidP="00106766">
            <w:pPr>
              <w:jc w:val="center"/>
              <w:rPr>
                <w:sz w:val="22"/>
              </w:rPr>
            </w:pPr>
            <w:r>
              <w:rPr>
                <w:sz w:val="22"/>
              </w:rPr>
              <w:t>0.36</w:t>
            </w:r>
          </w:p>
        </w:tc>
        <w:tc>
          <w:tcPr>
            <w:tcW w:w="1098" w:type="dxa"/>
            <w:tcBorders>
              <w:bottom w:val="single" w:sz="4" w:space="0" w:color="auto"/>
              <w:right w:val="double" w:sz="4" w:space="0" w:color="auto"/>
            </w:tcBorders>
            <w:vAlign w:val="center"/>
          </w:tcPr>
          <w:p w:rsidR="005915CC" w:rsidRDefault="005915CC" w:rsidP="00106766">
            <w:pPr>
              <w:jc w:val="center"/>
              <w:rPr>
                <w:sz w:val="22"/>
              </w:rPr>
            </w:pPr>
            <w:r>
              <w:rPr>
                <w:sz w:val="22"/>
              </w:rPr>
              <w:t>0.57</w:t>
            </w:r>
          </w:p>
        </w:tc>
        <w:tc>
          <w:tcPr>
            <w:tcW w:w="1368" w:type="dxa"/>
            <w:tcBorders>
              <w:left w:val="double" w:sz="4" w:space="0" w:color="auto"/>
              <w:bottom w:val="single" w:sz="4" w:space="0" w:color="auto"/>
              <w:right w:val="double" w:sz="4" w:space="0" w:color="auto"/>
            </w:tcBorders>
            <w:vAlign w:val="center"/>
          </w:tcPr>
          <w:p w:rsidR="005915CC" w:rsidRDefault="005915CC" w:rsidP="00106766">
            <w:pPr>
              <w:jc w:val="center"/>
              <w:rPr>
                <w:sz w:val="22"/>
              </w:rPr>
            </w:pPr>
            <w:r>
              <w:rPr>
                <w:sz w:val="22"/>
              </w:rPr>
              <w:t>98.06</w:t>
            </w:r>
          </w:p>
        </w:tc>
      </w:tr>
    </w:tbl>
    <w:p w:rsidR="005915CC" w:rsidRDefault="005915CC" w:rsidP="005915CC">
      <w:pPr>
        <w:pStyle w:val="table0"/>
        <w:rPr>
          <w:snapToGrid w:val="0"/>
        </w:rPr>
      </w:pPr>
    </w:p>
    <w:tbl>
      <w:tblPr>
        <w:tblpPr w:leftFromText="180" w:rightFromText="180" w:horzAnchor="margin" w:tblpY="364"/>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1170"/>
        <w:gridCol w:w="1098"/>
        <w:gridCol w:w="1098"/>
        <w:gridCol w:w="1098"/>
        <w:gridCol w:w="1098"/>
        <w:gridCol w:w="1098"/>
        <w:gridCol w:w="1368"/>
      </w:tblGrid>
      <w:tr w:rsidR="005915CC" w:rsidTr="00106766">
        <w:trPr>
          <w:cantSplit/>
        </w:trPr>
        <w:tc>
          <w:tcPr>
            <w:tcW w:w="1548" w:type="dxa"/>
            <w:vMerge w:val="restart"/>
            <w:tcBorders>
              <w:top w:val="single" w:sz="4" w:space="0" w:color="auto"/>
              <w:left w:val="double" w:sz="4" w:space="0" w:color="auto"/>
              <w:right w:val="double" w:sz="4" w:space="0" w:color="auto"/>
            </w:tcBorders>
            <w:vAlign w:val="bottom"/>
          </w:tcPr>
          <w:p w:rsidR="005915CC" w:rsidRDefault="005915CC" w:rsidP="00106766">
            <w:pPr>
              <w:jc w:val="center"/>
              <w:rPr>
                <w:b/>
                <w:bCs/>
              </w:rPr>
            </w:pPr>
            <w:r>
              <w:rPr>
                <w:b/>
                <w:bCs/>
              </w:rPr>
              <w:t>Sample ID</w:t>
            </w:r>
          </w:p>
        </w:tc>
        <w:tc>
          <w:tcPr>
            <w:tcW w:w="8028" w:type="dxa"/>
            <w:gridSpan w:val="7"/>
            <w:tcBorders>
              <w:top w:val="single" w:sz="4" w:space="0" w:color="auto"/>
              <w:left w:val="double" w:sz="4" w:space="0" w:color="auto"/>
              <w:right w:val="double" w:sz="4" w:space="0" w:color="auto"/>
            </w:tcBorders>
            <w:vAlign w:val="bottom"/>
          </w:tcPr>
          <w:p w:rsidR="005915CC" w:rsidRDefault="005915CC" w:rsidP="00106766">
            <w:pPr>
              <w:jc w:val="center"/>
              <w:rPr>
                <w:b/>
                <w:bCs/>
                <w:sz w:val="22"/>
              </w:rPr>
            </w:pPr>
            <w:r>
              <w:rPr>
                <w:b/>
                <w:bCs/>
                <w:sz w:val="22"/>
              </w:rPr>
              <w:t>Sieve Size</w:t>
            </w:r>
          </w:p>
        </w:tc>
      </w:tr>
      <w:tr w:rsidR="005915CC" w:rsidTr="00106766">
        <w:trPr>
          <w:cantSplit/>
          <w:trHeight w:val="260"/>
        </w:trPr>
        <w:tc>
          <w:tcPr>
            <w:tcW w:w="1548" w:type="dxa"/>
            <w:vMerge/>
            <w:tcBorders>
              <w:left w:val="double" w:sz="4" w:space="0" w:color="auto"/>
              <w:right w:val="double" w:sz="4" w:space="0" w:color="auto"/>
            </w:tcBorders>
            <w:vAlign w:val="bottom"/>
          </w:tcPr>
          <w:p w:rsidR="005915CC" w:rsidRDefault="005915CC" w:rsidP="00106766">
            <w:pPr>
              <w:jc w:val="center"/>
              <w:rPr>
                <w:b/>
                <w:bCs/>
                <w:sz w:val="22"/>
              </w:rPr>
            </w:pPr>
          </w:p>
        </w:tc>
        <w:tc>
          <w:tcPr>
            <w:tcW w:w="1170" w:type="dxa"/>
            <w:vMerge w:val="restart"/>
            <w:tcBorders>
              <w:top w:val="single" w:sz="4" w:space="0" w:color="auto"/>
              <w:left w:val="double" w:sz="4" w:space="0" w:color="auto"/>
              <w:right w:val="double" w:sz="4" w:space="0" w:color="auto"/>
            </w:tcBorders>
            <w:vAlign w:val="bottom"/>
          </w:tcPr>
          <w:p w:rsidR="005915CC" w:rsidRDefault="005915CC" w:rsidP="00106766">
            <w:pPr>
              <w:jc w:val="center"/>
              <w:rPr>
                <w:b/>
                <w:bCs/>
                <w:sz w:val="22"/>
              </w:rPr>
            </w:pPr>
            <w:r>
              <w:rPr>
                <w:b/>
                <w:bCs/>
                <w:sz w:val="22"/>
              </w:rPr>
              <w:t>Gravel</w:t>
            </w:r>
          </w:p>
        </w:tc>
        <w:tc>
          <w:tcPr>
            <w:tcW w:w="5490" w:type="dxa"/>
            <w:gridSpan w:val="5"/>
            <w:tcBorders>
              <w:top w:val="single" w:sz="4" w:space="0" w:color="auto"/>
              <w:left w:val="double" w:sz="4" w:space="0" w:color="auto"/>
              <w:bottom w:val="single" w:sz="6" w:space="0" w:color="auto"/>
              <w:right w:val="double" w:sz="4" w:space="0" w:color="auto"/>
            </w:tcBorders>
            <w:vAlign w:val="bottom"/>
          </w:tcPr>
          <w:p w:rsidR="005915CC" w:rsidRDefault="005915CC" w:rsidP="00106766">
            <w:pPr>
              <w:jc w:val="center"/>
              <w:rPr>
                <w:b/>
                <w:bCs/>
                <w:sz w:val="22"/>
              </w:rPr>
            </w:pPr>
            <w:r>
              <w:rPr>
                <w:b/>
                <w:bCs/>
                <w:sz w:val="22"/>
              </w:rPr>
              <w:t>Sand</w:t>
            </w:r>
          </w:p>
        </w:tc>
        <w:tc>
          <w:tcPr>
            <w:tcW w:w="1368" w:type="dxa"/>
            <w:vMerge w:val="restart"/>
            <w:tcBorders>
              <w:top w:val="single" w:sz="4" w:space="0" w:color="auto"/>
              <w:left w:val="double" w:sz="4" w:space="0" w:color="auto"/>
              <w:right w:val="double" w:sz="4" w:space="0" w:color="auto"/>
            </w:tcBorders>
            <w:vAlign w:val="bottom"/>
          </w:tcPr>
          <w:p w:rsidR="005915CC" w:rsidRDefault="005915CC" w:rsidP="00106766">
            <w:pPr>
              <w:jc w:val="center"/>
              <w:rPr>
                <w:sz w:val="22"/>
              </w:rPr>
            </w:pPr>
            <w:r>
              <w:rPr>
                <w:b/>
                <w:bCs/>
                <w:sz w:val="22"/>
              </w:rPr>
              <w:t>Mud</w:t>
            </w:r>
          </w:p>
        </w:tc>
      </w:tr>
      <w:tr w:rsidR="005915CC" w:rsidTr="00106766">
        <w:trPr>
          <w:cantSplit/>
          <w:trHeight w:val="525"/>
        </w:trPr>
        <w:tc>
          <w:tcPr>
            <w:tcW w:w="1548" w:type="dxa"/>
            <w:vMerge/>
            <w:tcBorders>
              <w:left w:val="double" w:sz="4" w:space="0" w:color="auto"/>
              <w:bottom w:val="double" w:sz="4" w:space="0" w:color="auto"/>
              <w:right w:val="double" w:sz="4" w:space="0" w:color="auto"/>
            </w:tcBorders>
            <w:vAlign w:val="center"/>
          </w:tcPr>
          <w:p w:rsidR="005915CC" w:rsidRDefault="005915CC" w:rsidP="00106766">
            <w:pPr>
              <w:jc w:val="center"/>
              <w:rPr>
                <w:b/>
                <w:bCs/>
                <w:sz w:val="22"/>
              </w:rPr>
            </w:pPr>
          </w:p>
        </w:tc>
        <w:tc>
          <w:tcPr>
            <w:tcW w:w="1170" w:type="dxa"/>
            <w:vMerge/>
            <w:tcBorders>
              <w:left w:val="double" w:sz="4" w:space="0" w:color="auto"/>
              <w:bottom w:val="double" w:sz="4" w:space="0" w:color="auto"/>
              <w:right w:val="double" w:sz="4" w:space="0" w:color="auto"/>
            </w:tcBorders>
            <w:vAlign w:val="center"/>
          </w:tcPr>
          <w:p w:rsidR="005915CC" w:rsidRDefault="005915CC" w:rsidP="00106766">
            <w:pPr>
              <w:jc w:val="center"/>
              <w:rPr>
                <w:sz w:val="22"/>
              </w:rPr>
            </w:pPr>
          </w:p>
        </w:tc>
        <w:tc>
          <w:tcPr>
            <w:tcW w:w="1098" w:type="dxa"/>
            <w:tcBorders>
              <w:top w:val="single" w:sz="6" w:space="0" w:color="auto"/>
              <w:left w:val="double" w:sz="4" w:space="0" w:color="auto"/>
              <w:bottom w:val="double" w:sz="4" w:space="0" w:color="auto"/>
            </w:tcBorders>
            <w:vAlign w:val="bottom"/>
          </w:tcPr>
          <w:p w:rsidR="005915CC" w:rsidRDefault="005915CC" w:rsidP="00106766">
            <w:pPr>
              <w:jc w:val="center"/>
              <w:rPr>
                <w:b/>
                <w:bCs/>
                <w:sz w:val="22"/>
              </w:rPr>
            </w:pPr>
            <w:r>
              <w:rPr>
                <w:b/>
                <w:bCs/>
                <w:sz w:val="22"/>
              </w:rPr>
              <w:t>Very Coarse</w:t>
            </w:r>
          </w:p>
        </w:tc>
        <w:tc>
          <w:tcPr>
            <w:tcW w:w="1098" w:type="dxa"/>
            <w:tcBorders>
              <w:top w:val="single" w:sz="6" w:space="0" w:color="auto"/>
              <w:bottom w:val="double" w:sz="4" w:space="0" w:color="auto"/>
            </w:tcBorders>
            <w:vAlign w:val="bottom"/>
          </w:tcPr>
          <w:p w:rsidR="005915CC" w:rsidRDefault="005915CC" w:rsidP="00106766">
            <w:pPr>
              <w:jc w:val="center"/>
              <w:rPr>
                <w:b/>
                <w:bCs/>
                <w:sz w:val="22"/>
              </w:rPr>
            </w:pPr>
            <w:r>
              <w:rPr>
                <w:b/>
                <w:bCs/>
                <w:sz w:val="22"/>
              </w:rPr>
              <w:t>Coarse</w:t>
            </w:r>
          </w:p>
        </w:tc>
        <w:tc>
          <w:tcPr>
            <w:tcW w:w="1098" w:type="dxa"/>
            <w:tcBorders>
              <w:top w:val="single" w:sz="6" w:space="0" w:color="auto"/>
              <w:bottom w:val="double" w:sz="4" w:space="0" w:color="auto"/>
            </w:tcBorders>
            <w:vAlign w:val="bottom"/>
          </w:tcPr>
          <w:p w:rsidR="005915CC" w:rsidRDefault="005915CC" w:rsidP="00106766">
            <w:pPr>
              <w:jc w:val="center"/>
              <w:rPr>
                <w:b/>
                <w:bCs/>
                <w:sz w:val="22"/>
              </w:rPr>
            </w:pPr>
            <w:r>
              <w:rPr>
                <w:b/>
                <w:bCs/>
                <w:sz w:val="22"/>
              </w:rPr>
              <w:t>Medium</w:t>
            </w:r>
          </w:p>
        </w:tc>
        <w:tc>
          <w:tcPr>
            <w:tcW w:w="1098" w:type="dxa"/>
            <w:tcBorders>
              <w:top w:val="single" w:sz="6" w:space="0" w:color="auto"/>
              <w:bottom w:val="double" w:sz="4" w:space="0" w:color="auto"/>
            </w:tcBorders>
            <w:vAlign w:val="bottom"/>
          </w:tcPr>
          <w:p w:rsidR="005915CC" w:rsidRDefault="005915CC" w:rsidP="00106766">
            <w:pPr>
              <w:jc w:val="center"/>
              <w:rPr>
                <w:b/>
                <w:bCs/>
                <w:sz w:val="22"/>
              </w:rPr>
            </w:pPr>
            <w:r>
              <w:rPr>
                <w:b/>
                <w:bCs/>
                <w:sz w:val="22"/>
              </w:rPr>
              <w:t>Fine</w:t>
            </w:r>
          </w:p>
        </w:tc>
        <w:tc>
          <w:tcPr>
            <w:tcW w:w="1098" w:type="dxa"/>
            <w:tcBorders>
              <w:top w:val="single" w:sz="6" w:space="0" w:color="auto"/>
              <w:bottom w:val="double" w:sz="4" w:space="0" w:color="auto"/>
              <w:right w:val="double" w:sz="4" w:space="0" w:color="auto"/>
            </w:tcBorders>
            <w:vAlign w:val="bottom"/>
          </w:tcPr>
          <w:p w:rsidR="005915CC" w:rsidRDefault="005915CC" w:rsidP="00106766">
            <w:pPr>
              <w:jc w:val="center"/>
              <w:rPr>
                <w:b/>
                <w:bCs/>
                <w:sz w:val="22"/>
              </w:rPr>
            </w:pPr>
            <w:r>
              <w:rPr>
                <w:b/>
                <w:bCs/>
                <w:sz w:val="22"/>
              </w:rPr>
              <w:t>Very Fine</w:t>
            </w:r>
          </w:p>
        </w:tc>
        <w:tc>
          <w:tcPr>
            <w:tcW w:w="1368" w:type="dxa"/>
            <w:vMerge/>
            <w:tcBorders>
              <w:left w:val="double" w:sz="4" w:space="0" w:color="auto"/>
              <w:bottom w:val="double" w:sz="4" w:space="0" w:color="auto"/>
              <w:right w:val="double" w:sz="4" w:space="0" w:color="auto"/>
            </w:tcBorders>
            <w:vAlign w:val="center"/>
          </w:tcPr>
          <w:p w:rsidR="005915CC" w:rsidRDefault="005915CC" w:rsidP="00106766">
            <w:pPr>
              <w:jc w:val="center"/>
              <w:rPr>
                <w:b/>
                <w:bCs/>
                <w:sz w:val="22"/>
              </w:rPr>
            </w:pPr>
          </w:p>
        </w:tc>
      </w:tr>
      <w:tr w:rsidR="005915CC" w:rsidTr="00106766">
        <w:trPr>
          <w:cantSplit/>
        </w:trPr>
        <w:tc>
          <w:tcPr>
            <w:tcW w:w="1548" w:type="dxa"/>
            <w:tcBorders>
              <w:top w:val="double" w:sz="4" w:space="0" w:color="auto"/>
              <w:left w:val="double" w:sz="4" w:space="0" w:color="auto"/>
              <w:right w:val="double" w:sz="4" w:space="0" w:color="auto"/>
            </w:tcBorders>
            <w:vAlign w:val="center"/>
          </w:tcPr>
          <w:p w:rsidR="005915CC" w:rsidRDefault="005915CC" w:rsidP="00106766">
            <w:pPr>
              <w:jc w:val="center"/>
              <w:rPr>
                <w:b/>
                <w:bCs/>
                <w:sz w:val="22"/>
              </w:rPr>
            </w:pPr>
            <w:r>
              <w:rPr>
                <w:b/>
                <w:bCs/>
                <w:sz w:val="22"/>
              </w:rPr>
              <w:t>B8</w:t>
            </w:r>
          </w:p>
        </w:tc>
        <w:tc>
          <w:tcPr>
            <w:tcW w:w="1170"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0.15</w:t>
            </w:r>
          </w:p>
        </w:tc>
        <w:tc>
          <w:tcPr>
            <w:tcW w:w="1098" w:type="dxa"/>
            <w:tcBorders>
              <w:top w:val="double" w:sz="4" w:space="0" w:color="auto"/>
              <w:left w:val="double" w:sz="4" w:space="0" w:color="auto"/>
            </w:tcBorders>
            <w:vAlign w:val="center"/>
          </w:tcPr>
          <w:p w:rsidR="005915CC" w:rsidRDefault="005915CC" w:rsidP="00106766">
            <w:pPr>
              <w:jc w:val="center"/>
              <w:rPr>
                <w:sz w:val="22"/>
              </w:rPr>
            </w:pPr>
            <w:r>
              <w:rPr>
                <w:sz w:val="22"/>
              </w:rPr>
              <w:t>0.68</w:t>
            </w:r>
          </w:p>
        </w:tc>
        <w:tc>
          <w:tcPr>
            <w:tcW w:w="1098" w:type="dxa"/>
            <w:tcBorders>
              <w:top w:val="double" w:sz="4" w:space="0" w:color="auto"/>
            </w:tcBorders>
            <w:vAlign w:val="center"/>
          </w:tcPr>
          <w:p w:rsidR="005915CC" w:rsidRDefault="005915CC" w:rsidP="00106766">
            <w:pPr>
              <w:jc w:val="center"/>
              <w:rPr>
                <w:sz w:val="22"/>
              </w:rPr>
            </w:pPr>
            <w:r>
              <w:rPr>
                <w:sz w:val="22"/>
              </w:rPr>
              <w:t>0.85</w:t>
            </w:r>
          </w:p>
        </w:tc>
        <w:tc>
          <w:tcPr>
            <w:tcW w:w="1098" w:type="dxa"/>
            <w:tcBorders>
              <w:top w:val="double" w:sz="4" w:space="0" w:color="auto"/>
            </w:tcBorders>
            <w:vAlign w:val="center"/>
          </w:tcPr>
          <w:p w:rsidR="005915CC" w:rsidRDefault="005915CC" w:rsidP="00106766">
            <w:pPr>
              <w:jc w:val="center"/>
              <w:rPr>
                <w:sz w:val="22"/>
              </w:rPr>
            </w:pPr>
            <w:r>
              <w:rPr>
                <w:sz w:val="22"/>
              </w:rPr>
              <w:t>1.40</w:t>
            </w:r>
          </w:p>
        </w:tc>
        <w:tc>
          <w:tcPr>
            <w:tcW w:w="1098" w:type="dxa"/>
            <w:tcBorders>
              <w:top w:val="double" w:sz="4" w:space="0" w:color="auto"/>
            </w:tcBorders>
            <w:vAlign w:val="center"/>
          </w:tcPr>
          <w:p w:rsidR="005915CC" w:rsidRDefault="005915CC" w:rsidP="00106766">
            <w:pPr>
              <w:jc w:val="center"/>
              <w:rPr>
                <w:sz w:val="22"/>
              </w:rPr>
            </w:pPr>
            <w:r>
              <w:rPr>
                <w:sz w:val="22"/>
              </w:rPr>
              <w:t>1.70</w:t>
            </w:r>
          </w:p>
        </w:tc>
        <w:tc>
          <w:tcPr>
            <w:tcW w:w="1098" w:type="dxa"/>
            <w:tcBorders>
              <w:top w:val="double" w:sz="4" w:space="0" w:color="auto"/>
              <w:right w:val="double" w:sz="4" w:space="0" w:color="auto"/>
            </w:tcBorders>
            <w:vAlign w:val="center"/>
          </w:tcPr>
          <w:p w:rsidR="005915CC" w:rsidRDefault="005915CC" w:rsidP="00106766">
            <w:pPr>
              <w:jc w:val="center"/>
              <w:rPr>
                <w:sz w:val="22"/>
              </w:rPr>
            </w:pPr>
            <w:r>
              <w:rPr>
                <w:sz w:val="22"/>
              </w:rPr>
              <w:t>1.63</w:t>
            </w:r>
          </w:p>
        </w:tc>
        <w:tc>
          <w:tcPr>
            <w:tcW w:w="1368" w:type="dxa"/>
            <w:tcBorders>
              <w:top w:val="double" w:sz="4" w:space="0" w:color="auto"/>
              <w:left w:val="double" w:sz="4" w:space="0" w:color="auto"/>
              <w:right w:val="double" w:sz="4" w:space="0" w:color="auto"/>
            </w:tcBorders>
            <w:vAlign w:val="center"/>
          </w:tcPr>
          <w:p w:rsidR="005915CC" w:rsidRDefault="005915CC" w:rsidP="00106766">
            <w:pPr>
              <w:jc w:val="center"/>
              <w:rPr>
                <w:sz w:val="22"/>
              </w:rPr>
            </w:pPr>
            <w:r>
              <w:rPr>
                <w:sz w:val="22"/>
              </w:rPr>
              <w:t>93.59</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B9</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0.23</w:t>
            </w:r>
          </w:p>
        </w:tc>
        <w:tc>
          <w:tcPr>
            <w:tcW w:w="1098" w:type="dxa"/>
            <w:tcBorders>
              <w:left w:val="double" w:sz="4" w:space="0" w:color="auto"/>
            </w:tcBorders>
            <w:vAlign w:val="center"/>
          </w:tcPr>
          <w:p w:rsidR="005915CC" w:rsidRDefault="005915CC" w:rsidP="00106766">
            <w:pPr>
              <w:jc w:val="center"/>
              <w:rPr>
                <w:sz w:val="22"/>
              </w:rPr>
            </w:pPr>
            <w:r>
              <w:rPr>
                <w:sz w:val="22"/>
              </w:rPr>
              <w:t>0.19</w:t>
            </w:r>
          </w:p>
        </w:tc>
        <w:tc>
          <w:tcPr>
            <w:tcW w:w="1098" w:type="dxa"/>
            <w:vAlign w:val="center"/>
          </w:tcPr>
          <w:p w:rsidR="005915CC" w:rsidRDefault="005915CC" w:rsidP="00106766">
            <w:pPr>
              <w:jc w:val="center"/>
              <w:rPr>
                <w:sz w:val="22"/>
              </w:rPr>
            </w:pPr>
            <w:r>
              <w:rPr>
                <w:sz w:val="22"/>
              </w:rPr>
              <w:t>0.70</w:t>
            </w:r>
          </w:p>
        </w:tc>
        <w:tc>
          <w:tcPr>
            <w:tcW w:w="1098" w:type="dxa"/>
            <w:vAlign w:val="center"/>
          </w:tcPr>
          <w:p w:rsidR="005915CC" w:rsidRDefault="005915CC" w:rsidP="00106766">
            <w:pPr>
              <w:jc w:val="center"/>
              <w:rPr>
                <w:sz w:val="22"/>
              </w:rPr>
            </w:pPr>
            <w:r>
              <w:rPr>
                <w:sz w:val="22"/>
              </w:rPr>
              <w:t>2.03</w:t>
            </w:r>
          </w:p>
        </w:tc>
        <w:tc>
          <w:tcPr>
            <w:tcW w:w="1098" w:type="dxa"/>
            <w:vAlign w:val="center"/>
          </w:tcPr>
          <w:p w:rsidR="005915CC" w:rsidRDefault="005915CC" w:rsidP="00106766">
            <w:pPr>
              <w:jc w:val="center"/>
              <w:rPr>
                <w:sz w:val="22"/>
              </w:rPr>
            </w:pPr>
            <w:r>
              <w:rPr>
                <w:sz w:val="22"/>
              </w:rPr>
              <w:t>2.10</w:t>
            </w:r>
          </w:p>
        </w:tc>
        <w:tc>
          <w:tcPr>
            <w:tcW w:w="1098" w:type="dxa"/>
            <w:tcBorders>
              <w:right w:val="double" w:sz="4" w:space="0" w:color="auto"/>
            </w:tcBorders>
            <w:vAlign w:val="center"/>
          </w:tcPr>
          <w:p w:rsidR="005915CC" w:rsidRDefault="005915CC" w:rsidP="00106766">
            <w:pPr>
              <w:jc w:val="center"/>
              <w:rPr>
                <w:sz w:val="22"/>
              </w:rPr>
            </w:pPr>
            <w:r>
              <w:rPr>
                <w:sz w:val="22"/>
              </w:rPr>
              <w:t>1.05</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93.71</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B11</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0.08</w:t>
            </w:r>
          </w:p>
        </w:tc>
        <w:tc>
          <w:tcPr>
            <w:tcW w:w="1098" w:type="dxa"/>
            <w:tcBorders>
              <w:left w:val="double" w:sz="4" w:space="0" w:color="auto"/>
            </w:tcBorders>
            <w:vAlign w:val="center"/>
          </w:tcPr>
          <w:p w:rsidR="005915CC" w:rsidRDefault="005915CC" w:rsidP="00106766">
            <w:pPr>
              <w:jc w:val="center"/>
              <w:rPr>
                <w:sz w:val="22"/>
              </w:rPr>
            </w:pPr>
            <w:r>
              <w:rPr>
                <w:sz w:val="22"/>
              </w:rPr>
              <w:t>0.11</w:t>
            </w:r>
          </w:p>
        </w:tc>
        <w:tc>
          <w:tcPr>
            <w:tcW w:w="1098" w:type="dxa"/>
            <w:vAlign w:val="center"/>
          </w:tcPr>
          <w:p w:rsidR="005915CC" w:rsidRDefault="005915CC" w:rsidP="00106766">
            <w:pPr>
              <w:jc w:val="center"/>
              <w:rPr>
                <w:sz w:val="22"/>
              </w:rPr>
            </w:pPr>
            <w:r>
              <w:rPr>
                <w:sz w:val="22"/>
              </w:rPr>
              <w:t>0.60</w:t>
            </w:r>
          </w:p>
        </w:tc>
        <w:tc>
          <w:tcPr>
            <w:tcW w:w="1098" w:type="dxa"/>
            <w:vAlign w:val="center"/>
          </w:tcPr>
          <w:p w:rsidR="005915CC" w:rsidRDefault="005915CC" w:rsidP="00106766">
            <w:pPr>
              <w:jc w:val="center"/>
              <w:rPr>
                <w:sz w:val="22"/>
              </w:rPr>
            </w:pPr>
            <w:r>
              <w:rPr>
                <w:sz w:val="22"/>
              </w:rPr>
              <w:t>1.35</w:t>
            </w:r>
          </w:p>
        </w:tc>
        <w:tc>
          <w:tcPr>
            <w:tcW w:w="1098" w:type="dxa"/>
            <w:vAlign w:val="center"/>
          </w:tcPr>
          <w:p w:rsidR="005915CC" w:rsidRDefault="005915CC" w:rsidP="00106766">
            <w:pPr>
              <w:jc w:val="center"/>
              <w:rPr>
                <w:sz w:val="22"/>
              </w:rPr>
            </w:pPr>
            <w:r>
              <w:rPr>
                <w:sz w:val="22"/>
              </w:rPr>
              <w:t>1.20</w:t>
            </w:r>
          </w:p>
        </w:tc>
        <w:tc>
          <w:tcPr>
            <w:tcW w:w="1098" w:type="dxa"/>
            <w:tcBorders>
              <w:right w:val="double" w:sz="4" w:space="0" w:color="auto"/>
            </w:tcBorders>
            <w:vAlign w:val="center"/>
          </w:tcPr>
          <w:p w:rsidR="005915CC" w:rsidRDefault="005915CC" w:rsidP="00106766">
            <w:pPr>
              <w:jc w:val="center"/>
              <w:rPr>
                <w:sz w:val="22"/>
              </w:rPr>
            </w:pPr>
            <w:r>
              <w:rPr>
                <w:sz w:val="22"/>
              </w:rPr>
              <w:t>1.70</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94.96</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B12</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3.04</w:t>
            </w:r>
          </w:p>
        </w:tc>
        <w:tc>
          <w:tcPr>
            <w:tcW w:w="1098" w:type="dxa"/>
            <w:tcBorders>
              <w:left w:val="double" w:sz="4" w:space="0" w:color="auto"/>
            </w:tcBorders>
            <w:vAlign w:val="center"/>
          </w:tcPr>
          <w:p w:rsidR="005915CC" w:rsidRDefault="005915CC" w:rsidP="00106766">
            <w:pPr>
              <w:jc w:val="center"/>
              <w:rPr>
                <w:sz w:val="22"/>
              </w:rPr>
            </w:pPr>
            <w:r>
              <w:rPr>
                <w:sz w:val="22"/>
              </w:rPr>
              <w:t>0.31</w:t>
            </w:r>
          </w:p>
        </w:tc>
        <w:tc>
          <w:tcPr>
            <w:tcW w:w="1098" w:type="dxa"/>
            <w:vAlign w:val="center"/>
          </w:tcPr>
          <w:p w:rsidR="005915CC" w:rsidRDefault="005915CC" w:rsidP="00106766">
            <w:pPr>
              <w:jc w:val="center"/>
              <w:rPr>
                <w:sz w:val="22"/>
              </w:rPr>
            </w:pPr>
            <w:r>
              <w:rPr>
                <w:sz w:val="22"/>
              </w:rPr>
              <w:t>0.27</w:t>
            </w:r>
          </w:p>
        </w:tc>
        <w:tc>
          <w:tcPr>
            <w:tcW w:w="1098" w:type="dxa"/>
            <w:vAlign w:val="center"/>
          </w:tcPr>
          <w:p w:rsidR="005915CC" w:rsidRDefault="005915CC" w:rsidP="00106766">
            <w:pPr>
              <w:jc w:val="center"/>
              <w:rPr>
                <w:sz w:val="22"/>
              </w:rPr>
            </w:pPr>
            <w:r>
              <w:rPr>
                <w:sz w:val="22"/>
              </w:rPr>
              <w:t>0.55</w:t>
            </w:r>
          </w:p>
        </w:tc>
        <w:tc>
          <w:tcPr>
            <w:tcW w:w="1098" w:type="dxa"/>
            <w:vAlign w:val="center"/>
          </w:tcPr>
          <w:p w:rsidR="005915CC" w:rsidRDefault="005915CC" w:rsidP="00106766">
            <w:pPr>
              <w:jc w:val="center"/>
              <w:rPr>
                <w:sz w:val="22"/>
              </w:rPr>
            </w:pPr>
            <w:r>
              <w:rPr>
                <w:sz w:val="22"/>
              </w:rPr>
              <w:t>0.96</w:t>
            </w:r>
          </w:p>
        </w:tc>
        <w:tc>
          <w:tcPr>
            <w:tcW w:w="1098" w:type="dxa"/>
            <w:tcBorders>
              <w:right w:val="double" w:sz="4" w:space="0" w:color="auto"/>
            </w:tcBorders>
            <w:vAlign w:val="center"/>
          </w:tcPr>
          <w:p w:rsidR="005915CC" w:rsidRDefault="005915CC" w:rsidP="00106766">
            <w:pPr>
              <w:jc w:val="center"/>
              <w:rPr>
                <w:sz w:val="22"/>
              </w:rPr>
            </w:pPr>
            <w:r>
              <w:rPr>
                <w:sz w:val="22"/>
              </w:rPr>
              <w:t>1.32</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93.56</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B13</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3.78</w:t>
            </w:r>
          </w:p>
        </w:tc>
        <w:tc>
          <w:tcPr>
            <w:tcW w:w="1098" w:type="dxa"/>
            <w:tcBorders>
              <w:left w:val="double" w:sz="4" w:space="0" w:color="auto"/>
            </w:tcBorders>
            <w:vAlign w:val="center"/>
          </w:tcPr>
          <w:p w:rsidR="005915CC" w:rsidRDefault="005915CC" w:rsidP="00106766">
            <w:pPr>
              <w:jc w:val="center"/>
              <w:rPr>
                <w:sz w:val="22"/>
              </w:rPr>
            </w:pPr>
            <w:r>
              <w:rPr>
                <w:sz w:val="22"/>
              </w:rPr>
              <w:t>2.24</w:t>
            </w:r>
          </w:p>
        </w:tc>
        <w:tc>
          <w:tcPr>
            <w:tcW w:w="1098" w:type="dxa"/>
            <w:vAlign w:val="center"/>
          </w:tcPr>
          <w:p w:rsidR="005915CC" w:rsidRDefault="005915CC" w:rsidP="00106766">
            <w:pPr>
              <w:jc w:val="center"/>
              <w:rPr>
                <w:sz w:val="22"/>
              </w:rPr>
            </w:pPr>
            <w:r>
              <w:rPr>
                <w:sz w:val="22"/>
              </w:rPr>
              <w:t>2.83</w:t>
            </w:r>
          </w:p>
        </w:tc>
        <w:tc>
          <w:tcPr>
            <w:tcW w:w="1098" w:type="dxa"/>
            <w:vAlign w:val="center"/>
          </w:tcPr>
          <w:p w:rsidR="005915CC" w:rsidRDefault="005915CC" w:rsidP="00106766">
            <w:pPr>
              <w:jc w:val="center"/>
              <w:rPr>
                <w:sz w:val="22"/>
              </w:rPr>
            </w:pPr>
            <w:r>
              <w:rPr>
                <w:sz w:val="22"/>
              </w:rPr>
              <w:t>4.40</w:t>
            </w:r>
          </w:p>
        </w:tc>
        <w:tc>
          <w:tcPr>
            <w:tcW w:w="1098" w:type="dxa"/>
            <w:vAlign w:val="center"/>
          </w:tcPr>
          <w:p w:rsidR="005915CC" w:rsidRDefault="005915CC" w:rsidP="00106766">
            <w:pPr>
              <w:jc w:val="center"/>
              <w:rPr>
                <w:sz w:val="22"/>
              </w:rPr>
            </w:pPr>
            <w:r>
              <w:rPr>
                <w:sz w:val="22"/>
              </w:rPr>
              <w:t>4.38</w:t>
            </w:r>
          </w:p>
        </w:tc>
        <w:tc>
          <w:tcPr>
            <w:tcW w:w="1098" w:type="dxa"/>
            <w:tcBorders>
              <w:right w:val="double" w:sz="4" w:space="0" w:color="auto"/>
            </w:tcBorders>
            <w:vAlign w:val="center"/>
          </w:tcPr>
          <w:p w:rsidR="005915CC" w:rsidRDefault="005915CC" w:rsidP="00106766">
            <w:pPr>
              <w:jc w:val="center"/>
              <w:rPr>
                <w:sz w:val="22"/>
              </w:rPr>
            </w:pPr>
            <w:r>
              <w:rPr>
                <w:sz w:val="22"/>
              </w:rPr>
              <w:t>2.12</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80.23</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B14</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19.16</w:t>
            </w:r>
          </w:p>
        </w:tc>
        <w:tc>
          <w:tcPr>
            <w:tcW w:w="1098" w:type="dxa"/>
            <w:tcBorders>
              <w:left w:val="double" w:sz="4" w:space="0" w:color="auto"/>
            </w:tcBorders>
            <w:vAlign w:val="center"/>
          </w:tcPr>
          <w:p w:rsidR="005915CC" w:rsidRDefault="005915CC" w:rsidP="00106766">
            <w:pPr>
              <w:jc w:val="center"/>
              <w:rPr>
                <w:sz w:val="22"/>
              </w:rPr>
            </w:pPr>
            <w:r>
              <w:rPr>
                <w:sz w:val="22"/>
              </w:rPr>
              <w:t>3.43</w:t>
            </w:r>
          </w:p>
        </w:tc>
        <w:tc>
          <w:tcPr>
            <w:tcW w:w="1098" w:type="dxa"/>
            <w:vAlign w:val="center"/>
          </w:tcPr>
          <w:p w:rsidR="005915CC" w:rsidRDefault="005915CC" w:rsidP="00106766">
            <w:pPr>
              <w:jc w:val="center"/>
              <w:rPr>
                <w:sz w:val="22"/>
              </w:rPr>
            </w:pPr>
            <w:r>
              <w:rPr>
                <w:sz w:val="22"/>
              </w:rPr>
              <w:t>4.75</w:t>
            </w:r>
          </w:p>
        </w:tc>
        <w:tc>
          <w:tcPr>
            <w:tcW w:w="1098" w:type="dxa"/>
            <w:vAlign w:val="center"/>
          </w:tcPr>
          <w:p w:rsidR="005915CC" w:rsidRDefault="005915CC" w:rsidP="00106766">
            <w:pPr>
              <w:jc w:val="center"/>
              <w:rPr>
                <w:sz w:val="22"/>
              </w:rPr>
            </w:pPr>
            <w:r>
              <w:rPr>
                <w:sz w:val="22"/>
              </w:rPr>
              <w:t>8.76</w:t>
            </w:r>
          </w:p>
        </w:tc>
        <w:tc>
          <w:tcPr>
            <w:tcW w:w="1098" w:type="dxa"/>
            <w:vAlign w:val="center"/>
          </w:tcPr>
          <w:p w:rsidR="005915CC" w:rsidRDefault="005915CC" w:rsidP="00106766">
            <w:pPr>
              <w:jc w:val="center"/>
              <w:rPr>
                <w:sz w:val="22"/>
              </w:rPr>
            </w:pPr>
            <w:r>
              <w:rPr>
                <w:sz w:val="22"/>
              </w:rPr>
              <w:t>5.95</w:t>
            </w:r>
          </w:p>
        </w:tc>
        <w:tc>
          <w:tcPr>
            <w:tcW w:w="1098" w:type="dxa"/>
            <w:tcBorders>
              <w:right w:val="double" w:sz="4" w:space="0" w:color="auto"/>
            </w:tcBorders>
            <w:vAlign w:val="center"/>
          </w:tcPr>
          <w:p w:rsidR="005915CC" w:rsidRDefault="005915CC" w:rsidP="00106766">
            <w:pPr>
              <w:jc w:val="center"/>
              <w:rPr>
                <w:sz w:val="22"/>
              </w:rPr>
            </w:pPr>
            <w:r>
              <w:rPr>
                <w:sz w:val="22"/>
              </w:rPr>
              <w:t>2.74</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55.21</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B17</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0.31</w:t>
            </w:r>
          </w:p>
        </w:tc>
        <w:tc>
          <w:tcPr>
            <w:tcW w:w="1098" w:type="dxa"/>
            <w:tcBorders>
              <w:left w:val="double" w:sz="4" w:space="0" w:color="auto"/>
            </w:tcBorders>
            <w:vAlign w:val="center"/>
          </w:tcPr>
          <w:p w:rsidR="005915CC" w:rsidRDefault="005915CC" w:rsidP="00106766">
            <w:pPr>
              <w:jc w:val="center"/>
              <w:rPr>
                <w:sz w:val="22"/>
              </w:rPr>
            </w:pPr>
            <w:r>
              <w:rPr>
                <w:sz w:val="22"/>
              </w:rPr>
              <w:t>1.07</w:t>
            </w:r>
          </w:p>
        </w:tc>
        <w:tc>
          <w:tcPr>
            <w:tcW w:w="1098" w:type="dxa"/>
            <w:vAlign w:val="center"/>
          </w:tcPr>
          <w:p w:rsidR="005915CC" w:rsidRDefault="005915CC" w:rsidP="00106766">
            <w:pPr>
              <w:jc w:val="center"/>
              <w:rPr>
                <w:sz w:val="22"/>
              </w:rPr>
            </w:pPr>
            <w:r>
              <w:rPr>
                <w:sz w:val="22"/>
              </w:rPr>
              <w:t>0.94</w:t>
            </w:r>
          </w:p>
        </w:tc>
        <w:tc>
          <w:tcPr>
            <w:tcW w:w="1098" w:type="dxa"/>
            <w:vAlign w:val="center"/>
          </w:tcPr>
          <w:p w:rsidR="005915CC" w:rsidRDefault="005915CC" w:rsidP="00106766">
            <w:pPr>
              <w:jc w:val="center"/>
              <w:rPr>
                <w:sz w:val="22"/>
              </w:rPr>
            </w:pPr>
            <w:r>
              <w:rPr>
                <w:sz w:val="22"/>
              </w:rPr>
              <w:t>0.99</w:t>
            </w:r>
          </w:p>
        </w:tc>
        <w:tc>
          <w:tcPr>
            <w:tcW w:w="1098" w:type="dxa"/>
            <w:vAlign w:val="center"/>
          </w:tcPr>
          <w:p w:rsidR="005915CC" w:rsidRDefault="005915CC" w:rsidP="00106766">
            <w:pPr>
              <w:jc w:val="center"/>
              <w:rPr>
                <w:sz w:val="22"/>
              </w:rPr>
            </w:pPr>
            <w:r>
              <w:rPr>
                <w:sz w:val="22"/>
              </w:rPr>
              <w:t>1.28</w:t>
            </w:r>
          </w:p>
        </w:tc>
        <w:tc>
          <w:tcPr>
            <w:tcW w:w="1098" w:type="dxa"/>
            <w:tcBorders>
              <w:right w:val="double" w:sz="4" w:space="0" w:color="auto"/>
            </w:tcBorders>
            <w:vAlign w:val="center"/>
          </w:tcPr>
          <w:p w:rsidR="005915CC" w:rsidRDefault="005915CC" w:rsidP="00106766">
            <w:pPr>
              <w:jc w:val="center"/>
              <w:rPr>
                <w:sz w:val="22"/>
              </w:rPr>
            </w:pPr>
            <w:r>
              <w:rPr>
                <w:sz w:val="22"/>
              </w:rPr>
              <w:t>1.29</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94.13</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B18</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0.02</w:t>
            </w:r>
          </w:p>
        </w:tc>
        <w:tc>
          <w:tcPr>
            <w:tcW w:w="1098" w:type="dxa"/>
            <w:tcBorders>
              <w:left w:val="double" w:sz="4" w:space="0" w:color="auto"/>
            </w:tcBorders>
            <w:vAlign w:val="center"/>
          </w:tcPr>
          <w:p w:rsidR="005915CC" w:rsidRDefault="005915CC" w:rsidP="00106766">
            <w:pPr>
              <w:jc w:val="center"/>
              <w:rPr>
                <w:sz w:val="22"/>
              </w:rPr>
            </w:pPr>
            <w:r>
              <w:rPr>
                <w:sz w:val="22"/>
              </w:rPr>
              <w:t>0.24</w:t>
            </w:r>
          </w:p>
        </w:tc>
        <w:tc>
          <w:tcPr>
            <w:tcW w:w="1098" w:type="dxa"/>
            <w:vAlign w:val="center"/>
          </w:tcPr>
          <w:p w:rsidR="005915CC" w:rsidRDefault="005915CC" w:rsidP="00106766">
            <w:pPr>
              <w:jc w:val="center"/>
              <w:rPr>
                <w:sz w:val="22"/>
              </w:rPr>
            </w:pPr>
            <w:r>
              <w:rPr>
                <w:sz w:val="22"/>
              </w:rPr>
              <w:t>0.46</w:t>
            </w:r>
          </w:p>
        </w:tc>
        <w:tc>
          <w:tcPr>
            <w:tcW w:w="1098" w:type="dxa"/>
            <w:vAlign w:val="center"/>
          </w:tcPr>
          <w:p w:rsidR="005915CC" w:rsidRDefault="005915CC" w:rsidP="00106766">
            <w:pPr>
              <w:jc w:val="center"/>
              <w:rPr>
                <w:sz w:val="22"/>
              </w:rPr>
            </w:pPr>
            <w:r>
              <w:rPr>
                <w:sz w:val="22"/>
              </w:rPr>
              <w:t>0.79</w:t>
            </w:r>
          </w:p>
        </w:tc>
        <w:tc>
          <w:tcPr>
            <w:tcW w:w="1098" w:type="dxa"/>
            <w:vAlign w:val="center"/>
          </w:tcPr>
          <w:p w:rsidR="005915CC" w:rsidRDefault="005915CC" w:rsidP="00106766">
            <w:pPr>
              <w:jc w:val="center"/>
              <w:rPr>
                <w:sz w:val="22"/>
              </w:rPr>
            </w:pPr>
            <w:r>
              <w:rPr>
                <w:sz w:val="22"/>
              </w:rPr>
              <w:t>0.87</w:t>
            </w:r>
          </w:p>
        </w:tc>
        <w:tc>
          <w:tcPr>
            <w:tcW w:w="1098" w:type="dxa"/>
            <w:tcBorders>
              <w:right w:val="double" w:sz="4" w:space="0" w:color="auto"/>
            </w:tcBorders>
            <w:vAlign w:val="center"/>
          </w:tcPr>
          <w:p w:rsidR="005915CC" w:rsidRDefault="005915CC" w:rsidP="00106766">
            <w:pPr>
              <w:jc w:val="center"/>
              <w:rPr>
                <w:sz w:val="22"/>
              </w:rPr>
            </w:pPr>
            <w:r>
              <w:rPr>
                <w:sz w:val="22"/>
              </w:rPr>
              <w:t>0.95</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96.67</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B22</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0.00</w:t>
            </w:r>
          </w:p>
        </w:tc>
        <w:tc>
          <w:tcPr>
            <w:tcW w:w="1098" w:type="dxa"/>
            <w:tcBorders>
              <w:left w:val="double" w:sz="4" w:space="0" w:color="auto"/>
            </w:tcBorders>
            <w:vAlign w:val="center"/>
          </w:tcPr>
          <w:p w:rsidR="005915CC" w:rsidRDefault="005915CC" w:rsidP="00106766">
            <w:pPr>
              <w:jc w:val="center"/>
              <w:rPr>
                <w:sz w:val="22"/>
              </w:rPr>
            </w:pPr>
            <w:r>
              <w:rPr>
                <w:sz w:val="22"/>
              </w:rPr>
              <w:t>0.11</w:t>
            </w:r>
          </w:p>
        </w:tc>
        <w:tc>
          <w:tcPr>
            <w:tcW w:w="1098" w:type="dxa"/>
            <w:vAlign w:val="center"/>
          </w:tcPr>
          <w:p w:rsidR="005915CC" w:rsidRDefault="005915CC" w:rsidP="00106766">
            <w:pPr>
              <w:jc w:val="center"/>
              <w:rPr>
                <w:sz w:val="22"/>
              </w:rPr>
            </w:pPr>
            <w:r>
              <w:rPr>
                <w:sz w:val="22"/>
              </w:rPr>
              <w:t>0.37</w:t>
            </w:r>
          </w:p>
        </w:tc>
        <w:tc>
          <w:tcPr>
            <w:tcW w:w="1098" w:type="dxa"/>
            <w:vAlign w:val="center"/>
          </w:tcPr>
          <w:p w:rsidR="005915CC" w:rsidRDefault="005915CC" w:rsidP="00106766">
            <w:pPr>
              <w:jc w:val="center"/>
              <w:rPr>
                <w:sz w:val="22"/>
              </w:rPr>
            </w:pPr>
            <w:r>
              <w:rPr>
                <w:sz w:val="22"/>
              </w:rPr>
              <w:t>1.88</w:t>
            </w:r>
          </w:p>
        </w:tc>
        <w:tc>
          <w:tcPr>
            <w:tcW w:w="1098" w:type="dxa"/>
            <w:vAlign w:val="center"/>
          </w:tcPr>
          <w:p w:rsidR="005915CC" w:rsidRDefault="005915CC" w:rsidP="00106766">
            <w:pPr>
              <w:jc w:val="center"/>
              <w:rPr>
                <w:sz w:val="22"/>
              </w:rPr>
            </w:pPr>
            <w:r>
              <w:rPr>
                <w:sz w:val="22"/>
              </w:rPr>
              <w:t>1.54</w:t>
            </w:r>
          </w:p>
        </w:tc>
        <w:tc>
          <w:tcPr>
            <w:tcW w:w="1098" w:type="dxa"/>
            <w:tcBorders>
              <w:right w:val="double" w:sz="4" w:space="0" w:color="auto"/>
            </w:tcBorders>
            <w:vAlign w:val="center"/>
          </w:tcPr>
          <w:p w:rsidR="005915CC" w:rsidRDefault="005915CC" w:rsidP="00106766">
            <w:pPr>
              <w:jc w:val="center"/>
              <w:rPr>
                <w:sz w:val="22"/>
              </w:rPr>
            </w:pPr>
            <w:r>
              <w:rPr>
                <w:sz w:val="22"/>
              </w:rPr>
              <w:t>1.13</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94.96</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B23</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1.12</w:t>
            </w:r>
          </w:p>
        </w:tc>
        <w:tc>
          <w:tcPr>
            <w:tcW w:w="1098" w:type="dxa"/>
            <w:tcBorders>
              <w:left w:val="double" w:sz="4" w:space="0" w:color="auto"/>
            </w:tcBorders>
            <w:vAlign w:val="center"/>
          </w:tcPr>
          <w:p w:rsidR="005915CC" w:rsidRDefault="005915CC" w:rsidP="00106766">
            <w:pPr>
              <w:jc w:val="center"/>
              <w:rPr>
                <w:sz w:val="22"/>
              </w:rPr>
            </w:pPr>
            <w:r>
              <w:rPr>
                <w:sz w:val="22"/>
              </w:rPr>
              <w:t>0.46</w:t>
            </w:r>
          </w:p>
        </w:tc>
        <w:tc>
          <w:tcPr>
            <w:tcW w:w="1098" w:type="dxa"/>
            <w:vAlign w:val="center"/>
          </w:tcPr>
          <w:p w:rsidR="005915CC" w:rsidRDefault="005915CC" w:rsidP="00106766">
            <w:pPr>
              <w:jc w:val="center"/>
              <w:rPr>
                <w:sz w:val="22"/>
              </w:rPr>
            </w:pPr>
            <w:r>
              <w:rPr>
                <w:sz w:val="22"/>
              </w:rPr>
              <w:t>0.51</w:t>
            </w:r>
          </w:p>
        </w:tc>
        <w:tc>
          <w:tcPr>
            <w:tcW w:w="1098" w:type="dxa"/>
            <w:vAlign w:val="center"/>
          </w:tcPr>
          <w:p w:rsidR="005915CC" w:rsidRDefault="005915CC" w:rsidP="00106766">
            <w:pPr>
              <w:jc w:val="center"/>
              <w:rPr>
                <w:sz w:val="22"/>
              </w:rPr>
            </w:pPr>
            <w:r>
              <w:rPr>
                <w:sz w:val="22"/>
              </w:rPr>
              <w:t>0.79</w:t>
            </w:r>
          </w:p>
        </w:tc>
        <w:tc>
          <w:tcPr>
            <w:tcW w:w="1098" w:type="dxa"/>
            <w:vAlign w:val="center"/>
          </w:tcPr>
          <w:p w:rsidR="005915CC" w:rsidRDefault="005915CC" w:rsidP="00106766">
            <w:pPr>
              <w:jc w:val="center"/>
              <w:rPr>
                <w:sz w:val="22"/>
              </w:rPr>
            </w:pPr>
            <w:r>
              <w:rPr>
                <w:sz w:val="22"/>
              </w:rPr>
              <w:t>2.17</w:t>
            </w:r>
          </w:p>
        </w:tc>
        <w:tc>
          <w:tcPr>
            <w:tcW w:w="1098" w:type="dxa"/>
            <w:tcBorders>
              <w:right w:val="double" w:sz="4" w:space="0" w:color="auto"/>
            </w:tcBorders>
            <w:vAlign w:val="center"/>
          </w:tcPr>
          <w:p w:rsidR="005915CC" w:rsidRDefault="005915CC" w:rsidP="00106766">
            <w:pPr>
              <w:jc w:val="center"/>
              <w:rPr>
                <w:sz w:val="22"/>
              </w:rPr>
            </w:pPr>
            <w:r>
              <w:rPr>
                <w:sz w:val="22"/>
              </w:rPr>
              <w:t>7.28</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87.68</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B24</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0.20</w:t>
            </w:r>
          </w:p>
        </w:tc>
        <w:tc>
          <w:tcPr>
            <w:tcW w:w="1098" w:type="dxa"/>
            <w:tcBorders>
              <w:left w:val="double" w:sz="4" w:space="0" w:color="auto"/>
            </w:tcBorders>
            <w:vAlign w:val="center"/>
          </w:tcPr>
          <w:p w:rsidR="005915CC" w:rsidRDefault="005915CC" w:rsidP="00106766">
            <w:pPr>
              <w:jc w:val="center"/>
              <w:rPr>
                <w:sz w:val="22"/>
              </w:rPr>
            </w:pPr>
            <w:r>
              <w:rPr>
                <w:sz w:val="22"/>
              </w:rPr>
              <w:t>0.18</w:t>
            </w:r>
          </w:p>
        </w:tc>
        <w:tc>
          <w:tcPr>
            <w:tcW w:w="1098" w:type="dxa"/>
            <w:vAlign w:val="center"/>
          </w:tcPr>
          <w:p w:rsidR="005915CC" w:rsidRDefault="005915CC" w:rsidP="00106766">
            <w:pPr>
              <w:jc w:val="center"/>
              <w:rPr>
                <w:sz w:val="22"/>
              </w:rPr>
            </w:pPr>
            <w:r>
              <w:rPr>
                <w:sz w:val="22"/>
              </w:rPr>
              <w:t>0.54</w:t>
            </w:r>
          </w:p>
        </w:tc>
        <w:tc>
          <w:tcPr>
            <w:tcW w:w="1098" w:type="dxa"/>
            <w:vAlign w:val="center"/>
          </w:tcPr>
          <w:p w:rsidR="005915CC" w:rsidRDefault="005915CC" w:rsidP="00106766">
            <w:pPr>
              <w:jc w:val="center"/>
              <w:rPr>
                <w:sz w:val="22"/>
              </w:rPr>
            </w:pPr>
            <w:r>
              <w:rPr>
                <w:sz w:val="22"/>
              </w:rPr>
              <w:t>7.78</w:t>
            </w:r>
          </w:p>
        </w:tc>
        <w:tc>
          <w:tcPr>
            <w:tcW w:w="1098" w:type="dxa"/>
            <w:vAlign w:val="center"/>
          </w:tcPr>
          <w:p w:rsidR="005915CC" w:rsidRDefault="005915CC" w:rsidP="00106766">
            <w:pPr>
              <w:jc w:val="center"/>
              <w:rPr>
                <w:sz w:val="22"/>
              </w:rPr>
            </w:pPr>
            <w:r>
              <w:rPr>
                <w:sz w:val="22"/>
              </w:rPr>
              <w:t>61.05</w:t>
            </w:r>
          </w:p>
        </w:tc>
        <w:tc>
          <w:tcPr>
            <w:tcW w:w="1098" w:type="dxa"/>
            <w:tcBorders>
              <w:right w:val="double" w:sz="4" w:space="0" w:color="auto"/>
            </w:tcBorders>
            <w:vAlign w:val="center"/>
          </w:tcPr>
          <w:p w:rsidR="005915CC" w:rsidRDefault="005915CC" w:rsidP="00106766">
            <w:pPr>
              <w:jc w:val="center"/>
              <w:rPr>
                <w:sz w:val="22"/>
              </w:rPr>
            </w:pPr>
            <w:r>
              <w:rPr>
                <w:sz w:val="22"/>
              </w:rPr>
              <w:t>23.98</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6.28</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B25</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0.49</w:t>
            </w:r>
          </w:p>
        </w:tc>
        <w:tc>
          <w:tcPr>
            <w:tcW w:w="1098" w:type="dxa"/>
            <w:tcBorders>
              <w:left w:val="double" w:sz="4" w:space="0" w:color="auto"/>
            </w:tcBorders>
            <w:vAlign w:val="center"/>
          </w:tcPr>
          <w:p w:rsidR="005915CC" w:rsidRDefault="005915CC" w:rsidP="00106766">
            <w:pPr>
              <w:jc w:val="center"/>
              <w:rPr>
                <w:sz w:val="22"/>
              </w:rPr>
            </w:pPr>
            <w:r>
              <w:rPr>
                <w:sz w:val="22"/>
              </w:rPr>
              <w:t>1.20</w:t>
            </w:r>
          </w:p>
        </w:tc>
        <w:tc>
          <w:tcPr>
            <w:tcW w:w="1098" w:type="dxa"/>
            <w:vAlign w:val="center"/>
          </w:tcPr>
          <w:p w:rsidR="005915CC" w:rsidRDefault="005915CC" w:rsidP="00106766">
            <w:pPr>
              <w:jc w:val="center"/>
              <w:rPr>
                <w:sz w:val="22"/>
              </w:rPr>
            </w:pPr>
            <w:r>
              <w:rPr>
                <w:sz w:val="22"/>
              </w:rPr>
              <w:t>1.17</w:t>
            </w:r>
          </w:p>
        </w:tc>
        <w:tc>
          <w:tcPr>
            <w:tcW w:w="1098" w:type="dxa"/>
            <w:vAlign w:val="center"/>
          </w:tcPr>
          <w:p w:rsidR="005915CC" w:rsidRDefault="005915CC" w:rsidP="00106766">
            <w:pPr>
              <w:jc w:val="center"/>
              <w:rPr>
                <w:sz w:val="22"/>
              </w:rPr>
            </w:pPr>
            <w:r>
              <w:rPr>
                <w:sz w:val="22"/>
              </w:rPr>
              <w:t>2.16</w:t>
            </w:r>
          </w:p>
        </w:tc>
        <w:tc>
          <w:tcPr>
            <w:tcW w:w="1098" w:type="dxa"/>
            <w:vAlign w:val="center"/>
          </w:tcPr>
          <w:p w:rsidR="005915CC" w:rsidRDefault="005915CC" w:rsidP="00106766">
            <w:pPr>
              <w:jc w:val="center"/>
              <w:rPr>
                <w:sz w:val="22"/>
              </w:rPr>
            </w:pPr>
            <w:r>
              <w:rPr>
                <w:sz w:val="22"/>
              </w:rPr>
              <w:t>8.70</w:t>
            </w:r>
          </w:p>
        </w:tc>
        <w:tc>
          <w:tcPr>
            <w:tcW w:w="1098" w:type="dxa"/>
            <w:tcBorders>
              <w:right w:val="double" w:sz="4" w:space="0" w:color="auto"/>
            </w:tcBorders>
            <w:vAlign w:val="center"/>
          </w:tcPr>
          <w:p w:rsidR="005915CC" w:rsidRDefault="005915CC" w:rsidP="00106766">
            <w:pPr>
              <w:jc w:val="center"/>
              <w:rPr>
                <w:sz w:val="22"/>
              </w:rPr>
            </w:pPr>
            <w:r>
              <w:rPr>
                <w:sz w:val="22"/>
              </w:rPr>
              <w:t>7.11</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79.17</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B26</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3.09</w:t>
            </w:r>
          </w:p>
        </w:tc>
        <w:tc>
          <w:tcPr>
            <w:tcW w:w="1098" w:type="dxa"/>
            <w:tcBorders>
              <w:left w:val="double" w:sz="4" w:space="0" w:color="auto"/>
            </w:tcBorders>
            <w:vAlign w:val="center"/>
          </w:tcPr>
          <w:p w:rsidR="005915CC" w:rsidRDefault="005915CC" w:rsidP="00106766">
            <w:pPr>
              <w:jc w:val="center"/>
              <w:rPr>
                <w:sz w:val="22"/>
              </w:rPr>
            </w:pPr>
            <w:r>
              <w:rPr>
                <w:sz w:val="22"/>
              </w:rPr>
              <w:t>5.97</w:t>
            </w:r>
          </w:p>
        </w:tc>
        <w:tc>
          <w:tcPr>
            <w:tcW w:w="1098" w:type="dxa"/>
            <w:vAlign w:val="center"/>
          </w:tcPr>
          <w:p w:rsidR="005915CC" w:rsidRDefault="005915CC" w:rsidP="00106766">
            <w:pPr>
              <w:jc w:val="center"/>
              <w:rPr>
                <w:sz w:val="22"/>
              </w:rPr>
            </w:pPr>
            <w:r>
              <w:rPr>
                <w:sz w:val="22"/>
              </w:rPr>
              <w:t>3.52</w:t>
            </w:r>
          </w:p>
        </w:tc>
        <w:tc>
          <w:tcPr>
            <w:tcW w:w="1098" w:type="dxa"/>
            <w:vAlign w:val="center"/>
          </w:tcPr>
          <w:p w:rsidR="005915CC" w:rsidRDefault="005915CC" w:rsidP="00106766">
            <w:pPr>
              <w:jc w:val="center"/>
              <w:rPr>
                <w:sz w:val="22"/>
              </w:rPr>
            </w:pPr>
            <w:r>
              <w:rPr>
                <w:sz w:val="22"/>
              </w:rPr>
              <w:t>2.74</w:t>
            </w:r>
          </w:p>
        </w:tc>
        <w:tc>
          <w:tcPr>
            <w:tcW w:w="1098" w:type="dxa"/>
            <w:vAlign w:val="center"/>
          </w:tcPr>
          <w:p w:rsidR="005915CC" w:rsidRDefault="005915CC" w:rsidP="00106766">
            <w:pPr>
              <w:jc w:val="center"/>
              <w:rPr>
                <w:sz w:val="22"/>
              </w:rPr>
            </w:pPr>
            <w:r>
              <w:rPr>
                <w:sz w:val="22"/>
              </w:rPr>
              <w:t>2.40</w:t>
            </w:r>
          </w:p>
        </w:tc>
        <w:tc>
          <w:tcPr>
            <w:tcW w:w="1098" w:type="dxa"/>
            <w:tcBorders>
              <w:right w:val="double" w:sz="4" w:space="0" w:color="auto"/>
            </w:tcBorders>
            <w:vAlign w:val="center"/>
          </w:tcPr>
          <w:p w:rsidR="005915CC" w:rsidRDefault="005915CC" w:rsidP="00106766">
            <w:pPr>
              <w:jc w:val="center"/>
              <w:rPr>
                <w:sz w:val="22"/>
              </w:rPr>
            </w:pPr>
            <w:r>
              <w:rPr>
                <w:sz w:val="22"/>
              </w:rPr>
              <w:t>2.10</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80.18</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B27</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5.40</w:t>
            </w:r>
          </w:p>
        </w:tc>
        <w:tc>
          <w:tcPr>
            <w:tcW w:w="1098" w:type="dxa"/>
            <w:tcBorders>
              <w:left w:val="double" w:sz="4" w:space="0" w:color="auto"/>
            </w:tcBorders>
            <w:vAlign w:val="center"/>
          </w:tcPr>
          <w:p w:rsidR="005915CC" w:rsidRDefault="005915CC" w:rsidP="00106766">
            <w:pPr>
              <w:jc w:val="center"/>
              <w:rPr>
                <w:sz w:val="22"/>
              </w:rPr>
            </w:pPr>
            <w:r>
              <w:rPr>
                <w:sz w:val="22"/>
              </w:rPr>
              <w:t>2.00</w:t>
            </w:r>
          </w:p>
        </w:tc>
        <w:tc>
          <w:tcPr>
            <w:tcW w:w="1098" w:type="dxa"/>
            <w:vAlign w:val="center"/>
          </w:tcPr>
          <w:p w:rsidR="005915CC" w:rsidRDefault="005915CC" w:rsidP="00106766">
            <w:pPr>
              <w:jc w:val="center"/>
              <w:rPr>
                <w:sz w:val="22"/>
              </w:rPr>
            </w:pPr>
            <w:r>
              <w:rPr>
                <w:sz w:val="22"/>
              </w:rPr>
              <w:t>3.31</w:t>
            </w:r>
          </w:p>
        </w:tc>
        <w:tc>
          <w:tcPr>
            <w:tcW w:w="1098" w:type="dxa"/>
            <w:vAlign w:val="center"/>
          </w:tcPr>
          <w:p w:rsidR="005915CC" w:rsidRDefault="005915CC" w:rsidP="00106766">
            <w:pPr>
              <w:jc w:val="center"/>
              <w:rPr>
                <w:sz w:val="22"/>
              </w:rPr>
            </w:pPr>
            <w:r>
              <w:rPr>
                <w:sz w:val="22"/>
              </w:rPr>
              <w:t>8.60</w:t>
            </w:r>
          </w:p>
        </w:tc>
        <w:tc>
          <w:tcPr>
            <w:tcW w:w="1098" w:type="dxa"/>
            <w:vAlign w:val="center"/>
          </w:tcPr>
          <w:p w:rsidR="005915CC" w:rsidRDefault="005915CC" w:rsidP="00106766">
            <w:pPr>
              <w:jc w:val="center"/>
              <w:rPr>
                <w:sz w:val="22"/>
              </w:rPr>
            </w:pPr>
            <w:r>
              <w:rPr>
                <w:sz w:val="22"/>
              </w:rPr>
              <w:t>3.35</w:t>
            </w:r>
          </w:p>
        </w:tc>
        <w:tc>
          <w:tcPr>
            <w:tcW w:w="1098" w:type="dxa"/>
            <w:tcBorders>
              <w:right w:val="double" w:sz="4" w:space="0" w:color="auto"/>
            </w:tcBorders>
            <w:vAlign w:val="center"/>
          </w:tcPr>
          <w:p w:rsidR="005915CC" w:rsidRDefault="005915CC" w:rsidP="00106766">
            <w:pPr>
              <w:jc w:val="center"/>
              <w:rPr>
                <w:sz w:val="22"/>
              </w:rPr>
            </w:pPr>
            <w:r>
              <w:rPr>
                <w:sz w:val="22"/>
              </w:rPr>
              <w:t>1.94</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75.41</w:t>
            </w:r>
          </w:p>
        </w:tc>
      </w:tr>
      <w:tr w:rsidR="005915CC" w:rsidTr="00106766">
        <w:trPr>
          <w:cantSplit/>
        </w:trPr>
        <w:tc>
          <w:tcPr>
            <w:tcW w:w="1548" w:type="dxa"/>
            <w:tcBorders>
              <w:left w:val="double" w:sz="4" w:space="0" w:color="auto"/>
              <w:right w:val="double" w:sz="4" w:space="0" w:color="auto"/>
            </w:tcBorders>
            <w:vAlign w:val="center"/>
          </w:tcPr>
          <w:p w:rsidR="005915CC" w:rsidRDefault="005915CC" w:rsidP="00106766">
            <w:pPr>
              <w:jc w:val="center"/>
              <w:rPr>
                <w:b/>
                <w:bCs/>
                <w:sz w:val="22"/>
              </w:rPr>
            </w:pPr>
            <w:r>
              <w:rPr>
                <w:b/>
                <w:bCs/>
                <w:sz w:val="22"/>
              </w:rPr>
              <w:t>B29</w:t>
            </w:r>
          </w:p>
        </w:tc>
        <w:tc>
          <w:tcPr>
            <w:tcW w:w="1170" w:type="dxa"/>
            <w:tcBorders>
              <w:left w:val="double" w:sz="4" w:space="0" w:color="auto"/>
              <w:right w:val="double" w:sz="4" w:space="0" w:color="auto"/>
            </w:tcBorders>
            <w:vAlign w:val="center"/>
          </w:tcPr>
          <w:p w:rsidR="005915CC" w:rsidRDefault="005915CC" w:rsidP="00106766">
            <w:pPr>
              <w:jc w:val="center"/>
              <w:rPr>
                <w:sz w:val="22"/>
              </w:rPr>
            </w:pPr>
            <w:r>
              <w:rPr>
                <w:sz w:val="22"/>
              </w:rPr>
              <w:t>0.86</w:t>
            </w:r>
          </w:p>
        </w:tc>
        <w:tc>
          <w:tcPr>
            <w:tcW w:w="1098" w:type="dxa"/>
            <w:tcBorders>
              <w:left w:val="double" w:sz="4" w:space="0" w:color="auto"/>
            </w:tcBorders>
            <w:vAlign w:val="center"/>
          </w:tcPr>
          <w:p w:rsidR="005915CC" w:rsidRDefault="005915CC" w:rsidP="00106766">
            <w:pPr>
              <w:jc w:val="center"/>
              <w:rPr>
                <w:sz w:val="22"/>
              </w:rPr>
            </w:pPr>
            <w:r>
              <w:rPr>
                <w:sz w:val="22"/>
              </w:rPr>
              <w:t>1.40</w:t>
            </w:r>
          </w:p>
        </w:tc>
        <w:tc>
          <w:tcPr>
            <w:tcW w:w="1098" w:type="dxa"/>
            <w:vAlign w:val="center"/>
          </w:tcPr>
          <w:p w:rsidR="005915CC" w:rsidRDefault="005915CC" w:rsidP="00106766">
            <w:pPr>
              <w:jc w:val="center"/>
              <w:rPr>
                <w:sz w:val="22"/>
              </w:rPr>
            </w:pPr>
            <w:r>
              <w:rPr>
                <w:sz w:val="22"/>
              </w:rPr>
              <w:t>0.99</w:t>
            </w:r>
          </w:p>
        </w:tc>
        <w:tc>
          <w:tcPr>
            <w:tcW w:w="1098" w:type="dxa"/>
            <w:vAlign w:val="center"/>
          </w:tcPr>
          <w:p w:rsidR="005915CC" w:rsidRDefault="005915CC" w:rsidP="00106766">
            <w:pPr>
              <w:jc w:val="center"/>
              <w:rPr>
                <w:sz w:val="22"/>
              </w:rPr>
            </w:pPr>
            <w:r>
              <w:rPr>
                <w:sz w:val="22"/>
              </w:rPr>
              <w:t>1.55</w:t>
            </w:r>
          </w:p>
        </w:tc>
        <w:tc>
          <w:tcPr>
            <w:tcW w:w="1098" w:type="dxa"/>
            <w:vAlign w:val="center"/>
          </w:tcPr>
          <w:p w:rsidR="005915CC" w:rsidRDefault="005915CC" w:rsidP="00106766">
            <w:pPr>
              <w:jc w:val="center"/>
              <w:rPr>
                <w:sz w:val="22"/>
              </w:rPr>
            </w:pPr>
            <w:r>
              <w:rPr>
                <w:sz w:val="22"/>
              </w:rPr>
              <w:t>3.35</w:t>
            </w:r>
          </w:p>
        </w:tc>
        <w:tc>
          <w:tcPr>
            <w:tcW w:w="1098" w:type="dxa"/>
            <w:tcBorders>
              <w:right w:val="double" w:sz="4" w:space="0" w:color="auto"/>
            </w:tcBorders>
            <w:vAlign w:val="center"/>
          </w:tcPr>
          <w:p w:rsidR="005915CC" w:rsidRDefault="005915CC" w:rsidP="00106766">
            <w:pPr>
              <w:jc w:val="center"/>
              <w:rPr>
                <w:sz w:val="22"/>
              </w:rPr>
            </w:pPr>
            <w:r>
              <w:rPr>
                <w:sz w:val="22"/>
              </w:rPr>
              <w:t>3.05</w:t>
            </w:r>
          </w:p>
        </w:tc>
        <w:tc>
          <w:tcPr>
            <w:tcW w:w="1368" w:type="dxa"/>
            <w:tcBorders>
              <w:left w:val="double" w:sz="4" w:space="0" w:color="auto"/>
              <w:right w:val="double" w:sz="4" w:space="0" w:color="auto"/>
            </w:tcBorders>
            <w:vAlign w:val="center"/>
          </w:tcPr>
          <w:p w:rsidR="005915CC" w:rsidRDefault="005915CC" w:rsidP="00106766">
            <w:pPr>
              <w:jc w:val="center"/>
              <w:rPr>
                <w:sz w:val="22"/>
              </w:rPr>
            </w:pPr>
            <w:r>
              <w:rPr>
                <w:sz w:val="22"/>
              </w:rPr>
              <w:t>88.80</w:t>
            </w:r>
          </w:p>
        </w:tc>
      </w:tr>
      <w:tr w:rsidR="005915CC" w:rsidTr="00106766">
        <w:trPr>
          <w:cantSplit/>
        </w:trPr>
        <w:tc>
          <w:tcPr>
            <w:tcW w:w="1548" w:type="dxa"/>
            <w:tcBorders>
              <w:top w:val="double" w:sz="4" w:space="0" w:color="auto"/>
              <w:left w:val="double" w:sz="4" w:space="0" w:color="auto"/>
              <w:bottom w:val="double" w:sz="4" w:space="0" w:color="auto"/>
              <w:right w:val="double" w:sz="4" w:space="0" w:color="auto"/>
            </w:tcBorders>
            <w:shd w:val="clear" w:color="auto" w:fill="E6E6E6"/>
            <w:vAlign w:val="center"/>
          </w:tcPr>
          <w:p w:rsidR="005915CC" w:rsidRDefault="005915CC" w:rsidP="00106766">
            <w:pPr>
              <w:jc w:val="center"/>
              <w:rPr>
                <w:b/>
                <w:bCs/>
                <w:sz w:val="22"/>
              </w:rPr>
            </w:pPr>
            <w:r>
              <w:rPr>
                <w:b/>
                <w:bCs/>
                <w:sz w:val="22"/>
              </w:rPr>
              <w:t>MEAN</w:t>
            </w:r>
          </w:p>
        </w:tc>
        <w:tc>
          <w:tcPr>
            <w:tcW w:w="1170" w:type="dxa"/>
            <w:tcBorders>
              <w:top w:val="double" w:sz="4" w:space="0" w:color="auto"/>
              <w:left w:val="doub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2"/>
                <w:szCs w:val="22"/>
              </w:rPr>
            </w:pPr>
            <w:r>
              <w:rPr>
                <w:sz w:val="22"/>
                <w:szCs w:val="22"/>
              </w:rPr>
              <w:t>2.01</w:t>
            </w:r>
          </w:p>
        </w:tc>
        <w:tc>
          <w:tcPr>
            <w:tcW w:w="1098" w:type="dxa"/>
            <w:tcBorders>
              <w:top w:val="double" w:sz="4" w:space="0" w:color="auto"/>
              <w:left w:val="double" w:sz="4" w:space="0" w:color="auto"/>
              <w:bottom w:val="double" w:sz="4" w:space="0" w:color="auto"/>
            </w:tcBorders>
            <w:shd w:val="clear" w:color="auto" w:fill="E6E6E6"/>
            <w:vAlign w:val="bottom"/>
          </w:tcPr>
          <w:p w:rsidR="005915CC" w:rsidRDefault="005915CC" w:rsidP="00106766">
            <w:pPr>
              <w:jc w:val="center"/>
              <w:rPr>
                <w:rFonts w:eastAsia="Arial Unicode MS"/>
                <w:sz w:val="22"/>
                <w:szCs w:val="22"/>
              </w:rPr>
            </w:pPr>
            <w:r>
              <w:rPr>
                <w:sz w:val="22"/>
                <w:szCs w:val="22"/>
              </w:rPr>
              <w:t>1.05</w:t>
            </w:r>
          </w:p>
        </w:tc>
        <w:tc>
          <w:tcPr>
            <w:tcW w:w="1098" w:type="dxa"/>
            <w:tcBorders>
              <w:top w:val="double" w:sz="4" w:space="0" w:color="auto"/>
              <w:bottom w:val="double" w:sz="4" w:space="0" w:color="auto"/>
            </w:tcBorders>
            <w:shd w:val="clear" w:color="auto" w:fill="E6E6E6"/>
            <w:vAlign w:val="bottom"/>
          </w:tcPr>
          <w:p w:rsidR="005915CC" w:rsidRDefault="005915CC" w:rsidP="00106766">
            <w:pPr>
              <w:jc w:val="center"/>
              <w:rPr>
                <w:rFonts w:eastAsia="Arial Unicode MS"/>
                <w:sz w:val="22"/>
                <w:szCs w:val="22"/>
              </w:rPr>
            </w:pPr>
            <w:r>
              <w:rPr>
                <w:sz w:val="22"/>
                <w:szCs w:val="22"/>
              </w:rPr>
              <w:t>1.22</w:t>
            </w:r>
          </w:p>
        </w:tc>
        <w:tc>
          <w:tcPr>
            <w:tcW w:w="1098" w:type="dxa"/>
            <w:tcBorders>
              <w:top w:val="double" w:sz="4" w:space="0" w:color="auto"/>
              <w:bottom w:val="double" w:sz="4" w:space="0" w:color="auto"/>
            </w:tcBorders>
            <w:shd w:val="clear" w:color="auto" w:fill="E6E6E6"/>
            <w:vAlign w:val="bottom"/>
          </w:tcPr>
          <w:p w:rsidR="005915CC" w:rsidRDefault="005915CC" w:rsidP="00106766">
            <w:pPr>
              <w:jc w:val="center"/>
              <w:rPr>
                <w:rFonts w:eastAsia="Arial Unicode MS"/>
                <w:sz w:val="22"/>
                <w:szCs w:val="22"/>
              </w:rPr>
            </w:pPr>
            <w:r>
              <w:rPr>
                <w:sz w:val="22"/>
                <w:szCs w:val="22"/>
              </w:rPr>
              <w:t>2.60</w:t>
            </w:r>
          </w:p>
        </w:tc>
        <w:tc>
          <w:tcPr>
            <w:tcW w:w="1098" w:type="dxa"/>
            <w:tcBorders>
              <w:top w:val="double" w:sz="4" w:space="0" w:color="auto"/>
              <w:bottom w:val="double" w:sz="4" w:space="0" w:color="auto"/>
            </w:tcBorders>
            <w:shd w:val="clear" w:color="auto" w:fill="E6E6E6"/>
            <w:vAlign w:val="bottom"/>
          </w:tcPr>
          <w:p w:rsidR="005915CC" w:rsidRDefault="005915CC" w:rsidP="00106766">
            <w:pPr>
              <w:jc w:val="center"/>
              <w:rPr>
                <w:rFonts w:eastAsia="Arial Unicode MS"/>
                <w:sz w:val="22"/>
                <w:szCs w:val="22"/>
              </w:rPr>
            </w:pPr>
            <w:r>
              <w:rPr>
                <w:sz w:val="22"/>
                <w:szCs w:val="22"/>
              </w:rPr>
              <w:t>5.40</w:t>
            </w:r>
          </w:p>
        </w:tc>
        <w:tc>
          <w:tcPr>
            <w:tcW w:w="1098" w:type="dxa"/>
            <w:tcBorders>
              <w:top w:val="doub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2"/>
                <w:szCs w:val="22"/>
              </w:rPr>
            </w:pPr>
            <w:r>
              <w:rPr>
                <w:sz w:val="22"/>
                <w:szCs w:val="22"/>
              </w:rPr>
              <w:t>3.49</w:t>
            </w:r>
          </w:p>
        </w:tc>
        <w:tc>
          <w:tcPr>
            <w:tcW w:w="1368" w:type="dxa"/>
            <w:tcBorders>
              <w:top w:val="double" w:sz="4" w:space="0" w:color="auto"/>
              <w:left w:val="doub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2"/>
              </w:rPr>
            </w:pPr>
            <w:r>
              <w:rPr>
                <w:sz w:val="22"/>
                <w:szCs w:val="22"/>
              </w:rPr>
              <w:t>84.25</w:t>
            </w:r>
          </w:p>
        </w:tc>
      </w:tr>
      <w:tr w:rsidR="005915CC" w:rsidTr="00106766">
        <w:trPr>
          <w:cantSplit/>
        </w:trPr>
        <w:tc>
          <w:tcPr>
            <w:tcW w:w="9576" w:type="dxa"/>
            <w:gridSpan w:val="8"/>
            <w:tcBorders>
              <w:top w:val="double" w:sz="4" w:space="0" w:color="auto"/>
              <w:left w:val="nil"/>
              <w:bottom w:val="nil"/>
              <w:right w:val="nil"/>
            </w:tcBorders>
            <w:vAlign w:val="center"/>
          </w:tcPr>
          <w:p w:rsidR="005915CC" w:rsidRDefault="005915CC" w:rsidP="00106766">
            <w:pPr>
              <w:ind w:left="360"/>
              <w:rPr>
                <w:sz w:val="18"/>
              </w:rPr>
            </w:pPr>
            <w:r>
              <w:rPr>
                <w:sz w:val="18"/>
                <w:szCs w:val="18"/>
                <w:vertAlign w:val="superscript"/>
              </w:rPr>
              <w:t>1</w:t>
            </w:r>
            <w:r>
              <w:rPr>
                <w:sz w:val="18"/>
              </w:rPr>
              <w:t xml:space="preserve"> Samples collected in October 2006.</w:t>
            </w:r>
          </w:p>
          <w:p w:rsidR="005915CC" w:rsidRDefault="005915CC" w:rsidP="00106766">
            <w:pPr>
              <w:ind w:left="360"/>
              <w:rPr>
                <w:sz w:val="18"/>
              </w:rPr>
            </w:pPr>
            <w:r>
              <w:rPr>
                <w:sz w:val="18"/>
                <w:szCs w:val="18"/>
                <w:vertAlign w:val="superscript"/>
              </w:rPr>
              <w:t>2</w:t>
            </w:r>
            <w:r>
              <w:rPr>
                <w:sz w:val="18"/>
              </w:rPr>
              <w:t xml:space="preserve"> na = sample not available.</w:t>
            </w:r>
          </w:p>
          <w:p w:rsidR="005915CC" w:rsidRDefault="005915CC" w:rsidP="00106766">
            <w:pPr>
              <w:rPr>
                <w:sz w:val="18"/>
              </w:rPr>
            </w:pPr>
          </w:p>
        </w:tc>
      </w:tr>
    </w:tbl>
    <w:p w:rsidR="005915CC" w:rsidRDefault="005915CC" w:rsidP="005915CC">
      <w:pPr>
        <w:rPr>
          <w:b/>
          <w:bCs/>
          <w:snapToGrid w:val="0"/>
        </w:rPr>
      </w:pPr>
      <w:r>
        <w:rPr>
          <w:b/>
          <w:bCs/>
          <w:snapToGrid w:val="0"/>
        </w:rPr>
        <w:t xml:space="preserve">Table 15.  Grain Size Results From Benthic Sampling, October 2006 (Continued). </w:t>
      </w:r>
    </w:p>
    <w:p w:rsidR="005915CC" w:rsidRDefault="005915CC" w:rsidP="005915CC">
      <w:pPr>
        <w:pStyle w:val="table0"/>
        <w:rPr>
          <w:snapToGrid w:val="0"/>
        </w:rPr>
      </w:pPr>
    </w:p>
    <w:p w:rsidR="005915CC" w:rsidRDefault="005915CC" w:rsidP="005915CC">
      <w:pPr>
        <w:pStyle w:val="table0"/>
        <w:rPr>
          <w:snapToGrid w:val="0"/>
        </w:rPr>
      </w:pPr>
    </w:p>
    <w:p w:rsidR="005915CC" w:rsidRDefault="005915CC" w:rsidP="005915CC">
      <w:pPr>
        <w:pStyle w:val="Heading3"/>
        <w:rPr>
          <w:rFonts w:ascii="Times New Roman Bold" w:hAnsi="Times New Roman Bold"/>
          <w:smallCaps/>
        </w:rPr>
      </w:pPr>
      <w:bookmarkStart w:id="79" w:name="_Toc124311647"/>
      <w:bookmarkStart w:id="80" w:name="_Toc138828130"/>
      <w:bookmarkStart w:id="81" w:name="_Toc152661951"/>
      <w:r>
        <w:rPr>
          <w:rFonts w:ascii="Times New Roman Bold" w:hAnsi="Times New Roman Bold"/>
          <w:smallCaps/>
        </w:rPr>
        <w:t>4.6</w:t>
      </w:r>
      <w:r>
        <w:rPr>
          <w:rFonts w:ascii="Times New Roman Bold" w:hAnsi="Times New Roman Bold"/>
          <w:smallCaps/>
        </w:rPr>
        <w:tab/>
        <w:t>Water Quality Sampling</w:t>
      </w:r>
      <w:bookmarkEnd w:id="79"/>
      <w:bookmarkEnd w:id="80"/>
      <w:bookmarkEnd w:id="81"/>
    </w:p>
    <w:p w:rsidR="005915CC" w:rsidRDefault="005915CC" w:rsidP="005915CC"/>
    <w:p w:rsidR="005915CC" w:rsidRDefault="005915CC" w:rsidP="005915CC">
      <w:pPr>
        <w:pStyle w:val="Heading4"/>
        <w:rPr>
          <w:i w:val="0"/>
          <w:iCs/>
        </w:rPr>
      </w:pPr>
      <w:bookmarkStart w:id="82" w:name="_Toc152661952"/>
      <w:r>
        <w:rPr>
          <w:i w:val="0"/>
          <w:iCs/>
        </w:rPr>
        <w:t>4.6.1</w:t>
      </w:r>
      <w:r>
        <w:rPr>
          <w:i w:val="0"/>
          <w:iCs/>
        </w:rPr>
        <w:tab/>
        <w:t xml:space="preserve">Fish Trawl </w:t>
      </w:r>
      <w:bookmarkEnd w:id="76"/>
      <w:r>
        <w:rPr>
          <w:i w:val="0"/>
          <w:iCs/>
        </w:rPr>
        <w:t>Water Quality</w:t>
      </w:r>
      <w:bookmarkEnd w:id="82"/>
    </w:p>
    <w:p w:rsidR="005915CC" w:rsidRDefault="005915CC" w:rsidP="005915CC"/>
    <w:p w:rsidR="005915CC" w:rsidRDefault="005915CC" w:rsidP="005915CC">
      <w:pPr>
        <w:rPr>
          <w:b/>
          <w:i/>
        </w:rPr>
      </w:pPr>
      <w:r>
        <w:rPr>
          <w:b/>
          <w:i/>
        </w:rPr>
        <w:t>June 2006</w:t>
      </w:r>
    </w:p>
    <w:p w:rsidR="005915CC" w:rsidRDefault="005915CC" w:rsidP="005915CC">
      <w:pPr>
        <w:jc w:val="both"/>
      </w:pPr>
    </w:p>
    <w:p w:rsidR="005915CC" w:rsidRDefault="005915CC" w:rsidP="005915CC">
      <w:pPr>
        <w:jc w:val="both"/>
      </w:pPr>
      <w:r>
        <w:t>Five water quality parameters (temperature, salinity, dissolved oxygen, pH and turbidity) were measured at the end of each trawl at three different depths (bottom, middle, and top) at each fish trawl location; results are presented in Table 16.</w:t>
      </w:r>
    </w:p>
    <w:p w:rsidR="005915CC" w:rsidRDefault="005915CC" w:rsidP="005915CC">
      <w:pPr>
        <w:jc w:val="both"/>
      </w:pPr>
    </w:p>
    <w:p w:rsidR="005915CC" w:rsidRDefault="005915CC" w:rsidP="005915CC">
      <w:pPr>
        <w:jc w:val="both"/>
      </w:pPr>
      <w:r>
        <w:t>Water depth for the bottom samples ranged from 3.18 m to 6.35 m with a mean of 5.16 +/- 1 m.  Temperatures on the bottom averaged 25.69 +/- 0.20°C with a minimum value of 25.27°C and a maximum value of 26.0°C.  Salinity varied from 6.98 ppt to 7.93 ppt and averaged 7.45 +/- 0.27 ppt overall.  DO values were at the low end of acceptable biological ranges with an average of 4.36 +/- 1.02 mg/L, a minimum of 2.97 mg/L, and a maximum of 6.32 mg/L.  Only two DO values were greater than 5.0 mg/L.  Values for pH were between 5.62 and 7.40 with a mean of 6.80 +/- 0.58.  Turbidity was variable, ranging from less than 1 to over 1500 NTU.  Note that the high results from the turbidity survey likely could have resulted from fouling of the optics of the turbidity meter.</w:t>
      </w:r>
    </w:p>
    <w:p w:rsidR="005915CC" w:rsidRDefault="005915CC" w:rsidP="005915CC">
      <w:pPr>
        <w:jc w:val="both"/>
      </w:pPr>
    </w:p>
    <w:p w:rsidR="005915CC" w:rsidRDefault="005915CC" w:rsidP="005915CC">
      <w:pPr>
        <w:jc w:val="both"/>
      </w:pPr>
      <w:r>
        <w:t>Water depth for the middle samples ranged from 1.72 m to 3.29 m with a mean of 2.43 +/- 0.5 m.  Temperatures in the middle of the water column averaged 25.86 +/- 0.13°C with a minimum value of 25.77°C and a maximum value of 26.16°C.  Salinity varied from 6.62 ppt to 6.87 ppt and averaged 6.77 +/- 0.09 ppt overall.  DO values were at the lower end of acceptable biological ranges with an average of 4.96 +/- 0.98 mg/L, a minimum of 3.34 mg/L, and a maximum of 6.60 mg/L.  Four of the DO values were greater than 5.0 mg/L.  Values for pH were between 5.61 and 7.69 with a mean of 6.86 +/- 0.67.  Turbidity was less variable than at the bottom, ranging from less than 1 to 9 NTU.</w:t>
      </w:r>
    </w:p>
    <w:p w:rsidR="005915CC" w:rsidRDefault="005915CC" w:rsidP="005915CC">
      <w:pPr>
        <w:jc w:val="both"/>
      </w:pPr>
    </w:p>
    <w:p w:rsidR="005915CC" w:rsidRDefault="005915CC" w:rsidP="005915CC">
      <w:pPr>
        <w:pStyle w:val="table0"/>
        <w:ind w:right="-1170"/>
        <w:jc w:val="both"/>
      </w:pPr>
      <w:bookmarkStart w:id="83" w:name="_Toc141004724"/>
      <w:bookmarkStart w:id="84" w:name="_Toc152663888"/>
      <w:r>
        <w:t>Table 16.  Water Quality Data Obtained During Fish Trawls, June 2006 Sampling.</w:t>
      </w:r>
      <w:bookmarkEnd w:id="83"/>
      <w:bookmarkEnd w:id="84"/>
    </w:p>
    <w:tbl>
      <w:tblPr>
        <w:tblW w:w="10710" w:type="dxa"/>
        <w:tblInd w:w="-522" w:type="dxa"/>
        <w:tblLayout w:type="fixed"/>
        <w:tblLook w:val="0000" w:firstRow="0" w:lastRow="0" w:firstColumn="0" w:lastColumn="0" w:noHBand="0" w:noVBand="0"/>
      </w:tblPr>
      <w:tblGrid>
        <w:gridCol w:w="900"/>
        <w:gridCol w:w="720"/>
        <w:gridCol w:w="720"/>
        <w:gridCol w:w="720"/>
        <w:gridCol w:w="630"/>
        <w:gridCol w:w="630"/>
        <w:gridCol w:w="630"/>
        <w:gridCol w:w="630"/>
        <w:gridCol w:w="630"/>
        <w:gridCol w:w="630"/>
        <w:gridCol w:w="630"/>
        <w:gridCol w:w="630"/>
        <w:gridCol w:w="630"/>
        <w:gridCol w:w="810"/>
        <w:gridCol w:w="540"/>
        <w:gridCol w:w="630"/>
      </w:tblGrid>
      <w:tr w:rsidR="005915CC" w:rsidTr="00106766">
        <w:trPr>
          <w:cantSplit/>
          <w:trHeight w:val="330"/>
        </w:trPr>
        <w:tc>
          <w:tcPr>
            <w:tcW w:w="900" w:type="dxa"/>
            <w:vMerge w:val="restart"/>
            <w:tcBorders>
              <w:top w:val="double" w:sz="4" w:space="0" w:color="auto"/>
              <w:left w:val="doub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Sample ID</w:t>
            </w:r>
          </w:p>
        </w:tc>
        <w:tc>
          <w:tcPr>
            <w:tcW w:w="9810" w:type="dxa"/>
            <w:gridSpan w:val="15"/>
            <w:tcBorders>
              <w:top w:val="double" w:sz="4" w:space="0" w:color="auto"/>
              <w:left w:val="single" w:sz="8" w:space="0" w:color="auto"/>
              <w:bottom w:val="single" w:sz="4" w:space="0" w:color="auto"/>
              <w:right w:val="double" w:sz="4" w:space="0" w:color="auto"/>
            </w:tcBorders>
            <w:shd w:val="clear" w:color="auto" w:fill="E0E0E0"/>
            <w:noWrap/>
            <w:vAlign w:val="bottom"/>
          </w:tcPr>
          <w:p w:rsidR="005915CC" w:rsidRDefault="005915CC" w:rsidP="00106766">
            <w:pPr>
              <w:jc w:val="center"/>
              <w:rPr>
                <w:b/>
                <w:bCs/>
                <w:sz w:val="20"/>
              </w:rPr>
            </w:pPr>
            <w:r>
              <w:rPr>
                <w:b/>
                <w:bCs/>
                <w:sz w:val="20"/>
              </w:rPr>
              <w:t>Parameter</w:t>
            </w:r>
          </w:p>
        </w:tc>
      </w:tr>
      <w:tr w:rsidR="005915CC" w:rsidTr="00106766">
        <w:trPr>
          <w:cantSplit/>
          <w:trHeight w:val="350"/>
        </w:trPr>
        <w:tc>
          <w:tcPr>
            <w:tcW w:w="900" w:type="dxa"/>
            <w:vMerge/>
            <w:tcBorders>
              <w:left w:val="double" w:sz="4" w:space="0" w:color="auto"/>
              <w:bottom w:val="single" w:sz="4" w:space="0" w:color="auto"/>
              <w:right w:val="single" w:sz="8" w:space="0" w:color="auto"/>
            </w:tcBorders>
            <w:shd w:val="clear" w:color="auto" w:fill="E0E0E0"/>
            <w:noWrap/>
            <w:vAlign w:val="bottom"/>
          </w:tcPr>
          <w:p w:rsidR="005915CC" w:rsidRDefault="005915CC" w:rsidP="00106766">
            <w:pPr>
              <w:rPr>
                <w:b/>
                <w:bCs/>
                <w:sz w:val="20"/>
              </w:rPr>
            </w:pPr>
          </w:p>
        </w:tc>
        <w:tc>
          <w:tcPr>
            <w:tcW w:w="216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Temperature (°C)</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Salinity (ppt)</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DO (mg/L)</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PH</w:t>
            </w:r>
          </w:p>
        </w:tc>
        <w:tc>
          <w:tcPr>
            <w:tcW w:w="1980" w:type="dxa"/>
            <w:gridSpan w:val="3"/>
            <w:tcBorders>
              <w:top w:val="single" w:sz="4" w:space="0" w:color="auto"/>
              <w:left w:val="single" w:sz="8" w:space="0" w:color="auto"/>
              <w:bottom w:val="single" w:sz="4" w:space="0" w:color="auto"/>
              <w:right w:val="double" w:sz="4" w:space="0" w:color="auto"/>
            </w:tcBorders>
            <w:shd w:val="clear" w:color="auto" w:fill="E0E0E0"/>
            <w:vAlign w:val="bottom"/>
          </w:tcPr>
          <w:p w:rsidR="005915CC" w:rsidRDefault="005915CC" w:rsidP="00106766">
            <w:pPr>
              <w:jc w:val="center"/>
              <w:rPr>
                <w:b/>
                <w:bCs/>
                <w:sz w:val="20"/>
              </w:rPr>
            </w:pPr>
            <w:r>
              <w:rPr>
                <w:b/>
                <w:bCs/>
                <w:sz w:val="20"/>
              </w:rPr>
              <w:t>Turbidity</w:t>
            </w:r>
          </w:p>
        </w:tc>
      </w:tr>
      <w:tr w:rsidR="005915CC" w:rsidTr="00106766">
        <w:trPr>
          <w:trHeight w:val="255"/>
        </w:trPr>
        <w:tc>
          <w:tcPr>
            <w:tcW w:w="900" w:type="dxa"/>
            <w:tcBorders>
              <w:top w:val="single" w:sz="4" w:space="0" w:color="auto"/>
              <w:left w:val="double" w:sz="4" w:space="0" w:color="auto"/>
              <w:bottom w:val="single" w:sz="8" w:space="0" w:color="auto"/>
              <w:right w:val="single" w:sz="8" w:space="0" w:color="auto"/>
            </w:tcBorders>
            <w:noWrap/>
            <w:vAlign w:val="bottom"/>
          </w:tcPr>
          <w:p w:rsidR="005915CC" w:rsidRDefault="005915CC" w:rsidP="00106766">
            <w:pPr>
              <w:rPr>
                <w:b/>
                <w:bCs/>
                <w:sz w:val="20"/>
              </w:rPr>
            </w:pPr>
          </w:p>
        </w:tc>
        <w:tc>
          <w:tcPr>
            <w:tcW w:w="72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72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72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810" w:type="dxa"/>
            <w:tcBorders>
              <w:top w:val="single" w:sz="4" w:space="0" w:color="auto"/>
              <w:left w:val="single" w:sz="8"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B</w:t>
            </w:r>
          </w:p>
        </w:tc>
        <w:tc>
          <w:tcPr>
            <w:tcW w:w="540" w:type="dxa"/>
            <w:tcBorders>
              <w:top w:val="single" w:sz="4" w:space="0" w:color="auto"/>
              <w:left w:val="single" w:sz="4"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M</w:t>
            </w:r>
          </w:p>
        </w:tc>
        <w:tc>
          <w:tcPr>
            <w:tcW w:w="630" w:type="dxa"/>
            <w:tcBorders>
              <w:top w:val="single" w:sz="4" w:space="0" w:color="auto"/>
              <w:left w:val="single" w:sz="4" w:space="0" w:color="auto"/>
              <w:bottom w:val="single" w:sz="8" w:space="0" w:color="auto"/>
              <w:right w:val="double" w:sz="4" w:space="0" w:color="auto"/>
            </w:tcBorders>
            <w:vAlign w:val="bottom"/>
          </w:tcPr>
          <w:p w:rsidR="005915CC" w:rsidRDefault="005915CC" w:rsidP="00106766">
            <w:pPr>
              <w:jc w:val="center"/>
              <w:rPr>
                <w:b/>
                <w:bCs/>
                <w:sz w:val="20"/>
              </w:rPr>
            </w:pPr>
            <w:r>
              <w:rPr>
                <w:b/>
                <w:bCs/>
                <w:sz w:val="20"/>
              </w:rPr>
              <w:t>T</w:t>
            </w:r>
          </w:p>
        </w:tc>
      </w:tr>
      <w:tr w:rsidR="005915CC" w:rsidTr="00106766">
        <w:trPr>
          <w:trHeight w:val="255"/>
        </w:trPr>
        <w:tc>
          <w:tcPr>
            <w:tcW w:w="900" w:type="dxa"/>
            <w:tcBorders>
              <w:top w:val="single" w:sz="8" w:space="0" w:color="auto"/>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w:t>
            </w:r>
          </w:p>
        </w:tc>
        <w:tc>
          <w:tcPr>
            <w:tcW w:w="72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pStyle w:val="xl34"/>
              <w:pBdr>
                <w:left w:val="none" w:sz="0" w:space="0" w:color="auto"/>
              </w:pBdr>
              <w:spacing w:before="0" w:beforeAutospacing="0" w:after="0" w:afterAutospacing="0"/>
              <w:rPr>
                <w:rFonts w:eastAsia="Arial Unicode MS"/>
                <w:sz w:val="20"/>
                <w:szCs w:val="20"/>
              </w:rPr>
            </w:pPr>
            <w:r>
              <w:rPr>
                <w:sz w:val="20"/>
                <w:szCs w:val="20"/>
              </w:rPr>
              <w:t>-</w:t>
            </w:r>
          </w:p>
        </w:tc>
        <w:tc>
          <w:tcPr>
            <w:tcW w:w="72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72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sz w:val="20"/>
              </w:rPr>
            </w:pPr>
            <w:r>
              <w:rPr>
                <w:sz w:val="20"/>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sz w:val="20"/>
              </w:rPr>
            </w:pPr>
            <w:r>
              <w:rPr>
                <w:sz w:val="20"/>
              </w:rPr>
              <w:t>-</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810" w:type="dxa"/>
            <w:tcBorders>
              <w:top w:val="single" w:sz="8" w:space="0" w:color="auto"/>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w:t>
            </w:r>
          </w:p>
        </w:tc>
        <w:tc>
          <w:tcPr>
            <w:tcW w:w="540" w:type="dxa"/>
            <w:tcBorders>
              <w:top w:val="single" w:sz="8" w:space="0" w:color="auto"/>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2</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25.72</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25.81</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25.94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7.51</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6.84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6.63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3.87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4.48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7.33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7.42</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7.62</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286.7</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1.8</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3</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25.68</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25.81</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26.06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7.52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6.62</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6.53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3.85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7.40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7.46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7.80</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10.1</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9.4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3.6</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4</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25.47</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25.86</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26.10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7.78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6.63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6.58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3.49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6.60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6.30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7.23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7.69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7.72</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13.4</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1.5</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5</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25.27</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25.77</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26.15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7.93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6.87</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6.51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2.97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3.34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5.31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7.10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7.17</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7.56</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16.5</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4.5</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6</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26.00</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26.16</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26.56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6.98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6.81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6.61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4.11</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4.80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6.70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6.68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6.91</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5.4</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7</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25.78</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25.83</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26.33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7.25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6.79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6.26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4.90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6.77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6.69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6.85</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6.1</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1.3</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1.2</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8</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25.68</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25.77</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25.99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7.52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6.74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6.17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4.95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6.12</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6.96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6.92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7.04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7.27</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0.9</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-0.2</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2.6</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9</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25.67</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25.78</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26.92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7.41</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6.83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5.68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4.69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4.76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6.99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6.96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7.24</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5.6</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2.3</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10</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25.83</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25.81</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27.03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7.32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6.86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6.18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4.01</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6.88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6.35</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207.5</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11</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25.76</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26.02</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27.42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7.25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6.69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6.02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6.32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7.05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6.08</w:t>
            </w:r>
          </w:p>
        </w:tc>
        <w:tc>
          <w:tcPr>
            <w:tcW w:w="81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1518.1</w:t>
            </w:r>
          </w:p>
        </w:tc>
        <w:tc>
          <w:tcPr>
            <w:tcW w:w="54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0.4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0.7</w:t>
            </w:r>
          </w:p>
        </w:tc>
      </w:tr>
      <w:tr w:rsidR="005915CC" w:rsidTr="00106766">
        <w:trPr>
          <w:trHeight w:val="255"/>
        </w:trPr>
        <w:tc>
          <w:tcPr>
            <w:tcW w:w="900" w:type="dxa"/>
            <w:tcBorders>
              <w:top w:val="single" w:sz="8" w:space="0" w:color="auto"/>
              <w:left w:val="double" w:sz="4" w:space="0" w:color="auto"/>
              <w:bottom w:val="single" w:sz="8"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MEAN</w:t>
            </w:r>
          </w:p>
        </w:tc>
        <w:tc>
          <w:tcPr>
            <w:tcW w:w="72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25.69</w:t>
            </w:r>
          </w:p>
        </w:tc>
        <w:tc>
          <w:tcPr>
            <w:tcW w:w="72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25.86</w:t>
            </w:r>
          </w:p>
        </w:tc>
        <w:tc>
          <w:tcPr>
            <w:tcW w:w="72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26.45</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7.45</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6.77</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6.32</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4.36</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4.96</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6.11</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6.80</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6.86</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7.14</w:t>
            </w:r>
          </w:p>
        </w:tc>
        <w:tc>
          <w:tcPr>
            <w:tcW w:w="810" w:type="dxa"/>
            <w:tcBorders>
              <w:top w:val="single" w:sz="8" w:space="0" w:color="auto"/>
              <w:left w:val="single" w:sz="8"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207.03</w:t>
            </w:r>
          </w:p>
        </w:tc>
        <w:tc>
          <w:tcPr>
            <w:tcW w:w="540" w:type="dxa"/>
            <w:tcBorders>
              <w:top w:val="single" w:sz="8" w:space="0" w:color="auto"/>
              <w:left w:val="single" w:sz="4"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2.9</w:t>
            </w:r>
          </w:p>
        </w:tc>
        <w:tc>
          <w:tcPr>
            <w:tcW w:w="630" w:type="dxa"/>
            <w:tcBorders>
              <w:top w:val="single" w:sz="8" w:space="0" w:color="auto"/>
              <w:left w:val="single" w:sz="4" w:space="0" w:color="auto"/>
              <w:bottom w:val="single" w:sz="8" w:space="0" w:color="auto"/>
              <w:right w:val="double" w:sz="4" w:space="0" w:color="auto"/>
            </w:tcBorders>
            <w:shd w:val="clear" w:color="auto" w:fill="E6E6E6"/>
            <w:vAlign w:val="bottom"/>
          </w:tcPr>
          <w:p w:rsidR="005915CC" w:rsidRDefault="005915CC" w:rsidP="00106766">
            <w:pPr>
              <w:jc w:val="right"/>
              <w:rPr>
                <w:rFonts w:eastAsia="Arial Unicode MS"/>
                <w:sz w:val="20"/>
              </w:rPr>
            </w:pPr>
            <w:r>
              <w:rPr>
                <w:sz w:val="20"/>
              </w:rPr>
              <w:t>1.94</w:t>
            </w:r>
          </w:p>
        </w:tc>
      </w:tr>
      <w:tr w:rsidR="005915CC" w:rsidTr="00106766">
        <w:trPr>
          <w:trHeight w:val="255"/>
        </w:trPr>
        <w:tc>
          <w:tcPr>
            <w:tcW w:w="900" w:type="dxa"/>
            <w:tcBorders>
              <w:top w:val="single" w:sz="8" w:space="0" w:color="auto"/>
              <w:left w:val="double" w:sz="4" w:space="0" w:color="auto"/>
              <w:bottom w:val="double" w:sz="4"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SD</w:t>
            </w:r>
          </w:p>
        </w:tc>
        <w:tc>
          <w:tcPr>
            <w:tcW w:w="72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0.20</w:t>
            </w:r>
          </w:p>
        </w:tc>
        <w:tc>
          <w:tcPr>
            <w:tcW w:w="72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0.13</w:t>
            </w:r>
          </w:p>
        </w:tc>
        <w:tc>
          <w:tcPr>
            <w:tcW w:w="72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0.51</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0.27</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0.09</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0.31</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1.02</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0.98</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0.65</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0.58</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0.67</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0.59</w:t>
            </w:r>
          </w:p>
        </w:tc>
        <w:tc>
          <w:tcPr>
            <w:tcW w:w="810" w:type="dxa"/>
            <w:tcBorders>
              <w:top w:val="single" w:sz="8" w:space="0" w:color="auto"/>
              <w:left w:val="single" w:sz="8"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471.63</w:t>
            </w:r>
          </w:p>
        </w:tc>
        <w:tc>
          <w:tcPr>
            <w:tcW w:w="540" w:type="dxa"/>
            <w:tcBorders>
              <w:top w:val="single" w:sz="8" w:space="0" w:color="auto"/>
              <w:left w:val="single" w:sz="4"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2.9</w:t>
            </w:r>
          </w:p>
        </w:tc>
        <w:tc>
          <w:tcPr>
            <w:tcW w:w="630" w:type="dxa"/>
            <w:tcBorders>
              <w:top w:val="single" w:sz="8" w:space="0" w:color="auto"/>
              <w:left w:val="single" w:sz="4" w:space="0" w:color="auto"/>
              <w:bottom w:val="double" w:sz="4" w:space="0" w:color="auto"/>
              <w:right w:val="double" w:sz="4" w:space="0" w:color="auto"/>
            </w:tcBorders>
            <w:shd w:val="clear" w:color="auto" w:fill="E6E6E6"/>
            <w:vAlign w:val="bottom"/>
          </w:tcPr>
          <w:p w:rsidR="005915CC" w:rsidRDefault="005915CC" w:rsidP="00106766">
            <w:pPr>
              <w:jc w:val="right"/>
              <w:rPr>
                <w:rFonts w:eastAsia="Arial Unicode MS"/>
                <w:sz w:val="20"/>
              </w:rPr>
            </w:pPr>
            <w:r>
              <w:rPr>
                <w:sz w:val="20"/>
              </w:rPr>
              <w:t>0.98</w:t>
            </w:r>
          </w:p>
        </w:tc>
      </w:tr>
    </w:tbl>
    <w:p w:rsidR="005915CC" w:rsidRDefault="005915CC" w:rsidP="005915CC">
      <w:pPr>
        <w:ind w:left="450"/>
        <w:rPr>
          <w:sz w:val="18"/>
          <w:szCs w:val="18"/>
        </w:rPr>
      </w:pPr>
      <w:r>
        <w:rPr>
          <w:sz w:val="18"/>
          <w:szCs w:val="18"/>
          <w:vertAlign w:val="superscript"/>
        </w:rPr>
        <w:t>1</w:t>
      </w:r>
      <w:r>
        <w:rPr>
          <w:sz w:val="18"/>
          <w:szCs w:val="18"/>
        </w:rPr>
        <w:t xml:space="preserve"> - = sample data not available.</w:t>
      </w:r>
    </w:p>
    <w:p w:rsidR="005915CC" w:rsidRDefault="005915CC" w:rsidP="005915CC">
      <w:pPr>
        <w:ind w:left="450"/>
        <w:rPr>
          <w:sz w:val="18"/>
          <w:szCs w:val="18"/>
        </w:rPr>
      </w:pPr>
      <w:r>
        <w:rPr>
          <w:sz w:val="18"/>
          <w:szCs w:val="18"/>
          <w:vertAlign w:val="superscript"/>
        </w:rPr>
        <w:t>2</w:t>
      </w:r>
      <w:r>
        <w:rPr>
          <w:sz w:val="18"/>
          <w:szCs w:val="18"/>
        </w:rPr>
        <w:t xml:space="preserve"> SD = Standard deviation.</w:t>
      </w:r>
    </w:p>
    <w:p w:rsidR="005915CC" w:rsidRDefault="005915CC" w:rsidP="005915CC">
      <w:pPr>
        <w:jc w:val="both"/>
      </w:pPr>
    </w:p>
    <w:p w:rsidR="005915CC" w:rsidRDefault="005915CC" w:rsidP="005915CC">
      <w:pPr>
        <w:jc w:val="both"/>
      </w:pPr>
      <w:bookmarkStart w:id="85" w:name="OLE_LINK4"/>
      <w:r>
        <w:t>Water depth for the top (near surface) sampling ranged from 0.09 m to 0.57 m with a mean of 0.21 +/- 0.19 m.  Temperatures were highest on the surface and averaged 26.45 +/- 0.5°C with a minimum value of 25.94°C and a maximum value of 27.42°C.  Salinity varied from 5.68 ppt to 6.63 ppt and averaged 6.32 +/- 0.31 ppt overall.  DO values were higher than mid- or bottom-waters and were within acceptable biological ranges with an average of 6.11 +/- 0.65 mg/L, a minimum of 5.31 mg/L, and a maximum of 7.05 mg/L.  Values for pH were between 6.08 and 7.80 with a mean of 7.14 +/- 0.59.  Turbidity was not as variable as at the bottom or middle of the water column, as it ranged from less than 1 to almost 4 NTU.</w:t>
      </w:r>
    </w:p>
    <w:bookmarkEnd w:id="85"/>
    <w:p w:rsidR="005915CC" w:rsidRDefault="005915CC" w:rsidP="005915CC">
      <w:pPr>
        <w:jc w:val="both"/>
      </w:pPr>
    </w:p>
    <w:p w:rsidR="005915CC" w:rsidRDefault="005915CC" w:rsidP="005915CC">
      <w:pPr>
        <w:jc w:val="both"/>
        <w:rPr>
          <w:b/>
          <w:i/>
        </w:rPr>
      </w:pPr>
      <w:r>
        <w:rPr>
          <w:b/>
          <w:i/>
        </w:rPr>
        <w:t>October 2006</w:t>
      </w:r>
    </w:p>
    <w:p w:rsidR="005915CC" w:rsidRDefault="005915CC" w:rsidP="005915CC">
      <w:pPr>
        <w:jc w:val="both"/>
        <w:rPr>
          <w:b/>
          <w:i/>
        </w:rPr>
      </w:pPr>
    </w:p>
    <w:p w:rsidR="005915CC" w:rsidRDefault="005915CC" w:rsidP="005915CC">
      <w:pPr>
        <w:jc w:val="both"/>
      </w:pPr>
      <w:r>
        <w:t>Five water quality parameters (temperature, salinity, dissolved oxygen, pH and turbidity) were measured at the end of each trawl at three different depths (bottom, middle and top) at each fish trawl location; results are presented in Table 17.</w:t>
      </w:r>
    </w:p>
    <w:p w:rsidR="005915CC" w:rsidRDefault="005915CC" w:rsidP="005915CC">
      <w:pPr>
        <w:jc w:val="both"/>
      </w:pPr>
    </w:p>
    <w:p w:rsidR="005915CC" w:rsidRDefault="005915CC" w:rsidP="005915CC">
      <w:pPr>
        <w:jc w:val="both"/>
      </w:pPr>
      <w:r>
        <w:t xml:space="preserve">Water depth for the bottom samples ranged from 3.25 to 6.25 m with a mean of 5.16 +/- 1 m.  Temperatures on the bottom averaged 17.82 +/- 0.59°C with a minimum value of 17.39°C and a maximum value of 19.02°C.  Salinity varied from 8.61 ppt to 10.97 ppt and averaged 9.74 +/- 0.69 ppt overall.  DO values were at the low end of acceptable biological ranges with an average of 5.66 +/- 1.00 mg/L, a minimum of 3.52 mg/L, and a maximum of 6.74 mg/L. Values for pH were between 7.81 and 8.09 with a mean of 7.98 +/- 0.09.  Turbidity was variable, ranging from less than 1 to 193 NTU.  </w:t>
      </w:r>
    </w:p>
    <w:p w:rsidR="005915CC" w:rsidRDefault="005915CC" w:rsidP="005915CC">
      <w:pPr>
        <w:jc w:val="both"/>
      </w:pPr>
    </w:p>
    <w:p w:rsidR="005915CC" w:rsidRDefault="005915CC" w:rsidP="005915CC">
      <w:pPr>
        <w:jc w:val="both"/>
      </w:pPr>
      <w:r>
        <w:t xml:space="preserve">Water depth for the middle samples ranged from 1.72 m to 3.29 m with a mean of 2.43 +/- 0.5 m.  Temperatures in the middle of the water column averaged 17.58 +/- 0.12°C with a minimum value of 17.39°C and a maximum value of 17.75°C.  Salinity varied from 8.61 ppt to 10.97 ppt and averaged 9.74 +/- 0.69 ppt overall.  DO values were at the lower end of acceptable biological ranges with an average of 5.46 +/- 1.02 mg/L, a minimum of 3.49 mg/L, and a maximum of 6.74 mg/L.  Values for pH were between 7.91 and 8.25 with a mean of 8.03 +/- 0.15.  Turbidity was variable at the bottom, ranging from about 2.9 to over 1000 NTU.  Note that the high results from the turbidity survey likely could have resulted from fouling of the optics of the turbidity meter. </w:t>
      </w:r>
    </w:p>
    <w:p w:rsidR="005915CC" w:rsidRDefault="005915CC" w:rsidP="005915CC">
      <w:pPr>
        <w:jc w:val="both"/>
      </w:pPr>
    </w:p>
    <w:p w:rsidR="005915CC" w:rsidRDefault="005915CC" w:rsidP="005915CC">
      <w:pPr>
        <w:jc w:val="both"/>
      </w:pPr>
      <w:r>
        <w:t>Water depth for the top (near surface) sampling ranged from 0.09 m to 0.57 m with a mean of 0.21 +/- 0.19 m. Temperatures were highest on the surface and averaged 17.42 +/- 0.11°C with a minimum value of 17.25°C and a maximum value of 17.58°C.  Salinity varied from 6.76 ppt to 7.92 ppt and averaged 7.24 +/- 0.32 ppt overall.  DO values were higher than mid- or bottom-waters and were within acceptable biological ranges with an average of 6.07 +/- 1.15 mg/L, a minimum of 3.91 mg/L, and a maximum of 7.87 mg/L.  Values for pH were between 7.99 and 8.42 with a mean of 8.21 +/- 0.17.  Turbidity was not as variable as the bottom or middle of the water column, ranging from 3.1 to almost 6.1 NTU.</w:t>
      </w:r>
    </w:p>
    <w:p w:rsidR="005915CC" w:rsidRDefault="005915CC" w:rsidP="005915CC">
      <w:pPr>
        <w:jc w:val="both"/>
      </w:pPr>
    </w:p>
    <w:p w:rsidR="005915CC" w:rsidRDefault="005915CC" w:rsidP="005915CC">
      <w:pPr>
        <w:jc w:val="both"/>
      </w:pPr>
    </w:p>
    <w:p w:rsidR="005915CC" w:rsidRDefault="005915CC" w:rsidP="005915CC">
      <w:pPr>
        <w:pStyle w:val="table0"/>
        <w:ind w:right="-1170"/>
        <w:jc w:val="both"/>
      </w:pPr>
      <w:bookmarkStart w:id="86" w:name="_Toc152663889"/>
      <w:r>
        <w:t>Table 17.  Water Quality Data Obtained During Fish Trawls, October 2006 Sampling.</w:t>
      </w:r>
      <w:bookmarkEnd w:id="86"/>
    </w:p>
    <w:tbl>
      <w:tblPr>
        <w:tblW w:w="10312" w:type="dxa"/>
        <w:tblInd w:w="-488" w:type="dxa"/>
        <w:tblLook w:val="0000" w:firstRow="0" w:lastRow="0" w:firstColumn="0" w:lastColumn="0" w:noHBand="0" w:noVBand="0"/>
      </w:tblPr>
      <w:tblGrid>
        <w:gridCol w:w="1122"/>
        <w:gridCol w:w="666"/>
        <w:gridCol w:w="666"/>
        <w:gridCol w:w="666"/>
        <w:gridCol w:w="666"/>
        <w:gridCol w:w="566"/>
        <w:gridCol w:w="566"/>
        <w:gridCol w:w="566"/>
        <w:gridCol w:w="566"/>
        <w:gridCol w:w="566"/>
        <w:gridCol w:w="566"/>
        <w:gridCol w:w="566"/>
        <w:gridCol w:w="566"/>
        <w:gridCol w:w="666"/>
        <w:gridCol w:w="766"/>
        <w:gridCol w:w="566"/>
      </w:tblGrid>
      <w:tr w:rsidR="005915CC" w:rsidTr="00106766">
        <w:trPr>
          <w:cantSplit/>
          <w:trHeight w:val="330"/>
        </w:trPr>
        <w:tc>
          <w:tcPr>
            <w:tcW w:w="0" w:type="auto"/>
            <w:vMerge w:val="restart"/>
            <w:tcBorders>
              <w:top w:val="double" w:sz="4" w:space="0" w:color="auto"/>
              <w:left w:val="doub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Sample ID</w:t>
            </w:r>
          </w:p>
        </w:tc>
        <w:tc>
          <w:tcPr>
            <w:tcW w:w="0" w:type="auto"/>
            <w:gridSpan w:val="15"/>
            <w:tcBorders>
              <w:top w:val="double" w:sz="4" w:space="0" w:color="auto"/>
              <w:left w:val="single" w:sz="8" w:space="0" w:color="auto"/>
              <w:bottom w:val="single" w:sz="4" w:space="0" w:color="auto"/>
              <w:right w:val="double" w:sz="4" w:space="0" w:color="auto"/>
            </w:tcBorders>
            <w:shd w:val="clear" w:color="auto" w:fill="E0E0E0"/>
            <w:noWrap/>
            <w:vAlign w:val="bottom"/>
          </w:tcPr>
          <w:p w:rsidR="005915CC" w:rsidRDefault="005915CC" w:rsidP="00106766">
            <w:pPr>
              <w:jc w:val="center"/>
              <w:rPr>
                <w:b/>
                <w:bCs/>
                <w:sz w:val="20"/>
              </w:rPr>
            </w:pPr>
            <w:r>
              <w:rPr>
                <w:b/>
                <w:bCs/>
                <w:sz w:val="20"/>
              </w:rPr>
              <w:t>Parameter</w:t>
            </w:r>
          </w:p>
        </w:tc>
      </w:tr>
      <w:tr w:rsidR="005915CC" w:rsidTr="00106766">
        <w:trPr>
          <w:cantSplit/>
          <w:trHeight w:val="350"/>
        </w:trPr>
        <w:tc>
          <w:tcPr>
            <w:tcW w:w="0" w:type="auto"/>
            <w:vMerge/>
            <w:tcBorders>
              <w:left w:val="double" w:sz="4" w:space="0" w:color="auto"/>
              <w:bottom w:val="single" w:sz="4" w:space="0" w:color="auto"/>
              <w:right w:val="single" w:sz="8" w:space="0" w:color="auto"/>
            </w:tcBorders>
            <w:shd w:val="clear" w:color="auto" w:fill="E0E0E0"/>
            <w:noWrap/>
            <w:vAlign w:val="bottom"/>
          </w:tcPr>
          <w:p w:rsidR="005915CC" w:rsidRDefault="005915CC" w:rsidP="00106766">
            <w:pPr>
              <w:rPr>
                <w:b/>
                <w:bCs/>
                <w:sz w:val="20"/>
              </w:rPr>
            </w:pPr>
          </w:p>
        </w:tc>
        <w:tc>
          <w:tcPr>
            <w:tcW w:w="0" w:type="auto"/>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Temperature (°C)</w:t>
            </w:r>
          </w:p>
        </w:tc>
        <w:tc>
          <w:tcPr>
            <w:tcW w:w="0" w:type="auto"/>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Salinity (ppt)</w:t>
            </w:r>
          </w:p>
        </w:tc>
        <w:tc>
          <w:tcPr>
            <w:tcW w:w="0" w:type="auto"/>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DO (mg/L)</w:t>
            </w:r>
          </w:p>
        </w:tc>
        <w:tc>
          <w:tcPr>
            <w:tcW w:w="0" w:type="auto"/>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PH</w:t>
            </w:r>
          </w:p>
        </w:tc>
        <w:tc>
          <w:tcPr>
            <w:tcW w:w="0" w:type="auto"/>
            <w:gridSpan w:val="3"/>
            <w:tcBorders>
              <w:top w:val="single" w:sz="4" w:space="0" w:color="auto"/>
              <w:left w:val="single" w:sz="8" w:space="0" w:color="auto"/>
              <w:bottom w:val="single" w:sz="4" w:space="0" w:color="auto"/>
              <w:right w:val="double" w:sz="4" w:space="0" w:color="auto"/>
            </w:tcBorders>
            <w:shd w:val="clear" w:color="auto" w:fill="E0E0E0"/>
            <w:vAlign w:val="bottom"/>
          </w:tcPr>
          <w:p w:rsidR="005915CC" w:rsidRDefault="005915CC" w:rsidP="00106766">
            <w:pPr>
              <w:jc w:val="center"/>
              <w:rPr>
                <w:b/>
                <w:bCs/>
                <w:sz w:val="20"/>
              </w:rPr>
            </w:pPr>
            <w:r>
              <w:rPr>
                <w:b/>
                <w:bCs/>
                <w:sz w:val="20"/>
              </w:rPr>
              <w:t>Turbidity</w:t>
            </w:r>
          </w:p>
        </w:tc>
      </w:tr>
      <w:tr w:rsidR="005915CC" w:rsidTr="00106766">
        <w:trPr>
          <w:trHeight w:val="255"/>
        </w:trPr>
        <w:tc>
          <w:tcPr>
            <w:tcW w:w="0" w:type="auto"/>
            <w:tcBorders>
              <w:top w:val="single" w:sz="4" w:space="0" w:color="auto"/>
              <w:left w:val="double" w:sz="4" w:space="0" w:color="auto"/>
              <w:bottom w:val="single" w:sz="8" w:space="0" w:color="auto"/>
              <w:right w:val="single" w:sz="8" w:space="0" w:color="auto"/>
            </w:tcBorders>
            <w:noWrap/>
            <w:vAlign w:val="bottom"/>
          </w:tcPr>
          <w:p w:rsidR="005915CC" w:rsidRDefault="005915CC" w:rsidP="00106766">
            <w:pPr>
              <w:rPr>
                <w:b/>
                <w:bCs/>
                <w:sz w:val="20"/>
              </w:rPr>
            </w:pPr>
          </w:p>
        </w:tc>
        <w:tc>
          <w:tcPr>
            <w:tcW w:w="0" w:type="auto"/>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0" w:type="auto"/>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0" w:type="auto"/>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0" w:type="auto"/>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0" w:type="auto"/>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0" w:type="auto"/>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0" w:type="auto"/>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0" w:type="auto"/>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0" w:type="auto"/>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0" w:type="auto"/>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0" w:type="auto"/>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0" w:type="auto"/>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0" w:type="auto"/>
            <w:tcBorders>
              <w:top w:val="single" w:sz="4" w:space="0" w:color="auto"/>
              <w:left w:val="single" w:sz="8"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B</w:t>
            </w:r>
          </w:p>
        </w:tc>
        <w:tc>
          <w:tcPr>
            <w:tcW w:w="0" w:type="auto"/>
            <w:tcBorders>
              <w:top w:val="single" w:sz="4" w:space="0" w:color="auto"/>
              <w:left w:val="single" w:sz="4"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M</w:t>
            </w:r>
          </w:p>
        </w:tc>
        <w:tc>
          <w:tcPr>
            <w:tcW w:w="0" w:type="auto"/>
            <w:tcBorders>
              <w:top w:val="single" w:sz="4" w:space="0" w:color="auto"/>
              <w:left w:val="single" w:sz="4" w:space="0" w:color="auto"/>
              <w:bottom w:val="single" w:sz="8" w:space="0" w:color="auto"/>
              <w:right w:val="double" w:sz="4" w:space="0" w:color="auto"/>
            </w:tcBorders>
            <w:vAlign w:val="bottom"/>
          </w:tcPr>
          <w:p w:rsidR="005915CC" w:rsidRDefault="005915CC" w:rsidP="00106766">
            <w:pPr>
              <w:jc w:val="center"/>
              <w:rPr>
                <w:b/>
                <w:bCs/>
                <w:sz w:val="20"/>
              </w:rPr>
            </w:pPr>
            <w:r>
              <w:rPr>
                <w:b/>
                <w:bCs/>
                <w:sz w:val="20"/>
              </w:rPr>
              <w:t>T</w:t>
            </w:r>
          </w:p>
        </w:tc>
      </w:tr>
      <w:tr w:rsidR="005915CC" w:rsidTr="00106766">
        <w:trPr>
          <w:trHeight w:val="255"/>
        </w:trPr>
        <w:tc>
          <w:tcPr>
            <w:tcW w:w="0" w:type="auto"/>
            <w:tcBorders>
              <w:top w:val="single" w:sz="8" w:space="0" w:color="auto"/>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w:t>
            </w:r>
          </w:p>
        </w:tc>
        <w:tc>
          <w:tcPr>
            <w:tcW w:w="0" w:type="auto"/>
            <w:tcBorders>
              <w:top w:val="single" w:sz="8" w:space="0" w:color="auto"/>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17.91</w:t>
            </w:r>
          </w:p>
        </w:tc>
        <w:tc>
          <w:tcPr>
            <w:tcW w:w="0" w:type="auto"/>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sz w:val="20"/>
              </w:rPr>
              <w:t>17.75</w:t>
            </w:r>
          </w:p>
        </w:tc>
        <w:tc>
          <w:tcPr>
            <w:tcW w:w="0" w:type="auto"/>
            <w:tcBorders>
              <w:top w:val="single" w:sz="8" w:space="0" w:color="auto"/>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17.56</w:t>
            </w:r>
          </w:p>
        </w:tc>
        <w:tc>
          <w:tcPr>
            <w:tcW w:w="0" w:type="auto"/>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9.95</w:t>
            </w:r>
          </w:p>
        </w:tc>
        <w:tc>
          <w:tcPr>
            <w:tcW w:w="0" w:type="auto"/>
            <w:tcBorders>
              <w:top w:val="single" w:sz="8" w:space="0" w:color="auto"/>
              <w:left w:val="nil"/>
              <w:bottom w:val="single" w:sz="4" w:space="0" w:color="auto"/>
              <w:right w:val="single" w:sz="4" w:space="0" w:color="auto"/>
            </w:tcBorders>
            <w:noWrap/>
            <w:vAlign w:val="center"/>
          </w:tcPr>
          <w:p w:rsidR="005915CC" w:rsidRDefault="005915CC" w:rsidP="00106766">
            <w:pPr>
              <w:jc w:val="center"/>
              <w:rPr>
                <w:sz w:val="20"/>
              </w:rPr>
            </w:pPr>
            <w:r>
              <w:rPr>
                <w:sz w:val="20"/>
              </w:rPr>
              <w:t>8.44</w:t>
            </w:r>
          </w:p>
        </w:tc>
        <w:tc>
          <w:tcPr>
            <w:tcW w:w="0" w:type="auto"/>
            <w:tcBorders>
              <w:top w:val="single" w:sz="8" w:space="0" w:color="auto"/>
              <w:left w:val="nil"/>
              <w:bottom w:val="single" w:sz="4" w:space="0" w:color="auto"/>
              <w:right w:val="single" w:sz="8" w:space="0" w:color="auto"/>
            </w:tcBorders>
            <w:noWrap/>
            <w:vAlign w:val="center"/>
          </w:tcPr>
          <w:p w:rsidR="005915CC" w:rsidRDefault="005915CC" w:rsidP="00106766">
            <w:pPr>
              <w:jc w:val="center"/>
              <w:rPr>
                <w:sz w:val="20"/>
              </w:rPr>
            </w:pPr>
            <w:r>
              <w:rPr>
                <w:sz w:val="20"/>
              </w:rPr>
              <w:t>7.00</w:t>
            </w:r>
          </w:p>
        </w:tc>
        <w:tc>
          <w:tcPr>
            <w:tcW w:w="0" w:type="auto"/>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5.79</w:t>
            </w:r>
          </w:p>
        </w:tc>
        <w:tc>
          <w:tcPr>
            <w:tcW w:w="0" w:type="auto"/>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5.03</w:t>
            </w:r>
          </w:p>
        </w:tc>
        <w:tc>
          <w:tcPr>
            <w:tcW w:w="0" w:type="auto"/>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5.84</w:t>
            </w:r>
          </w:p>
        </w:tc>
        <w:tc>
          <w:tcPr>
            <w:tcW w:w="0" w:type="auto"/>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7.95</w:t>
            </w:r>
          </w:p>
        </w:tc>
        <w:tc>
          <w:tcPr>
            <w:tcW w:w="0" w:type="auto"/>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8.03</w:t>
            </w:r>
          </w:p>
        </w:tc>
        <w:tc>
          <w:tcPr>
            <w:tcW w:w="0" w:type="auto"/>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8.23</w:t>
            </w:r>
          </w:p>
        </w:tc>
        <w:tc>
          <w:tcPr>
            <w:tcW w:w="0" w:type="auto"/>
            <w:tcBorders>
              <w:top w:val="single" w:sz="8" w:space="0" w:color="auto"/>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5.3</w:t>
            </w:r>
          </w:p>
        </w:tc>
        <w:tc>
          <w:tcPr>
            <w:tcW w:w="0" w:type="auto"/>
            <w:tcBorders>
              <w:top w:val="single" w:sz="8" w:space="0" w:color="auto"/>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2.9</w:t>
            </w:r>
          </w:p>
        </w:tc>
        <w:tc>
          <w:tcPr>
            <w:tcW w:w="0" w:type="auto"/>
            <w:tcBorders>
              <w:top w:val="single" w:sz="8" w:space="0" w:color="auto"/>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2</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18.91</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17.52</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sz w:val="20"/>
              </w:rPr>
              <w:t>17.58</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10.88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9.56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7.40</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3.52</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3.49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6.15</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7.81</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7.79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8.25</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33.1</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12.8</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3</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19.02</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17.45</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17.48</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10.97</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9.09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7.32</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6.53</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5.65</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4.87</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8.00</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7.86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8.00</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11.5</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6.1</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4.4</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4</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17.66</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17.67</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17.40</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9.6</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7.6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7.19</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6.74</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5.74</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7.28</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8.07</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8.40</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6.1</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3.7</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5</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17.45</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17.69</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17.40</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9.46</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8.00</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7.09</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6.03</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6.74</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7.87</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7.99</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8.18</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8.42</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11.8</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4.2</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4.1</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6</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17.43</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17.60</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17.25</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9.46</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7.81</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6.76</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6.23</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7.22</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7.87</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8.25</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8.40</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6.0</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3.2</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7</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17.40</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17.39</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17.55</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9.18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8.66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7.92</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6.67</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6.16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5.98</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8.09</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8.01</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8.05</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193.9</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6.9</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6.1</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8</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17.75</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17.72</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17.39</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9.98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8.89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7.08</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6.38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5.83</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5.43</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8.07</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101.0</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5.6</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4.0</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9</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17.45</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17.5</w:t>
            </w:r>
          </w:p>
        </w:tc>
        <w:tc>
          <w:tcPr>
            <w:tcW w:w="0" w:type="auto"/>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17.25</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9.47</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7.72</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6.94</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5.06</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6.66</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7.91</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8.22</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8.32</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5.3</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3.5</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3.7</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10</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17.62</w:t>
            </w:r>
          </w:p>
        </w:tc>
        <w:tc>
          <w:tcPr>
            <w:tcW w:w="0" w:type="auto"/>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17.66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17.39</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9.6</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9.58</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7.45</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4.48</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3.66</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3.91</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7.97</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7.91</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7.99</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86.7</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1099.0</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4.6</w:t>
            </w:r>
          </w:p>
        </w:tc>
      </w:tr>
      <w:tr w:rsidR="005915CC" w:rsidTr="00106766">
        <w:trPr>
          <w:trHeight w:val="255"/>
        </w:trPr>
        <w:tc>
          <w:tcPr>
            <w:tcW w:w="0" w:type="auto"/>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11</w:t>
            </w:r>
          </w:p>
        </w:tc>
        <w:tc>
          <w:tcPr>
            <w:tcW w:w="0" w:type="auto"/>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17.39</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17.45</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17.40</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8.61</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7.68</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7.45</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5.73</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5.59</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5.58</w:t>
            </w:r>
          </w:p>
        </w:tc>
        <w:tc>
          <w:tcPr>
            <w:tcW w:w="0" w:type="auto"/>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8.02</w:t>
            </w:r>
          </w:p>
        </w:tc>
        <w:tc>
          <w:tcPr>
            <w:tcW w:w="0" w:type="auto"/>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8.02</w:t>
            </w:r>
          </w:p>
        </w:tc>
        <w:tc>
          <w:tcPr>
            <w:tcW w:w="0" w:type="auto"/>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8.13</w:t>
            </w:r>
          </w:p>
        </w:tc>
        <w:tc>
          <w:tcPr>
            <w:tcW w:w="0" w:type="auto"/>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3.0</w:t>
            </w:r>
          </w:p>
        </w:tc>
        <w:tc>
          <w:tcPr>
            <w:tcW w:w="0" w:type="auto"/>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3.0</w:t>
            </w:r>
          </w:p>
        </w:tc>
        <w:tc>
          <w:tcPr>
            <w:tcW w:w="0" w:type="auto"/>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3.3</w:t>
            </w:r>
          </w:p>
        </w:tc>
      </w:tr>
      <w:tr w:rsidR="005915CC" w:rsidTr="00106766">
        <w:trPr>
          <w:trHeight w:val="255"/>
        </w:trPr>
        <w:tc>
          <w:tcPr>
            <w:tcW w:w="0" w:type="auto"/>
            <w:tcBorders>
              <w:top w:val="single" w:sz="8" w:space="0" w:color="auto"/>
              <w:left w:val="double" w:sz="4" w:space="0" w:color="auto"/>
              <w:bottom w:val="single" w:sz="8"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MEAN</w:t>
            </w:r>
          </w:p>
        </w:tc>
        <w:tc>
          <w:tcPr>
            <w:tcW w:w="0" w:type="auto"/>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17.82</w:t>
            </w:r>
          </w:p>
        </w:tc>
        <w:tc>
          <w:tcPr>
            <w:tcW w:w="0" w:type="auto"/>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17.58</w:t>
            </w:r>
          </w:p>
        </w:tc>
        <w:tc>
          <w:tcPr>
            <w:tcW w:w="0" w:type="auto"/>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17.42</w:t>
            </w:r>
          </w:p>
        </w:tc>
        <w:tc>
          <w:tcPr>
            <w:tcW w:w="0" w:type="auto"/>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9.74</w:t>
            </w:r>
          </w:p>
        </w:tc>
        <w:tc>
          <w:tcPr>
            <w:tcW w:w="0" w:type="auto"/>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8.46</w:t>
            </w:r>
          </w:p>
        </w:tc>
        <w:tc>
          <w:tcPr>
            <w:tcW w:w="0" w:type="auto"/>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7.24</w:t>
            </w:r>
          </w:p>
        </w:tc>
        <w:tc>
          <w:tcPr>
            <w:tcW w:w="0" w:type="auto"/>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5.66</w:t>
            </w:r>
          </w:p>
        </w:tc>
        <w:tc>
          <w:tcPr>
            <w:tcW w:w="0" w:type="auto"/>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5.46</w:t>
            </w:r>
          </w:p>
        </w:tc>
        <w:tc>
          <w:tcPr>
            <w:tcW w:w="0" w:type="auto"/>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6.07</w:t>
            </w:r>
          </w:p>
        </w:tc>
        <w:tc>
          <w:tcPr>
            <w:tcW w:w="0" w:type="auto"/>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7.98</w:t>
            </w:r>
          </w:p>
        </w:tc>
        <w:tc>
          <w:tcPr>
            <w:tcW w:w="0" w:type="auto"/>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8.03</w:t>
            </w:r>
          </w:p>
        </w:tc>
        <w:tc>
          <w:tcPr>
            <w:tcW w:w="0" w:type="auto"/>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8.21</w:t>
            </w:r>
          </w:p>
        </w:tc>
        <w:tc>
          <w:tcPr>
            <w:tcW w:w="0" w:type="auto"/>
            <w:tcBorders>
              <w:top w:val="single" w:sz="8" w:space="0" w:color="auto"/>
              <w:left w:val="single" w:sz="8"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szCs w:val="18"/>
              </w:rPr>
            </w:pPr>
            <w:r>
              <w:rPr>
                <w:sz w:val="20"/>
                <w:szCs w:val="18"/>
              </w:rPr>
              <w:t>42.15</w:t>
            </w:r>
          </w:p>
        </w:tc>
        <w:tc>
          <w:tcPr>
            <w:tcW w:w="0" w:type="auto"/>
            <w:tcBorders>
              <w:top w:val="single" w:sz="8" w:space="0" w:color="auto"/>
              <w:left w:val="single" w:sz="4"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szCs w:val="18"/>
              </w:rPr>
            </w:pPr>
            <w:r>
              <w:rPr>
                <w:sz w:val="20"/>
                <w:szCs w:val="18"/>
              </w:rPr>
              <w:t>14.65</w:t>
            </w:r>
          </w:p>
        </w:tc>
        <w:tc>
          <w:tcPr>
            <w:tcW w:w="0" w:type="auto"/>
            <w:tcBorders>
              <w:top w:val="single" w:sz="8" w:space="0" w:color="auto"/>
              <w:left w:val="single" w:sz="4" w:space="0" w:color="auto"/>
              <w:bottom w:val="single" w:sz="8" w:space="0" w:color="auto"/>
              <w:right w:val="double" w:sz="4" w:space="0" w:color="auto"/>
            </w:tcBorders>
            <w:shd w:val="clear" w:color="auto" w:fill="E6E6E6"/>
            <w:vAlign w:val="bottom"/>
          </w:tcPr>
          <w:p w:rsidR="005915CC" w:rsidRDefault="005915CC" w:rsidP="00106766">
            <w:pPr>
              <w:jc w:val="right"/>
              <w:rPr>
                <w:rFonts w:eastAsia="Arial Unicode MS"/>
                <w:sz w:val="20"/>
                <w:szCs w:val="18"/>
              </w:rPr>
            </w:pPr>
            <w:r>
              <w:rPr>
                <w:sz w:val="20"/>
                <w:szCs w:val="18"/>
              </w:rPr>
              <w:t>4.00</w:t>
            </w:r>
          </w:p>
        </w:tc>
      </w:tr>
      <w:tr w:rsidR="005915CC" w:rsidTr="00106766">
        <w:trPr>
          <w:trHeight w:val="255"/>
        </w:trPr>
        <w:tc>
          <w:tcPr>
            <w:tcW w:w="0" w:type="auto"/>
            <w:tcBorders>
              <w:top w:val="single" w:sz="8" w:space="0" w:color="auto"/>
              <w:left w:val="double" w:sz="4" w:space="0" w:color="auto"/>
              <w:bottom w:val="double" w:sz="4"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SD</w:t>
            </w:r>
          </w:p>
        </w:tc>
        <w:tc>
          <w:tcPr>
            <w:tcW w:w="0" w:type="auto"/>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0.59</w:t>
            </w:r>
          </w:p>
        </w:tc>
        <w:tc>
          <w:tcPr>
            <w:tcW w:w="0" w:type="auto"/>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0.12</w:t>
            </w:r>
          </w:p>
        </w:tc>
        <w:tc>
          <w:tcPr>
            <w:tcW w:w="0" w:type="auto"/>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0.11</w:t>
            </w:r>
          </w:p>
        </w:tc>
        <w:tc>
          <w:tcPr>
            <w:tcW w:w="0" w:type="auto"/>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0.69</w:t>
            </w:r>
          </w:p>
        </w:tc>
        <w:tc>
          <w:tcPr>
            <w:tcW w:w="0" w:type="auto"/>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0.75</w:t>
            </w:r>
          </w:p>
        </w:tc>
        <w:tc>
          <w:tcPr>
            <w:tcW w:w="0" w:type="auto"/>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0.32</w:t>
            </w:r>
          </w:p>
        </w:tc>
        <w:tc>
          <w:tcPr>
            <w:tcW w:w="0" w:type="auto"/>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1.00</w:t>
            </w:r>
          </w:p>
        </w:tc>
        <w:tc>
          <w:tcPr>
            <w:tcW w:w="0" w:type="auto"/>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1.02</w:t>
            </w:r>
          </w:p>
        </w:tc>
        <w:tc>
          <w:tcPr>
            <w:tcW w:w="0" w:type="auto"/>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1.15</w:t>
            </w:r>
          </w:p>
        </w:tc>
        <w:tc>
          <w:tcPr>
            <w:tcW w:w="0" w:type="auto"/>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0.09</w:t>
            </w:r>
          </w:p>
        </w:tc>
        <w:tc>
          <w:tcPr>
            <w:tcW w:w="0" w:type="auto"/>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0.15</w:t>
            </w:r>
          </w:p>
        </w:tc>
        <w:tc>
          <w:tcPr>
            <w:tcW w:w="0" w:type="auto"/>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szCs w:val="18"/>
              </w:rPr>
            </w:pPr>
            <w:r>
              <w:rPr>
                <w:sz w:val="20"/>
                <w:szCs w:val="18"/>
              </w:rPr>
              <w:t>0.17</w:t>
            </w:r>
          </w:p>
        </w:tc>
        <w:tc>
          <w:tcPr>
            <w:tcW w:w="0" w:type="auto"/>
            <w:tcBorders>
              <w:top w:val="single" w:sz="8" w:space="0" w:color="auto"/>
              <w:left w:val="single" w:sz="8"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szCs w:val="18"/>
              </w:rPr>
            </w:pPr>
            <w:r>
              <w:rPr>
                <w:sz w:val="20"/>
                <w:szCs w:val="18"/>
              </w:rPr>
              <w:t>61.05</w:t>
            </w:r>
          </w:p>
        </w:tc>
        <w:tc>
          <w:tcPr>
            <w:tcW w:w="0" w:type="auto"/>
            <w:tcBorders>
              <w:top w:val="single" w:sz="8" w:space="0" w:color="auto"/>
              <w:left w:val="single" w:sz="4"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szCs w:val="18"/>
              </w:rPr>
            </w:pPr>
            <w:r>
              <w:rPr>
                <w:sz w:val="20"/>
                <w:szCs w:val="18"/>
              </w:rPr>
              <w:t>31.42</w:t>
            </w:r>
          </w:p>
        </w:tc>
        <w:tc>
          <w:tcPr>
            <w:tcW w:w="0" w:type="auto"/>
            <w:tcBorders>
              <w:top w:val="single" w:sz="8" w:space="0" w:color="auto"/>
              <w:left w:val="single" w:sz="4" w:space="0" w:color="auto"/>
              <w:bottom w:val="double" w:sz="4" w:space="0" w:color="auto"/>
              <w:right w:val="double" w:sz="4" w:space="0" w:color="auto"/>
            </w:tcBorders>
            <w:shd w:val="clear" w:color="auto" w:fill="E6E6E6"/>
            <w:vAlign w:val="bottom"/>
          </w:tcPr>
          <w:p w:rsidR="005915CC" w:rsidRDefault="005915CC" w:rsidP="00106766">
            <w:pPr>
              <w:jc w:val="right"/>
              <w:rPr>
                <w:rFonts w:eastAsia="Arial Unicode MS"/>
                <w:sz w:val="20"/>
                <w:szCs w:val="18"/>
              </w:rPr>
            </w:pPr>
            <w:r>
              <w:rPr>
                <w:sz w:val="20"/>
                <w:szCs w:val="18"/>
              </w:rPr>
              <w:t>0.85</w:t>
            </w:r>
          </w:p>
        </w:tc>
      </w:tr>
    </w:tbl>
    <w:p w:rsidR="005915CC" w:rsidRDefault="005915CC" w:rsidP="005915CC">
      <w:pPr>
        <w:ind w:left="450"/>
        <w:rPr>
          <w:sz w:val="18"/>
          <w:szCs w:val="18"/>
        </w:rPr>
      </w:pPr>
      <w:r>
        <w:rPr>
          <w:sz w:val="18"/>
          <w:szCs w:val="18"/>
          <w:vertAlign w:val="superscript"/>
        </w:rPr>
        <w:t>1</w:t>
      </w:r>
      <w:r>
        <w:rPr>
          <w:sz w:val="18"/>
          <w:szCs w:val="18"/>
        </w:rPr>
        <w:t xml:space="preserve"> - = sample data not available.</w:t>
      </w:r>
    </w:p>
    <w:p w:rsidR="005915CC" w:rsidRDefault="005915CC" w:rsidP="005915CC">
      <w:pPr>
        <w:ind w:left="450"/>
        <w:rPr>
          <w:sz w:val="18"/>
          <w:szCs w:val="18"/>
        </w:rPr>
      </w:pPr>
      <w:r>
        <w:rPr>
          <w:sz w:val="18"/>
          <w:szCs w:val="18"/>
          <w:vertAlign w:val="superscript"/>
        </w:rPr>
        <w:t>2</w:t>
      </w:r>
      <w:r>
        <w:rPr>
          <w:sz w:val="18"/>
          <w:szCs w:val="18"/>
        </w:rPr>
        <w:t xml:space="preserve"> SD = Standard deviation.</w:t>
      </w:r>
    </w:p>
    <w:p w:rsidR="005915CC" w:rsidRDefault="005915CC" w:rsidP="005915CC">
      <w:pPr>
        <w:pStyle w:val="Heading4"/>
        <w:rPr>
          <w:b w:val="0"/>
          <w:i w:val="0"/>
        </w:rPr>
      </w:pPr>
      <w:bookmarkStart w:id="87" w:name="_Toc152661953"/>
    </w:p>
    <w:p w:rsidR="005915CC" w:rsidRDefault="005915CC" w:rsidP="005915CC"/>
    <w:p w:rsidR="005915CC" w:rsidRDefault="005915CC" w:rsidP="005915CC"/>
    <w:p w:rsidR="005915CC" w:rsidRDefault="005915CC" w:rsidP="005915CC">
      <w:pPr>
        <w:pStyle w:val="Heading4"/>
        <w:rPr>
          <w:i w:val="0"/>
          <w:iCs/>
        </w:rPr>
      </w:pPr>
      <w:r>
        <w:rPr>
          <w:i w:val="0"/>
          <w:iCs/>
        </w:rPr>
        <w:br w:type="page"/>
        <w:t>4.6.2</w:t>
      </w:r>
      <w:r>
        <w:rPr>
          <w:i w:val="0"/>
          <w:iCs/>
        </w:rPr>
        <w:tab/>
        <w:t>Benthic Grab Water Quality</w:t>
      </w:r>
      <w:bookmarkEnd w:id="87"/>
    </w:p>
    <w:p w:rsidR="005915CC" w:rsidRDefault="005915CC" w:rsidP="005915CC">
      <w:pPr>
        <w:jc w:val="both"/>
      </w:pPr>
    </w:p>
    <w:p w:rsidR="005915CC" w:rsidRDefault="005915CC" w:rsidP="005915CC">
      <w:pPr>
        <w:jc w:val="both"/>
        <w:rPr>
          <w:b/>
          <w:bCs/>
          <w:i/>
          <w:iCs/>
        </w:rPr>
      </w:pPr>
      <w:r>
        <w:rPr>
          <w:b/>
          <w:bCs/>
          <w:i/>
          <w:iCs/>
        </w:rPr>
        <w:t>October 2006</w:t>
      </w:r>
    </w:p>
    <w:p w:rsidR="005915CC" w:rsidRDefault="005915CC" w:rsidP="005915CC">
      <w:pPr>
        <w:jc w:val="both"/>
      </w:pPr>
    </w:p>
    <w:p w:rsidR="005915CC" w:rsidRDefault="005915CC" w:rsidP="005915CC">
      <w:pPr>
        <w:jc w:val="both"/>
      </w:pPr>
      <w:r>
        <w:t>In addition, five water quality parameters (temperature, salinity, dissolved oxygen, pH and turbidity) were measured at the end of each benthic sampling at three different depths (bottom, middle and top) during the October 2006 benthic sampling effort.  Results are presented in Table 18.</w:t>
      </w:r>
    </w:p>
    <w:p w:rsidR="005915CC" w:rsidRDefault="005915CC" w:rsidP="005915CC">
      <w:pPr>
        <w:jc w:val="both"/>
      </w:pPr>
    </w:p>
    <w:p w:rsidR="005915CC" w:rsidRDefault="005915CC" w:rsidP="005915CC">
      <w:pPr>
        <w:jc w:val="both"/>
      </w:pPr>
      <w:r>
        <w:t>Water depth for the bottom samples ranged from 5.13 m to 9.02 m with a mean of 6.24 +/- 1.32 m.  Temperatures on the bottom averaged 17.34 +/- 0.68°C with a minimum value of 16.85°C and a maximum value of 19.53°C.  Salinity varied from 8.46 ppt to 10.60 ppt and averaged 9.19 +/- 0.59 ppt overall.  DO values were low with an average of 6.02 +/- 1.83 mg/L, a minimum of 1.52 mg/L, and a maximum of 12.20 mg/L.  Values for pH were between 7.90 and 8.24 with a mean of 8.08 +/- 0.16.  Turbidity was variable, ranging from less than 1 to approximately 500 NTU.  Note that the high results from the turbidity survey likely could have resulted from fouling of the optics of the turbidity meter.</w:t>
      </w:r>
    </w:p>
    <w:p w:rsidR="005915CC" w:rsidRDefault="005915CC" w:rsidP="005915CC">
      <w:pPr>
        <w:jc w:val="both"/>
      </w:pPr>
    </w:p>
    <w:p w:rsidR="005915CC" w:rsidRDefault="005915CC" w:rsidP="005915CC">
      <w:pPr>
        <w:pStyle w:val="table0"/>
        <w:ind w:right="-1170"/>
        <w:jc w:val="both"/>
      </w:pPr>
      <w:bookmarkStart w:id="88" w:name="_Toc152663890"/>
      <w:r>
        <w:t>Table 18.  Water Quality Data Obtained During Benthic Grabs, October 2006 Sampling.</w:t>
      </w:r>
      <w:bookmarkEnd w:id="88"/>
    </w:p>
    <w:tbl>
      <w:tblPr>
        <w:tblW w:w="10710" w:type="dxa"/>
        <w:tblInd w:w="-522" w:type="dxa"/>
        <w:tblLayout w:type="fixed"/>
        <w:tblLook w:val="0000" w:firstRow="0" w:lastRow="0" w:firstColumn="0" w:lastColumn="0" w:noHBand="0" w:noVBand="0"/>
      </w:tblPr>
      <w:tblGrid>
        <w:gridCol w:w="900"/>
        <w:gridCol w:w="720"/>
        <w:gridCol w:w="720"/>
        <w:gridCol w:w="720"/>
        <w:gridCol w:w="630"/>
        <w:gridCol w:w="630"/>
        <w:gridCol w:w="630"/>
        <w:gridCol w:w="630"/>
        <w:gridCol w:w="630"/>
        <w:gridCol w:w="630"/>
        <w:gridCol w:w="630"/>
        <w:gridCol w:w="630"/>
        <w:gridCol w:w="630"/>
        <w:gridCol w:w="720"/>
        <w:gridCol w:w="630"/>
        <w:gridCol w:w="630"/>
      </w:tblGrid>
      <w:tr w:rsidR="005915CC" w:rsidTr="00106766">
        <w:trPr>
          <w:cantSplit/>
          <w:trHeight w:val="330"/>
        </w:trPr>
        <w:tc>
          <w:tcPr>
            <w:tcW w:w="900" w:type="dxa"/>
            <w:vMerge w:val="restart"/>
            <w:tcBorders>
              <w:top w:val="double" w:sz="4" w:space="0" w:color="auto"/>
              <w:left w:val="doub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Sample ID</w:t>
            </w:r>
          </w:p>
        </w:tc>
        <w:tc>
          <w:tcPr>
            <w:tcW w:w="9810" w:type="dxa"/>
            <w:gridSpan w:val="15"/>
            <w:tcBorders>
              <w:top w:val="double" w:sz="4" w:space="0" w:color="auto"/>
              <w:left w:val="single" w:sz="8" w:space="0" w:color="auto"/>
              <w:bottom w:val="single" w:sz="4" w:space="0" w:color="auto"/>
              <w:right w:val="double" w:sz="4" w:space="0" w:color="auto"/>
            </w:tcBorders>
            <w:shd w:val="clear" w:color="auto" w:fill="E0E0E0"/>
            <w:noWrap/>
            <w:vAlign w:val="bottom"/>
          </w:tcPr>
          <w:p w:rsidR="005915CC" w:rsidRDefault="005915CC" w:rsidP="00106766">
            <w:pPr>
              <w:jc w:val="center"/>
              <w:rPr>
                <w:b/>
                <w:bCs/>
                <w:sz w:val="20"/>
              </w:rPr>
            </w:pPr>
            <w:r>
              <w:rPr>
                <w:b/>
                <w:bCs/>
                <w:sz w:val="20"/>
              </w:rPr>
              <w:t>Parameter</w:t>
            </w:r>
          </w:p>
        </w:tc>
      </w:tr>
      <w:tr w:rsidR="005915CC" w:rsidTr="00106766">
        <w:trPr>
          <w:cantSplit/>
          <w:trHeight w:val="350"/>
        </w:trPr>
        <w:tc>
          <w:tcPr>
            <w:tcW w:w="900" w:type="dxa"/>
            <w:vMerge/>
            <w:tcBorders>
              <w:left w:val="double" w:sz="4" w:space="0" w:color="auto"/>
              <w:bottom w:val="single" w:sz="4" w:space="0" w:color="auto"/>
              <w:right w:val="single" w:sz="8" w:space="0" w:color="auto"/>
            </w:tcBorders>
            <w:shd w:val="clear" w:color="auto" w:fill="E0E0E0"/>
            <w:noWrap/>
            <w:vAlign w:val="bottom"/>
          </w:tcPr>
          <w:p w:rsidR="005915CC" w:rsidRDefault="005915CC" w:rsidP="00106766">
            <w:pPr>
              <w:rPr>
                <w:b/>
                <w:bCs/>
                <w:sz w:val="20"/>
              </w:rPr>
            </w:pPr>
          </w:p>
        </w:tc>
        <w:tc>
          <w:tcPr>
            <w:tcW w:w="216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Temperature (°C)</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Salinity (ppt)</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DO (mg/L)</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PH</w:t>
            </w:r>
          </w:p>
        </w:tc>
        <w:tc>
          <w:tcPr>
            <w:tcW w:w="1980" w:type="dxa"/>
            <w:gridSpan w:val="3"/>
            <w:tcBorders>
              <w:top w:val="single" w:sz="4" w:space="0" w:color="auto"/>
              <w:left w:val="single" w:sz="8" w:space="0" w:color="auto"/>
              <w:bottom w:val="single" w:sz="4" w:space="0" w:color="auto"/>
              <w:right w:val="double" w:sz="4" w:space="0" w:color="auto"/>
            </w:tcBorders>
            <w:shd w:val="clear" w:color="auto" w:fill="E0E0E0"/>
            <w:vAlign w:val="bottom"/>
          </w:tcPr>
          <w:p w:rsidR="005915CC" w:rsidRDefault="005915CC" w:rsidP="00106766">
            <w:pPr>
              <w:jc w:val="center"/>
              <w:rPr>
                <w:b/>
                <w:bCs/>
                <w:sz w:val="20"/>
              </w:rPr>
            </w:pPr>
            <w:r>
              <w:rPr>
                <w:b/>
                <w:bCs/>
                <w:sz w:val="20"/>
              </w:rPr>
              <w:t>Turbidity</w:t>
            </w:r>
          </w:p>
        </w:tc>
      </w:tr>
      <w:tr w:rsidR="005915CC" w:rsidTr="00106766">
        <w:trPr>
          <w:trHeight w:val="255"/>
        </w:trPr>
        <w:tc>
          <w:tcPr>
            <w:tcW w:w="900" w:type="dxa"/>
            <w:tcBorders>
              <w:top w:val="single" w:sz="4" w:space="0" w:color="auto"/>
              <w:left w:val="double" w:sz="4" w:space="0" w:color="auto"/>
              <w:bottom w:val="single" w:sz="8" w:space="0" w:color="auto"/>
              <w:right w:val="single" w:sz="8" w:space="0" w:color="auto"/>
            </w:tcBorders>
            <w:noWrap/>
            <w:vAlign w:val="bottom"/>
          </w:tcPr>
          <w:p w:rsidR="005915CC" w:rsidRDefault="005915CC" w:rsidP="00106766">
            <w:pPr>
              <w:rPr>
                <w:b/>
                <w:bCs/>
                <w:sz w:val="20"/>
              </w:rPr>
            </w:pPr>
          </w:p>
        </w:tc>
        <w:tc>
          <w:tcPr>
            <w:tcW w:w="72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72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72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720" w:type="dxa"/>
            <w:tcBorders>
              <w:top w:val="single" w:sz="4" w:space="0" w:color="auto"/>
              <w:left w:val="single" w:sz="8"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B</w:t>
            </w:r>
          </w:p>
        </w:tc>
        <w:tc>
          <w:tcPr>
            <w:tcW w:w="630" w:type="dxa"/>
            <w:tcBorders>
              <w:top w:val="single" w:sz="4" w:space="0" w:color="auto"/>
              <w:left w:val="single" w:sz="4"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M</w:t>
            </w:r>
          </w:p>
        </w:tc>
        <w:tc>
          <w:tcPr>
            <w:tcW w:w="630" w:type="dxa"/>
            <w:tcBorders>
              <w:top w:val="single" w:sz="4" w:space="0" w:color="auto"/>
              <w:left w:val="single" w:sz="4" w:space="0" w:color="auto"/>
              <w:bottom w:val="single" w:sz="8" w:space="0" w:color="auto"/>
              <w:right w:val="double" w:sz="4" w:space="0" w:color="auto"/>
            </w:tcBorders>
            <w:vAlign w:val="bottom"/>
          </w:tcPr>
          <w:p w:rsidR="005915CC" w:rsidRDefault="005915CC" w:rsidP="00106766">
            <w:pPr>
              <w:jc w:val="center"/>
              <w:rPr>
                <w:b/>
                <w:bCs/>
                <w:sz w:val="20"/>
              </w:rPr>
            </w:pPr>
            <w:r>
              <w:rPr>
                <w:b/>
                <w:bCs/>
                <w:sz w:val="20"/>
              </w:rPr>
              <w:t>T</w:t>
            </w:r>
          </w:p>
        </w:tc>
      </w:tr>
      <w:tr w:rsidR="005915CC" w:rsidTr="00106766">
        <w:trPr>
          <w:trHeight w:val="255"/>
        </w:trPr>
        <w:tc>
          <w:tcPr>
            <w:tcW w:w="900" w:type="dxa"/>
            <w:tcBorders>
              <w:top w:val="single" w:sz="8" w:space="0" w:color="auto"/>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w:t>
            </w:r>
          </w:p>
        </w:tc>
        <w:tc>
          <w:tcPr>
            <w:tcW w:w="72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pStyle w:val="xl34"/>
              <w:pBdr>
                <w:left w:val="none" w:sz="0" w:space="0" w:color="auto"/>
              </w:pBdr>
              <w:spacing w:before="0" w:beforeAutospacing="0" w:after="0" w:afterAutospacing="0"/>
              <w:rPr>
                <w:rFonts w:eastAsia="Arial Unicode MS"/>
                <w:sz w:val="20"/>
                <w:szCs w:val="20"/>
              </w:rPr>
            </w:pPr>
            <w:r>
              <w:rPr>
                <w:rFonts w:eastAsia="Arial Unicode MS"/>
                <w:sz w:val="20"/>
                <w:szCs w:val="20"/>
              </w:rPr>
              <w:t>16.92</w:t>
            </w:r>
          </w:p>
        </w:tc>
        <w:tc>
          <w:tcPr>
            <w:tcW w:w="72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16.78</w:t>
            </w:r>
          </w:p>
        </w:tc>
        <w:tc>
          <w:tcPr>
            <w:tcW w:w="72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16.67</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8.86</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sz w:val="20"/>
              </w:rPr>
            </w:pPr>
            <w:r>
              <w:rPr>
                <w:sz w:val="20"/>
              </w:rPr>
              <w:t>8.33</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sz w:val="20"/>
              </w:rPr>
            </w:pPr>
            <w:r>
              <w:rPr>
                <w:sz w:val="20"/>
              </w:rPr>
              <w:t>8.35</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5.96</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5.67</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5.65</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8.16</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8.10</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8.12</w:t>
            </w:r>
          </w:p>
        </w:tc>
        <w:tc>
          <w:tcPr>
            <w:tcW w:w="720" w:type="dxa"/>
            <w:tcBorders>
              <w:top w:val="single" w:sz="8" w:space="0" w:color="auto"/>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269.3</w:t>
            </w:r>
          </w:p>
        </w:tc>
        <w:tc>
          <w:tcPr>
            <w:tcW w:w="630" w:type="dxa"/>
            <w:tcBorders>
              <w:top w:val="single" w:sz="8" w:space="0" w:color="auto"/>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c>
          <w:tcPr>
            <w:tcW w:w="630" w:type="dxa"/>
            <w:tcBorders>
              <w:top w:val="single" w:sz="8" w:space="0" w:color="auto"/>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3.8</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16.91</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16.97</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8.79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8.83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8.65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8.07</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4.1</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6.3</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4.3</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B4</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17.00</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16.96</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8.46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8.81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8.65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6.03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8.24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8.13</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10.7</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7.4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5.8</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B6</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16.85</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16.85</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8.81</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8.72</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8.42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8.10</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3.2</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3.4</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B7</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18.71</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17.33</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10.6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8.51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5.35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4.21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4.13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7.95</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501.1</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5.1</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4.2</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B8</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17.26</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17.20</w:t>
            </w:r>
          </w:p>
        </w:tc>
        <w:tc>
          <w:tcPr>
            <w:tcW w:w="720" w:type="dxa"/>
            <w:tcBorders>
              <w:top w:val="nil"/>
              <w:left w:val="nil"/>
              <w:bottom w:val="single" w:sz="4" w:space="0" w:color="auto"/>
              <w:right w:val="single" w:sz="8" w:space="0" w:color="auto"/>
            </w:tcBorders>
            <w:noWrap/>
            <w:vAlign w:val="center"/>
          </w:tcPr>
          <w:p w:rsidR="005915CC" w:rsidRDefault="005915CC" w:rsidP="00106766">
            <w:pPr>
              <w:rPr>
                <w:rFonts w:eastAsia="Arial Unicode MS"/>
                <w:sz w:val="20"/>
                <w:szCs w:val="16"/>
              </w:rPr>
            </w:pPr>
            <w:r>
              <w:rPr>
                <w:rFonts w:eastAsia="Arial Unicode MS"/>
                <w:sz w:val="20"/>
                <w:szCs w:val="16"/>
              </w:rPr>
              <w:t>16.78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9.15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8.92</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8.37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8.06</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14.7</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4.1</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3.7</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B9</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16.90</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16.77</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8.57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8.55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8.38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8.10</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3.0</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3.2</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35.6</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B11</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17.43</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17.40</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9.43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9.14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8.60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5.02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7.98</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5.7</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4.0</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B12</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16.89</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17.09</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8.78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8.85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5.90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5.38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8.03</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7.2</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7.8</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9.0</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B13</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17.20</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17.57</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17.07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9.34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9.41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8.98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7.79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7.09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6.82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7.99</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4.9</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4.2</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B14</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17.88</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17.73</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10.0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9.61</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8.77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12.2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6.99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7.51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7.79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7.87</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5.5</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4.0</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B17</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17.05</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17.18</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8.74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8.62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6.63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6.48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6.33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8.07</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3.6</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B18</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16.95</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17.22</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8.84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9.03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8.59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6.01</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8.06</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2.5</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6.3</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B22</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17.18</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17.17</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8.99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8.80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8.44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5.48</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8.02</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6.1</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5.1</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4.2</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B23</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17.01</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17.02</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8.80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8.80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8.48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5.39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8.12</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33.4</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3.4</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3.4</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B24</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16.90</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16.90</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16.74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8.77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8.74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8.55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5.55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8.17</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8.12</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31.7</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14.1</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9.7</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B25</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17.20</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17.10</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9.29</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8.60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5.64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5.4</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5.37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8.03</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8.05</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7.4</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13.2</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9.1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B26</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17.64</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17.21</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9.76</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9.08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8.70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5.73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4.75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5.09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8.00</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8.07</w:t>
            </w:r>
          </w:p>
        </w:tc>
        <w:tc>
          <w:tcPr>
            <w:tcW w:w="630" w:type="dxa"/>
            <w:tcBorders>
              <w:top w:val="nil"/>
              <w:left w:val="nil"/>
              <w:bottom w:val="single" w:sz="4" w:space="0" w:color="auto"/>
              <w:right w:val="single" w:sz="8" w:space="0" w:color="auto"/>
            </w:tcBorders>
            <w:noWrap/>
            <w:vAlign w:val="center"/>
          </w:tcPr>
          <w:p w:rsidR="005915CC" w:rsidRDefault="005915CC" w:rsidP="00106766">
            <w:pPr>
              <w:rPr>
                <w:rFonts w:eastAsia="Arial Unicode MS"/>
                <w:sz w:val="20"/>
                <w:szCs w:val="16"/>
              </w:rPr>
            </w:pPr>
            <w:r>
              <w:rPr>
                <w:rFonts w:eastAsia="Arial Unicode MS"/>
                <w:sz w:val="20"/>
                <w:szCs w:val="16"/>
              </w:rPr>
              <w:t>8.04</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114.5</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3.2</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B27</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19.53</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17.20</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16.87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10.3</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8.99</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8.38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1.52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1.06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5.28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7.52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7.65</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7.96</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-0.5</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6.2</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5.0</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center"/>
          </w:tcPr>
          <w:p w:rsidR="005915CC" w:rsidRDefault="005915CC" w:rsidP="00106766">
            <w:pPr>
              <w:jc w:val="center"/>
              <w:rPr>
                <w:b/>
                <w:bCs/>
                <w:sz w:val="22"/>
              </w:rPr>
            </w:pPr>
            <w:r>
              <w:rPr>
                <w:b/>
                <w:bCs/>
                <w:sz w:val="22"/>
              </w:rPr>
              <w:t>B29</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17.43</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17.09</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16.91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9.42</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sz w:val="20"/>
              </w:rPr>
            </w:pPr>
            <w:r>
              <w:rPr>
                <w:sz w:val="20"/>
              </w:rPr>
              <w:t>8.96</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sz w:val="20"/>
              </w:rPr>
            </w:pPr>
            <w:r>
              <w:rPr>
                <w:sz w:val="20"/>
              </w:rPr>
              <w:t>8.42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5.84</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5.08</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5.37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8.05</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8.00</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8.08</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83</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3.9</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4</w:t>
            </w:r>
          </w:p>
        </w:tc>
      </w:tr>
      <w:tr w:rsidR="005915CC" w:rsidTr="00106766">
        <w:trPr>
          <w:trHeight w:val="255"/>
        </w:trPr>
        <w:tc>
          <w:tcPr>
            <w:tcW w:w="900" w:type="dxa"/>
            <w:tcBorders>
              <w:top w:val="single" w:sz="8" w:space="0" w:color="auto"/>
              <w:left w:val="double" w:sz="4" w:space="0" w:color="auto"/>
              <w:bottom w:val="single" w:sz="8"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MEAN</w:t>
            </w:r>
          </w:p>
        </w:tc>
        <w:tc>
          <w:tcPr>
            <w:tcW w:w="72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17.34</w:t>
            </w:r>
          </w:p>
        </w:tc>
        <w:tc>
          <w:tcPr>
            <w:tcW w:w="72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17.14</w:t>
            </w:r>
          </w:p>
        </w:tc>
        <w:tc>
          <w:tcPr>
            <w:tcW w:w="72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16.84</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9.19</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8.93</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8.57</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6.02</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5.39</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5.58</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8.08</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8.02</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8.05</w:t>
            </w:r>
          </w:p>
        </w:tc>
        <w:tc>
          <w:tcPr>
            <w:tcW w:w="720" w:type="dxa"/>
            <w:tcBorders>
              <w:top w:val="single" w:sz="8" w:space="0" w:color="auto"/>
              <w:left w:val="single" w:sz="8"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55.55</w:t>
            </w:r>
          </w:p>
        </w:tc>
        <w:tc>
          <w:tcPr>
            <w:tcW w:w="630" w:type="dxa"/>
            <w:tcBorders>
              <w:top w:val="single" w:sz="8" w:space="0" w:color="auto"/>
              <w:left w:val="single" w:sz="4"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5.44</w:t>
            </w:r>
          </w:p>
        </w:tc>
        <w:tc>
          <w:tcPr>
            <w:tcW w:w="630" w:type="dxa"/>
            <w:tcBorders>
              <w:top w:val="single" w:sz="8" w:space="0" w:color="auto"/>
              <w:left w:val="single" w:sz="4" w:space="0" w:color="auto"/>
              <w:bottom w:val="single" w:sz="8" w:space="0" w:color="auto"/>
              <w:right w:val="double" w:sz="4" w:space="0" w:color="auto"/>
            </w:tcBorders>
            <w:shd w:val="clear" w:color="auto" w:fill="E6E6E6"/>
            <w:vAlign w:val="bottom"/>
          </w:tcPr>
          <w:p w:rsidR="005915CC" w:rsidRDefault="005915CC" w:rsidP="00106766">
            <w:pPr>
              <w:jc w:val="right"/>
              <w:rPr>
                <w:rFonts w:eastAsia="Arial Unicode MS"/>
                <w:sz w:val="20"/>
              </w:rPr>
            </w:pPr>
            <w:r>
              <w:rPr>
                <w:sz w:val="20"/>
              </w:rPr>
              <w:t>6.53</w:t>
            </w:r>
          </w:p>
        </w:tc>
      </w:tr>
      <w:tr w:rsidR="005915CC" w:rsidTr="00106766">
        <w:trPr>
          <w:trHeight w:val="255"/>
        </w:trPr>
        <w:tc>
          <w:tcPr>
            <w:tcW w:w="900" w:type="dxa"/>
            <w:tcBorders>
              <w:top w:val="single" w:sz="8" w:space="0" w:color="auto"/>
              <w:left w:val="double" w:sz="4" w:space="0" w:color="auto"/>
              <w:bottom w:val="double" w:sz="4"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SD</w:t>
            </w:r>
          </w:p>
        </w:tc>
        <w:tc>
          <w:tcPr>
            <w:tcW w:w="72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0.68</w:t>
            </w:r>
          </w:p>
        </w:tc>
        <w:tc>
          <w:tcPr>
            <w:tcW w:w="72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0.25</w:t>
            </w:r>
          </w:p>
        </w:tc>
        <w:tc>
          <w:tcPr>
            <w:tcW w:w="72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0.10</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0.59</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0.27</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0.17</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1.83</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1.22</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0.69</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0.16</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0.12</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0.07</w:t>
            </w:r>
          </w:p>
        </w:tc>
        <w:tc>
          <w:tcPr>
            <w:tcW w:w="720" w:type="dxa"/>
            <w:tcBorders>
              <w:top w:val="single" w:sz="8" w:space="0" w:color="auto"/>
              <w:left w:val="single" w:sz="8"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122.4</w:t>
            </w:r>
          </w:p>
        </w:tc>
        <w:tc>
          <w:tcPr>
            <w:tcW w:w="630" w:type="dxa"/>
            <w:tcBorders>
              <w:top w:val="single" w:sz="8" w:space="0" w:color="auto"/>
              <w:left w:val="single" w:sz="4"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3.14</w:t>
            </w:r>
          </w:p>
        </w:tc>
        <w:tc>
          <w:tcPr>
            <w:tcW w:w="630" w:type="dxa"/>
            <w:tcBorders>
              <w:top w:val="single" w:sz="8" w:space="0" w:color="auto"/>
              <w:left w:val="single" w:sz="4" w:space="0" w:color="auto"/>
              <w:bottom w:val="double" w:sz="4" w:space="0" w:color="auto"/>
              <w:right w:val="double" w:sz="4" w:space="0" w:color="auto"/>
            </w:tcBorders>
            <w:shd w:val="clear" w:color="auto" w:fill="E6E6E6"/>
            <w:vAlign w:val="bottom"/>
          </w:tcPr>
          <w:p w:rsidR="005915CC" w:rsidRDefault="005915CC" w:rsidP="00106766">
            <w:pPr>
              <w:jc w:val="right"/>
              <w:rPr>
                <w:rFonts w:eastAsia="Arial Unicode MS"/>
                <w:sz w:val="20"/>
              </w:rPr>
            </w:pPr>
            <w:r>
              <w:rPr>
                <w:sz w:val="20"/>
              </w:rPr>
              <w:t>7.13</w:t>
            </w:r>
          </w:p>
        </w:tc>
      </w:tr>
    </w:tbl>
    <w:p w:rsidR="005915CC" w:rsidRDefault="005915CC" w:rsidP="005915CC">
      <w:pPr>
        <w:ind w:left="450"/>
        <w:rPr>
          <w:sz w:val="18"/>
          <w:szCs w:val="18"/>
        </w:rPr>
      </w:pPr>
      <w:r>
        <w:rPr>
          <w:sz w:val="18"/>
          <w:szCs w:val="18"/>
          <w:vertAlign w:val="superscript"/>
        </w:rPr>
        <w:t>1</w:t>
      </w:r>
      <w:r>
        <w:rPr>
          <w:sz w:val="18"/>
          <w:szCs w:val="18"/>
        </w:rPr>
        <w:t xml:space="preserve"> - = sample data not available.</w:t>
      </w:r>
    </w:p>
    <w:p w:rsidR="005915CC" w:rsidRDefault="005915CC" w:rsidP="005915CC">
      <w:pPr>
        <w:ind w:left="450"/>
        <w:rPr>
          <w:sz w:val="18"/>
          <w:szCs w:val="18"/>
        </w:rPr>
      </w:pPr>
      <w:r>
        <w:rPr>
          <w:sz w:val="18"/>
          <w:szCs w:val="18"/>
          <w:vertAlign w:val="superscript"/>
        </w:rPr>
        <w:t>2</w:t>
      </w:r>
      <w:r>
        <w:rPr>
          <w:sz w:val="18"/>
          <w:szCs w:val="18"/>
        </w:rPr>
        <w:t xml:space="preserve"> SD = Standard deviation.</w:t>
      </w:r>
    </w:p>
    <w:p w:rsidR="005915CC" w:rsidRDefault="005915CC" w:rsidP="005915CC">
      <w:pPr>
        <w:jc w:val="both"/>
      </w:pPr>
    </w:p>
    <w:p w:rsidR="005915CC" w:rsidRDefault="005915CC" w:rsidP="005915CC">
      <w:pPr>
        <w:jc w:val="both"/>
      </w:pPr>
      <w:r>
        <w:t>Water depth for the middle samples ranged from 2.38 m to 4.78 m with a mean of 3.63 m +/- 0.86 m.  Temperatures in the middle of the water column averaged 17.14 +/- 0.25°C with a minimum value of 16.77°C and a maximum value of 17.73°C.  Salinity varied from 8.33 ppt to 9.61 ppt and averaged 8.93 +/- 0.27 ppt overall.  DO values were low with an average of 5.39 +/- 1.22 mg/L, a minimum of 1.06 mg/L, and a maximum of 7.09 mg/L.  Values for pH were between 7.65 and 8.16 with a mean of 8.02 +/- 0.12.  Turbidity was less variable than at the bottom, ranging from 3.2 to approximately 14 NTU.</w:t>
      </w:r>
    </w:p>
    <w:p w:rsidR="005915CC" w:rsidRDefault="005915CC" w:rsidP="005915CC">
      <w:pPr>
        <w:jc w:val="both"/>
      </w:pPr>
    </w:p>
    <w:p w:rsidR="005915CC" w:rsidRDefault="005915CC" w:rsidP="005915CC">
      <w:pPr>
        <w:jc w:val="both"/>
      </w:pPr>
      <w:r>
        <w:t>Water depth for the top (near surface) sampling ranged from 0.01 m to 0.40 m with a mean of 0.09 +/- 0.10 m.  Temperatures were highest on the surface and averaged 16.84 +/- 0.10°C with a minimum value of 16.75°C and a maximum value of 17.07°C.  Salinity varied from 8.35 ppt to 8.98 ppt and averaged 8.57 +/- 0.17 ppt overall.  DO values were at the low end of acceptable biological ranges, with an average of 5.58 +/- 0.69 mg/L, a minimum of 4.13 mg/L, and a maximum of 7.51 mg/L.  Values for pH were between 7.95 and 8.13 with a mean of 8.05 +/- 0.07.  Turbidity ranged from 3.1 to approximately 35 NTU.</w:t>
      </w:r>
    </w:p>
    <w:p w:rsidR="005915CC" w:rsidRDefault="005915CC" w:rsidP="005915CC">
      <w:pPr>
        <w:pStyle w:val="Heading4"/>
        <w:tabs>
          <w:tab w:val="num" w:pos="900"/>
        </w:tabs>
        <w:rPr>
          <w:b w:val="0"/>
          <w:i w:val="0"/>
        </w:rPr>
      </w:pPr>
    </w:p>
    <w:p w:rsidR="005915CC" w:rsidRDefault="005915CC" w:rsidP="005915CC">
      <w:pPr>
        <w:pStyle w:val="Heading4"/>
        <w:tabs>
          <w:tab w:val="num" w:pos="900"/>
        </w:tabs>
        <w:rPr>
          <w:i w:val="0"/>
          <w:iCs/>
        </w:rPr>
      </w:pPr>
      <w:bookmarkStart w:id="89" w:name="_Toc152661954"/>
      <w:r>
        <w:rPr>
          <w:i w:val="0"/>
          <w:iCs/>
        </w:rPr>
        <w:t>4.6.3  Plankton Tow Water Quality</w:t>
      </w:r>
      <w:bookmarkEnd w:id="89"/>
    </w:p>
    <w:p w:rsidR="005915CC" w:rsidRDefault="005915CC" w:rsidP="005915CC"/>
    <w:p w:rsidR="005915CC" w:rsidRDefault="005915CC" w:rsidP="005915CC">
      <w:pPr>
        <w:rPr>
          <w:b/>
          <w:i/>
        </w:rPr>
      </w:pPr>
      <w:r>
        <w:rPr>
          <w:b/>
          <w:i/>
        </w:rPr>
        <w:t>June 2006</w:t>
      </w:r>
    </w:p>
    <w:p w:rsidR="005915CC" w:rsidRDefault="005915CC" w:rsidP="005915CC">
      <w:pPr>
        <w:pStyle w:val="BodyText"/>
        <w:spacing w:line="240" w:lineRule="auto"/>
      </w:pPr>
    </w:p>
    <w:p w:rsidR="005915CC" w:rsidRDefault="005915CC" w:rsidP="005915CC">
      <w:pPr>
        <w:pStyle w:val="BodyText"/>
        <w:spacing w:line="240" w:lineRule="auto"/>
      </w:pPr>
      <w:r>
        <w:t>Five water quality parameters (temperature, salinity, dissolved oxygen, pH and turbidity) were measured at the end of each plankton tow at three different depths (bottom, middle and top) during the June 2006 sampling effort.  Results are presented in Table 19.</w:t>
      </w:r>
    </w:p>
    <w:p w:rsidR="005915CC" w:rsidRDefault="005915CC" w:rsidP="005915CC"/>
    <w:p w:rsidR="005915CC" w:rsidRDefault="005915CC" w:rsidP="005915CC">
      <w:pPr>
        <w:jc w:val="both"/>
      </w:pPr>
      <w:r>
        <w:t>Water depth for the bottom samples ranged from 5.26 m to 9.52 m with a mean of 7.32 +/- 1.46 m.  Temperatures on the bottom averaged 24.84 +/- 0.80°C with a minimum value of 23.52°C and a maximum value of 25.29°C.  Salinity varied from 7.42 ppt to 9.70 ppt and averaged 8.02 +/- 0.74 ppt overall.  DO values were at the low end of acceptable biological ranges with an average of 4.02 +/- 1.10 mg/L, a minimum of 1.80 mg/L, and a maximum of 5.04 mg/L.  Only two samples were above 5.0 mg/L and two samples were below 2.0 mg/L.  Values for pH were between 7.30 and 7.65 with a mean of 7.52 +/- 0.10.  Turbidity was variable, ranging from less than 1 to approximately 600 NTU.  Note that the high results from the turbidity survey could likely have resulted from fouling of the optics of the turbidity meter.</w:t>
      </w:r>
    </w:p>
    <w:p w:rsidR="005915CC" w:rsidRDefault="005915CC" w:rsidP="005915CC">
      <w:pPr>
        <w:jc w:val="both"/>
      </w:pPr>
    </w:p>
    <w:p w:rsidR="005915CC" w:rsidRDefault="005915CC" w:rsidP="005915CC">
      <w:pPr>
        <w:pStyle w:val="table0"/>
        <w:ind w:right="-1170"/>
        <w:jc w:val="both"/>
      </w:pPr>
      <w:bookmarkStart w:id="90" w:name="_Toc152663891"/>
      <w:bookmarkStart w:id="91" w:name="OLE_LINK3"/>
      <w:r>
        <w:t>Table 19.  Water Quality Data Obtained During Plankton Tows, June 2006 Sampling.</w:t>
      </w:r>
      <w:bookmarkEnd w:id="90"/>
    </w:p>
    <w:tbl>
      <w:tblPr>
        <w:tblW w:w="10710" w:type="dxa"/>
        <w:tblInd w:w="-522" w:type="dxa"/>
        <w:tblLayout w:type="fixed"/>
        <w:tblLook w:val="0000" w:firstRow="0" w:lastRow="0" w:firstColumn="0" w:lastColumn="0" w:noHBand="0" w:noVBand="0"/>
      </w:tblPr>
      <w:tblGrid>
        <w:gridCol w:w="900"/>
        <w:gridCol w:w="720"/>
        <w:gridCol w:w="720"/>
        <w:gridCol w:w="720"/>
        <w:gridCol w:w="630"/>
        <w:gridCol w:w="630"/>
        <w:gridCol w:w="630"/>
        <w:gridCol w:w="630"/>
        <w:gridCol w:w="630"/>
        <w:gridCol w:w="630"/>
        <w:gridCol w:w="630"/>
        <w:gridCol w:w="630"/>
        <w:gridCol w:w="630"/>
        <w:gridCol w:w="720"/>
        <w:gridCol w:w="630"/>
        <w:gridCol w:w="630"/>
      </w:tblGrid>
      <w:tr w:rsidR="005915CC" w:rsidTr="00106766">
        <w:trPr>
          <w:cantSplit/>
          <w:trHeight w:val="330"/>
        </w:trPr>
        <w:tc>
          <w:tcPr>
            <w:tcW w:w="900" w:type="dxa"/>
            <w:vMerge w:val="restart"/>
            <w:tcBorders>
              <w:top w:val="double" w:sz="4" w:space="0" w:color="auto"/>
              <w:left w:val="double" w:sz="4" w:space="0" w:color="auto"/>
              <w:right w:val="single" w:sz="8" w:space="0" w:color="auto"/>
            </w:tcBorders>
            <w:shd w:val="clear" w:color="auto" w:fill="E0E0E0"/>
            <w:noWrap/>
            <w:vAlign w:val="bottom"/>
          </w:tcPr>
          <w:bookmarkEnd w:id="91"/>
          <w:p w:rsidR="005915CC" w:rsidRDefault="005915CC" w:rsidP="00106766">
            <w:pPr>
              <w:jc w:val="center"/>
              <w:rPr>
                <w:b/>
                <w:bCs/>
                <w:sz w:val="20"/>
              </w:rPr>
            </w:pPr>
            <w:r>
              <w:rPr>
                <w:b/>
                <w:bCs/>
                <w:sz w:val="20"/>
              </w:rPr>
              <w:t>Sample ID</w:t>
            </w:r>
          </w:p>
        </w:tc>
        <w:tc>
          <w:tcPr>
            <w:tcW w:w="9810" w:type="dxa"/>
            <w:gridSpan w:val="15"/>
            <w:tcBorders>
              <w:top w:val="double" w:sz="4" w:space="0" w:color="auto"/>
              <w:left w:val="single" w:sz="8" w:space="0" w:color="auto"/>
              <w:bottom w:val="single" w:sz="4" w:space="0" w:color="auto"/>
              <w:right w:val="double" w:sz="4" w:space="0" w:color="auto"/>
            </w:tcBorders>
            <w:shd w:val="clear" w:color="auto" w:fill="E0E0E0"/>
            <w:noWrap/>
            <w:vAlign w:val="bottom"/>
          </w:tcPr>
          <w:p w:rsidR="005915CC" w:rsidRDefault="005915CC" w:rsidP="00106766">
            <w:pPr>
              <w:jc w:val="center"/>
              <w:rPr>
                <w:b/>
                <w:bCs/>
                <w:sz w:val="20"/>
              </w:rPr>
            </w:pPr>
            <w:r>
              <w:rPr>
                <w:b/>
                <w:bCs/>
                <w:sz w:val="20"/>
              </w:rPr>
              <w:t>Parameter</w:t>
            </w:r>
          </w:p>
        </w:tc>
      </w:tr>
      <w:tr w:rsidR="005915CC" w:rsidTr="00106766">
        <w:trPr>
          <w:cantSplit/>
          <w:trHeight w:val="350"/>
        </w:trPr>
        <w:tc>
          <w:tcPr>
            <w:tcW w:w="900" w:type="dxa"/>
            <w:vMerge/>
            <w:tcBorders>
              <w:left w:val="double" w:sz="4" w:space="0" w:color="auto"/>
              <w:bottom w:val="single" w:sz="4" w:space="0" w:color="auto"/>
              <w:right w:val="single" w:sz="8" w:space="0" w:color="auto"/>
            </w:tcBorders>
            <w:shd w:val="clear" w:color="auto" w:fill="E0E0E0"/>
            <w:noWrap/>
            <w:vAlign w:val="bottom"/>
          </w:tcPr>
          <w:p w:rsidR="005915CC" w:rsidRDefault="005915CC" w:rsidP="00106766">
            <w:pPr>
              <w:rPr>
                <w:b/>
                <w:bCs/>
                <w:sz w:val="20"/>
              </w:rPr>
            </w:pPr>
          </w:p>
        </w:tc>
        <w:tc>
          <w:tcPr>
            <w:tcW w:w="216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Temperature (°C)</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Salinity (ppt)</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DO (mg/L)</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PH</w:t>
            </w:r>
          </w:p>
        </w:tc>
        <w:tc>
          <w:tcPr>
            <w:tcW w:w="1980" w:type="dxa"/>
            <w:gridSpan w:val="3"/>
            <w:tcBorders>
              <w:top w:val="single" w:sz="4" w:space="0" w:color="auto"/>
              <w:left w:val="single" w:sz="8" w:space="0" w:color="auto"/>
              <w:bottom w:val="single" w:sz="4" w:space="0" w:color="auto"/>
              <w:right w:val="double" w:sz="4" w:space="0" w:color="auto"/>
            </w:tcBorders>
            <w:shd w:val="clear" w:color="auto" w:fill="E0E0E0"/>
            <w:vAlign w:val="bottom"/>
          </w:tcPr>
          <w:p w:rsidR="005915CC" w:rsidRDefault="005915CC" w:rsidP="00106766">
            <w:pPr>
              <w:jc w:val="center"/>
              <w:rPr>
                <w:b/>
                <w:bCs/>
                <w:sz w:val="20"/>
              </w:rPr>
            </w:pPr>
            <w:r>
              <w:rPr>
                <w:b/>
                <w:bCs/>
                <w:sz w:val="20"/>
              </w:rPr>
              <w:t>Turbidity</w:t>
            </w:r>
          </w:p>
        </w:tc>
      </w:tr>
      <w:tr w:rsidR="005915CC" w:rsidTr="00106766">
        <w:trPr>
          <w:trHeight w:val="255"/>
        </w:trPr>
        <w:tc>
          <w:tcPr>
            <w:tcW w:w="900" w:type="dxa"/>
            <w:tcBorders>
              <w:top w:val="single" w:sz="4" w:space="0" w:color="auto"/>
              <w:left w:val="double" w:sz="4" w:space="0" w:color="auto"/>
              <w:bottom w:val="single" w:sz="8" w:space="0" w:color="auto"/>
              <w:right w:val="single" w:sz="8" w:space="0" w:color="auto"/>
            </w:tcBorders>
            <w:noWrap/>
            <w:vAlign w:val="bottom"/>
          </w:tcPr>
          <w:p w:rsidR="005915CC" w:rsidRDefault="005915CC" w:rsidP="00106766">
            <w:pPr>
              <w:rPr>
                <w:b/>
                <w:bCs/>
                <w:sz w:val="20"/>
              </w:rPr>
            </w:pPr>
          </w:p>
        </w:tc>
        <w:tc>
          <w:tcPr>
            <w:tcW w:w="72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72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72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720" w:type="dxa"/>
            <w:tcBorders>
              <w:top w:val="single" w:sz="4" w:space="0" w:color="auto"/>
              <w:left w:val="single" w:sz="8"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B</w:t>
            </w:r>
          </w:p>
        </w:tc>
        <w:tc>
          <w:tcPr>
            <w:tcW w:w="630" w:type="dxa"/>
            <w:tcBorders>
              <w:top w:val="single" w:sz="4" w:space="0" w:color="auto"/>
              <w:left w:val="single" w:sz="4"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M</w:t>
            </w:r>
          </w:p>
        </w:tc>
        <w:tc>
          <w:tcPr>
            <w:tcW w:w="630" w:type="dxa"/>
            <w:tcBorders>
              <w:top w:val="single" w:sz="4" w:space="0" w:color="auto"/>
              <w:left w:val="single" w:sz="4" w:space="0" w:color="auto"/>
              <w:bottom w:val="single" w:sz="8" w:space="0" w:color="auto"/>
              <w:right w:val="double" w:sz="4" w:space="0" w:color="auto"/>
            </w:tcBorders>
            <w:vAlign w:val="bottom"/>
          </w:tcPr>
          <w:p w:rsidR="005915CC" w:rsidRDefault="005915CC" w:rsidP="00106766">
            <w:pPr>
              <w:jc w:val="center"/>
              <w:rPr>
                <w:b/>
                <w:bCs/>
                <w:sz w:val="20"/>
              </w:rPr>
            </w:pPr>
            <w:r>
              <w:rPr>
                <w:b/>
                <w:bCs/>
                <w:sz w:val="20"/>
              </w:rPr>
              <w:t>T</w:t>
            </w:r>
          </w:p>
        </w:tc>
      </w:tr>
      <w:tr w:rsidR="005915CC" w:rsidTr="00106766">
        <w:trPr>
          <w:trHeight w:val="255"/>
        </w:trPr>
        <w:tc>
          <w:tcPr>
            <w:tcW w:w="900" w:type="dxa"/>
            <w:tcBorders>
              <w:top w:val="single" w:sz="8" w:space="0" w:color="auto"/>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w:t>
            </w:r>
          </w:p>
        </w:tc>
        <w:tc>
          <w:tcPr>
            <w:tcW w:w="72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pStyle w:val="xl34"/>
              <w:pBdr>
                <w:left w:val="none" w:sz="0" w:space="0" w:color="auto"/>
              </w:pBdr>
              <w:spacing w:before="0" w:beforeAutospacing="0" w:after="0" w:afterAutospacing="0"/>
              <w:rPr>
                <w:rFonts w:eastAsia="Arial Unicode MS"/>
                <w:sz w:val="20"/>
                <w:szCs w:val="20"/>
              </w:rPr>
            </w:pPr>
            <w:r>
              <w:rPr>
                <w:rFonts w:eastAsia="Arial Unicode MS"/>
                <w:sz w:val="20"/>
                <w:szCs w:val="20"/>
              </w:rPr>
              <w:t>-</w:t>
            </w:r>
          </w:p>
        </w:tc>
        <w:tc>
          <w:tcPr>
            <w:tcW w:w="72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72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sz w:val="20"/>
              </w:rPr>
            </w:pPr>
            <w:r>
              <w:rPr>
                <w:sz w:val="20"/>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sz w:val="20"/>
              </w:rPr>
            </w:pPr>
            <w:r>
              <w:rPr>
                <w:sz w:val="20"/>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sz w:val="20"/>
              </w:rPr>
            </w:pPr>
            <w:r>
              <w:rPr>
                <w:sz w:val="20"/>
              </w:rPr>
              <w:t>-</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szCs w:val="16"/>
              </w:rPr>
            </w:pPr>
            <w:r>
              <w:rPr>
                <w:rFonts w:eastAsia="Arial Unicode MS"/>
                <w:sz w:val="20"/>
                <w:szCs w:val="16"/>
              </w:rPr>
              <w:t>-</w:t>
            </w:r>
          </w:p>
        </w:tc>
        <w:tc>
          <w:tcPr>
            <w:tcW w:w="720" w:type="dxa"/>
            <w:tcBorders>
              <w:top w:val="single" w:sz="8" w:space="0" w:color="auto"/>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w:t>
            </w:r>
          </w:p>
        </w:tc>
        <w:tc>
          <w:tcPr>
            <w:tcW w:w="630" w:type="dxa"/>
            <w:tcBorders>
              <w:top w:val="single" w:sz="8" w:space="0" w:color="auto"/>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szCs w:val="16"/>
              </w:rPr>
            </w:pPr>
            <w:r>
              <w:rPr>
                <w:rFonts w:eastAsia="Arial Unicode MS"/>
                <w:sz w:val="20"/>
                <w:szCs w:val="16"/>
              </w:rPr>
              <w:t>-</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2</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25.29</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25.37</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25.46</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7.49</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7.40</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4.16</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3.06</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4.69</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7.49</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7.49</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7.56</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2.5</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3.6</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0.6</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3</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25.24</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25.35</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25.44</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7.55</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7.47</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7.44</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4.14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4.22</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4.78</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7.56</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7.57</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7.63</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131.1</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7</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1.8</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4</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25.23</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25.40</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25.42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7.56</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7.43</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4.50</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4.53</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4.85</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7.53</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7.52</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7.55</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587.3</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2.5</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0.4</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5</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25.25</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25.30</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25.32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7.50</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7.40</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7.37</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1.99</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3.50</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4.71</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7.49</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7.48</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7.52</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-7.1</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6.2</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2.9</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6</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24.08</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25.35</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25.40</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8.84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7.47</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4.81</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3.81</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4.59</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7.48</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7.52</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7.61</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314.7</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2.1</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1.1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7</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23.52</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25.28</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25.35</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9.31</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7.46</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2.58</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3.75</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4.62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7.38</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7.49</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7.58</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367</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4.4</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1.2</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8</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25.17</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25.31</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25.38</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7.44</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7.43</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4.78</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4.29</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4.84</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7.63</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7.61</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7.62</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536.9</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4.2</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2</w:t>
            </w:r>
          </w:p>
        </w:tc>
      </w:tr>
    </w:tbl>
    <w:p w:rsidR="005915CC" w:rsidRDefault="005915CC" w:rsidP="005915CC">
      <w:pPr>
        <w:jc w:val="both"/>
      </w:pPr>
    </w:p>
    <w:p w:rsidR="005915CC" w:rsidRDefault="005915CC" w:rsidP="005915CC">
      <w:pPr>
        <w:jc w:val="both"/>
        <w:rPr>
          <w:b/>
          <w:bCs/>
        </w:rPr>
      </w:pPr>
      <w:r>
        <w:rPr>
          <w:b/>
          <w:bCs/>
        </w:rPr>
        <w:t xml:space="preserve">Table 19.  Water Quality Data Obtained During Plankton Tows, June 2006 Sampling (Continued). </w:t>
      </w:r>
    </w:p>
    <w:tbl>
      <w:tblPr>
        <w:tblW w:w="10710" w:type="dxa"/>
        <w:tblInd w:w="-522" w:type="dxa"/>
        <w:tblLayout w:type="fixed"/>
        <w:tblLook w:val="0000" w:firstRow="0" w:lastRow="0" w:firstColumn="0" w:lastColumn="0" w:noHBand="0" w:noVBand="0"/>
      </w:tblPr>
      <w:tblGrid>
        <w:gridCol w:w="900"/>
        <w:gridCol w:w="720"/>
        <w:gridCol w:w="720"/>
        <w:gridCol w:w="720"/>
        <w:gridCol w:w="630"/>
        <w:gridCol w:w="630"/>
        <w:gridCol w:w="630"/>
        <w:gridCol w:w="630"/>
        <w:gridCol w:w="630"/>
        <w:gridCol w:w="630"/>
        <w:gridCol w:w="630"/>
        <w:gridCol w:w="630"/>
        <w:gridCol w:w="630"/>
        <w:gridCol w:w="720"/>
        <w:gridCol w:w="630"/>
        <w:gridCol w:w="630"/>
      </w:tblGrid>
      <w:tr w:rsidR="005915CC" w:rsidTr="00106766">
        <w:trPr>
          <w:cantSplit/>
          <w:trHeight w:val="402"/>
        </w:trPr>
        <w:tc>
          <w:tcPr>
            <w:tcW w:w="900" w:type="dxa"/>
            <w:vMerge w:val="restart"/>
            <w:tcBorders>
              <w:top w:val="double" w:sz="4" w:space="0" w:color="auto"/>
              <w:left w:val="double" w:sz="4" w:space="0" w:color="auto"/>
              <w:right w:val="single" w:sz="6" w:space="0" w:color="auto"/>
            </w:tcBorders>
            <w:shd w:val="clear" w:color="auto" w:fill="D9D9D9"/>
            <w:noWrap/>
            <w:vAlign w:val="bottom"/>
          </w:tcPr>
          <w:p w:rsidR="005915CC" w:rsidRDefault="005915CC" w:rsidP="00106766">
            <w:pPr>
              <w:jc w:val="center"/>
              <w:rPr>
                <w:b/>
                <w:bCs/>
                <w:sz w:val="20"/>
              </w:rPr>
            </w:pPr>
            <w:r>
              <w:rPr>
                <w:b/>
                <w:bCs/>
                <w:sz w:val="20"/>
              </w:rPr>
              <w:t>Sample ID</w:t>
            </w:r>
          </w:p>
        </w:tc>
        <w:tc>
          <w:tcPr>
            <w:tcW w:w="9810" w:type="dxa"/>
            <w:gridSpan w:val="15"/>
            <w:tcBorders>
              <w:top w:val="double" w:sz="4" w:space="0" w:color="auto"/>
              <w:left w:val="single" w:sz="6" w:space="0" w:color="auto"/>
              <w:bottom w:val="single" w:sz="4" w:space="0" w:color="auto"/>
              <w:right w:val="double" w:sz="4" w:space="0" w:color="auto"/>
            </w:tcBorders>
            <w:shd w:val="clear" w:color="auto" w:fill="D9D9D9"/>
            <w:noWrap/>
            <w:vAlign w:val="bottom"/>
          </w:tcPr>
          <w:p w:rsidR="005915CC" w:rsidRDefault="005915CC" w:rsidP="00106766">
            <w:pPr>
              <w:jc w:val="center"/>
              <w:rPr>
                <w:b/>
                <w:bCs/>
                <w:sz w:val="20"/>
              </w:rPr>
            </w:pPr>
            <w:r>
              <w:rPr>
                <w:b/>
                <w:bCs/>
                <w:sz w:val="20"/>
              </w:rPr>
              <w:t>Parameter</w:t>
            </w:r>
          </w:p>
        </w:tc>
      </w:tr>
      <w:tr w:rsidR="005915CC" w:rsidTr="00106766">
        <w:trPr>
          <w:cantSplit/>
          <w:trHeight w:val="323"/>
        </w:trPr>
        <w:tc>
          <w:tcPr>
            <w:tcW w:w="900" w:type="dxa"/>
            <w:vMerge/>
            <w:tcBorders>
              <w:left w:val="double" w:sz="4" w:space="0" w:color="auto"/>
              <w:bottom w:val="single" w:sz="4" w:space="0" w:color="auto"/>
              <w:right w:val="single" w:sz="6" w:space="0" w:color="auto"/>
            </w:tcBorders>
            <w:shd w:val="clear" w:color="auto" w:fill="D9D9D9"/>
            <w:noWrap/>
            <w:vAlign w:val="bottom"/>
          </w:tcPr>
          <w:p w:rsidR="005915CC" w:rsidRDefault="005915CC" w:rsidP="00106766">
            <w:pPr>
              <w:jc w:val="center"/>
              <w:rPr>
                <w:b/>
                <w:bCs/>
                <w:sz w:val="20"/>
              </w:rPr>
            </w:pPr>
            <w:r>
              <w:rPr>
                <w:rFonts w:eastAsia="Arial Unicode MS"/>
                <w:sz w:val="20"/>
              </w:rPr>
              <w:pgNum/>
            </w:r>
          </w:p>
        </w:tc>
        <w:tc>
          <w:tcPr>
            <w:tcW w:w="2160" w:type="dxa"/>
            <w:gridSpan w:val="3"/>
            <w:tcBorders>
              <w:top w:val="nil"/>
              <w:left w:val="single" w:sz="6" w:space="0" w:color="auto"/>
              <w:bottom w:val="single" w:sz="4" w:space="0" w:color="auto"/>
              <w:right w:val="single" w:sz="8" w:space="0" w:color="auto"/>
            </w:tcBorders>
            <w:shd w:val="clear" w:color="auto" w:fill="D9D9D9"/>
            <w:noWrap/>
            <w:vAlign w:val="bottom"/>
          </w:tcPr>
          <w:p w:rsidR="005915CC" w:rsidRDefault="005915CC" w:rsidP="00106766">
            <w:pPr>
              <w:jc w:val="center"/>
              <w:rPr>
                <w:b/>
                <w:bCs/>
                <w:sz w:val="20"/>
              </w:rPr>
            </w:pPr>
            <w:r>
              <w:rPr>
                <w:b/>
                <w:bCs/>
                <w:sz w:val="20"/>
              </w:rPr>
              <w:t>Temperature (°C)</w:t>
            </w:r>
          </w:p>
        </w:tc>
        <w:tc>
          <w:tcPr>
            <w:tcW w:w="1890" w:type="dxa"/>
            <w:gridSpan w:val="3"/>
            <w:tcBorders>
              <w:top w:val="nil"/>
              <w:left w:val="single" w:sz="8" w:space="0" w:color="auto"/>
              <w:bottom w:val="single" w:sz="4" w:space="0" w:color="auto"/>
              <w:right w:val="single" w:sz="8" w:space="0" w:color="auto"/>
            </w:tcBorders>
            <w:shd w:val="clear" w:color="auto" w:fill="D9D9D9"/>
            <w:noWrap/>
            <w:vAlign w:val="bottom"/>
          </w:tcPr>
          <w:p w:rsidR="005915CC" w:rsidRDefault="005915CC" w:rsidP="00106766">
            <w:pPr>
              <w:jc w:val="center"/>
              <w:rPr>
                <w:b/>
                <w:bCs/>
                <w:sz w:val="20"/>
              </w:rPr>
            </w:pPr>
            <w:r>
              <w:rPr>
                <w:b/>
                <w:bCs/>
                <w:sz w:val="20"/>
              </w:rPr>
              <w:t>Salinity (ppt)</w:t>
            </w:r>
          </w:p>
        </w:tc>
        <w:tc>
          <w:tcPr>
            <w:tcW w:w="1890" w:type="dxa"/>
            <w:gridSpan w:val="3"/>
            <w:tcBorders>
              <w:top w:val="nil"/>
              <w:left w:val="single" w:sz="8" w:space="0" w:color="auto"/>
              <w:bottom w:val="single" w:sz="4" w:space="0" w:color="auto"/>
              <w:right w:val="single" w:sz="8" w:space="0" w:color="auto"/>
            </w:tcBorders>
            <w:shd w:val="clear" w:color="auto" w:fill="D9D9D9"/>
            <w:noWrap/>
            <w:vAlign w:val="bottom"/>
          </w:tcPr>
          <w:p w:rsidR="005915CC" w:rsidRDefault="005915CC" w:rsidP="00106766">
            <w:pPr>
              <w:jc w:val="center"/>
              <w:rPr>
                <w:b/>
                <w:bCs/>
                <w:sz w:val="20"/>
              </w:rPr>
            </w:pPr>
            <w:r>
              <w:rPr>
                <w:b/>
                <w:bCs/>
                <w:sz w:val="20"/>
              </w:rPr>
              <w:t>DO (mg/L)</w:t>
            </w:r>
          </w:p>
        </w:tc>
        <w:tc>
          <w:tcPr>
            <w:tcW w:w="1890" w:type="dxa"/>
            <w:gridSpan w:val="3"/>
            <w:tcBorders>
              <w:top w:val="nil"/>
              <w:left w:val="single" w:sz="8" w:space="0" w:color="auto"/>
              <w:bottom w:val="single" w:sz="4" w:space="0" w:color="auto"/>
              <w:right w:val="single" w:sz="8" w:space="0" w:color="auto"/>
            </w:tcBorders>
            <w:shd w:val="clear" w:color="auto" w:fill="D9D9D9"/>
            <w:noWrap/>
            <w:vAlign w:val="bottom"/>
          </w:tcPr>
          <w:p w:rsidR="005915CC" w:rsidRDefault="005915CC" w:rsidP="00106766">
            <w:pPr>
              <w:jc w:val="center"/>
              <w:rPr>
                <w:b/>
                <w:bCs/>
                <w:sz w:val="20"/>
              </w:rPr>
            </w:pPr>
            <w:r>
              <w:rPr>
                <w:b/>
                <w:bCs/>
                <w:sz w:val="20"/>
              </w:rPr>
              <w:t>PH</w:t>
            </w:r>
          </w:p>
        </w:tc>
        <w:tc>
          <w:tcPr>
            <w:tcW w:w="1980" w:type="dxa"/>
            <w:gridSpan w:val="3"/>
            <w:tcBorders>
              <w:top w:val="nil"/>
              <w:left w:val="single" w:sz="8" w:space="0" w:color="auto"/>
              <w:bottom w:val="single" w:sz="4" w:space="0" w:color="auto"/>
              <w:right w:val="double" w:sz="4" w:space="0" w:color="auto"/>
            </w:tcBorders>
            <w:shd w:val="clear" w:color="auto" w:fill="D9D9D9"/>
            <w:vAlign w:val="bottom"/>
          </w:tcPr>
          <w:p w:rsidR="005915CC" w:rsidRDefault="005915CC" w:rsidP="00106766">
            <w:pPr>
              <w:jc w:val="center"/>
              <w:rPr>
                <w:b/>
                <w:bCs/>
                <w:sz w:val="20"/>
              </w:rPr>
            </w:pPr>
            <w:r>
              <w:rPr>
                <w:b/>
                <w:bCs/>
                <w:sz w:val="20"/>
              </w:rPr>
              <w:t>Turbidity</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rPr>
                <w:b/>
                <w:bCs/>
                <w:sz w:val="20"/>
              </w:rPr>
            </w:pP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720" w:type="dxa"/>
            <w:tcBorders>
              <w:top w:val="nil"/>
              <w:left w:val="nil"/>
              <w:bottom w:val="single" w:sz="4"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720" w:type="dxa"/>
            <w:tcBorders>
              <w:top w:val="nil"/>
              <w:left w:val="nil"/>
              <w:bottom w:val="single" w:sz="4"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nil"/>
              <w:left w:val="nil"/>
              <w:bottom w:val="single" w:sz="4"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nil"/>
              <w:left w:val="nil"/>
              <w:bottom w:val="single" w:sz="4"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nil"/>
              <w:left w:val="nil"/>
              <w:bottom w:val="single" w:sz="4"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nil"/>
              <w:left w:val="nil"/>
              <w:bottom w:val="single" w:sz="4"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nil"/>
              <w:left w:val="nil"/>
              <w:bottom w:val="single" w:sz="4"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nil"/>
              <w:left w:val="nil"/>
              <w:bottom w:val="single" w:sz="4"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center"/>
              <w:rPr>
                <w:b/>
                <w:bCs/>
                <w:sz w:val="20"/>
              </w:rPr>
            </w:pPr>
            <w:r>
              <w:rPr>
                <w:b/>
                <w:bCs/>
                <w:sz w:val="20"/>
              </w:rPr>
              <w:t>B</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center"/>
              <w:rPr>
                <w:b/>
                <w:bCs/>
                <w:sz w:val="20"/>
              </w:rPr>
            </w:pPr>
            <w:r>
              <w:rPr>
                <w:b/>
                <w:bCs/>
                <w:sz w:val="20"/>
              </w:rPr>
              <w:t>M</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center"/>
              <w:rPr>
                <w:b/>
                <w:bCs/>
                <w:sz w:val="20"/>
              </w:rPr>
            </w:pPr>
            <w:r>
              <w:rPr>
                <w:b/>
                <w:bCs/>
                <w:sz w:val="20"/>
              </w:rPr>
              <w:t>T</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9</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25.22</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25.33</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25.38</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7.50</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7.47</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7.45</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4.99</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4.68</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4.90</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7.65</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7.63</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7.62</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576.8</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1.2</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0.4</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10</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25.28</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25.39</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25.44</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7.42</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7.45</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7.43</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5.04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4.48</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4.96</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7.60</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7.66</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210.8</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1.7</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0.6</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11</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24.95</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25.35</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25.38</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8.11</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7.46</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7.46</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4.39</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3.93</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4.89</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7.55</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7.63</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237</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18.3</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7.2</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12</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25.25</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25.36</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25.39</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7.53</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7.42</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7.40</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4.92</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4.32</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4.79</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7.61</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7.55</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7.58</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602.5</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6.8</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2.8</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13</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22.77</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25.36</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25.61</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9.70</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7.47</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7.30</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1.80</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3.32</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5.02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7.30</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7.44</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7.68</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-0.7</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1.9</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0.0</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14</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25.27</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25.22</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25.23</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7.96</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7.61</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7.51</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4.29</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4.51</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4.98</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7.52</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7.55</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7.56</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29.2</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10</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0.1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15</w:t>
            </w:r>
          </w:p>
        </w:tc>
        <w:tc>
          <w:tcPr>
            <w:tcW w:w="72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25.28</w:t>
            </w:r>
          </w:p>
        </w:tc>
        <w:tc>
          <w:tcPr>
            <w:tcW w:w="72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25.26</w:t>
            </w:r>
          </w:p>
        </w:tc>
        <w:tc>
          <w:tcPr>
            <w:tcW w:w="72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25.24</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8.06</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7.80</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7.76</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3.94</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4.41</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4.92</w:t>
            </w:r>
          </w:p>
        </w:tc>
        <w:tc>
          <w:tcPr>
            <w:tcW w:w="630" w:type="dxa"/>
            <w:tcBorders>
              <w:top w:val="nil"/>
              <w:left w:val="single" w:sz="8" w:space="0" w:color="auto"/>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7.48</w:t>
            </w:r>
          </w:p>
        </w:tc>
        <w:tc>
          <w:tcPr>
            <w:tcW w:w="630" w:type="dxa"/>
            <w:tcBorders>
              <w:top w:val="nil"/>
              <w:left w:val="nil"/>
              <w:bottom w:val="single" w:sz="4" w:space="0" w:color="auto"/>
              <w:right w:val="single" w:sz="4" w:space="0" w:color="auto"/>
            </w:tcBorders>
            <w:noWrap/>
            <w:vAlign w:val="bottom"/>
          </w:tcPr>
          <w:p w:rsidR="005915CC" w:rsidRDefault="005915CC" w:rsidP="00106766">
            <w:pPr>
              <w:jc w:val="right"/>
              <w:rPr>
                <w:rFonts w:eastAsia="Arial Unicode MS"/>
                <w:sz w:val="20"/>
              </w:rPr>
            </w:pPr>
            <w:r>
              <w:rPr>
                <w:sz w:val="20"/>
              </w:rPr>
              <w:t>7.48</w:t>
            </w:r>
          </w:p>
        </w:tc>
        <w:tc>
          <w:tcPr>
            <w:tcW w:w="630" w:type="dxa"/>
            <w:tcBorders>
              <w:top w:val="nil"/>
              <w:left w:val="nil"/>
              <w:bottom w:val="single" w:sz="4" w:space="0" w:color="auto"/>
              <w:right w:val="single" w:sz="8" w:space="0" w:color="auto"/>
            </w:tcBorders>
            <w:noWrap/>
            <w:vAlign w:val="bottom"/>
          </w:tcPr>
          <w:p w:rsidR="005915CC" w:rsidRDefault="005915CC" w:rsidP="00106766">
            <w:pPr>
              <w:jc w:val="right"/>
              <w:rPr>
                <w:rFonts w:eastAsia="Arial Unicode MS"/>
                <w:sz w:val="20"/>
              </w:rPr>
            </w:pPr>
            <w:r>
              <w:rPr>
                <w:sz w:val="20"/>
              </w:rPr>
              <w:t>7.52</w:t>
            </w:r>
          </w:p>
        </w:tc>
        <w:tc>
          <w:tcPr>
            <w:tcW w:w="720" w:type="dxa"/>
            <w:tcBorders>
              <w:top w:val="nil"/>
              <w:left w:val="single" w:sz="8"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11.2</w:t>
            </w:r>
          </w:p>
        </w:tc>
        <w:tc>
          <w:tcPr>
            <w:tcW w:w="630" w:type="dxa"/>
            <w:tcBorders>
              <w:top w:val="nil"/>
              <w:left w:val="single" w:sz="4" w:space="0" w:color="auto"/>
              <w:bottom w:val="single" w:sz="4" w:space="0" w:color="auto"/>
              <w:right w:val="single" w:sz="4" w:space="0" w:color="auto"/>
            </w:tcBorders>
            <w:vAlign w:val="bottom"/>
          </w:tcPr>
          <w:p w:rsidR="005915CC" w:rsidRDefault="005915CC" w:rsidP="00106766">
            <w:pPr>
              <w:jc w:val="right"/>
              <w:rPr>
                <w:rFonts w:eastAsia="Arial Unicode MS"/>
                <w:sz w:val="20"/>
              </w:rPr>
            </w:pPr>
            <w:r>
              <w:rPr>
                <w:sz w:val="20"/>
              </w:rPr>
              <w:t>3.6</w:t>
            </w:r>
          </w:p>
        </w:tc>
        <w:tc>
          <w:tcPr>
            <w:tcW w:w="630" w:type="dxa"/>
            <w:tcBorders>
              <w:top w:val="nil"/>
              <w:left w:val="single" w:sz="4" w:space="0" w:color="auto"/>
              <w:bottom w:val="single" w:sz="4" w:space="0" w:color="auto"/>
              <w:right w:val="double" w:sz="4" w:space="0" w:color="auto"/>
            </w:tcBorders>
            <w:vAlign w:val="bottom"/>
          </w:tcPr>
          <w:p w:rsidR="005915CC" w:rsidRDefault="005915CC" w:rsidP="00106766">
            <w:pPr>
              <w:jc w:val="right"/>
              <w:rPr>
                <w:rFonts w:eastAsia="Arial Unicode MS"/>
                <w:sz w:val="20"/>
              </w:rPr>
            </w:pPr>
            <w:r>
              <w:rPr>
                <w:sz w:val="20"/>
              </w:rPr>
              <w:t>1.1</w:t>
            </w:r>
          </w:p>
        </w:tc>
      </w:tr>
      <w:tr w:rsidR="005915CC" w:rsidTr="00106766">
        <w:trPr>
          <w:trHeight w:val="255"/>
        </w:trPr>
        <w:tc>
          <w:tcPr>
            <w:tcW w:w="900" w:type="dxa"/>
            <w:tcBorders>
              <w:top w:val="single" w:sz="8" w:space="0" w:color="auto"/>
              <w:left w:val="double" w:sz="4" w:space="0" w:color="auto"/>
              <w:bottom w:val="single" w:sz="8"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MEAN</w:t>
            </w:r>
          </w:p>
        </w:tc>
        <w:tc>
          <w:tcPr>
            <w:tcW w:w="72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24.84</w:t>
            </w:r>
          </w:p>
        </w:tc>
        <w:tc>
          <w:tcPr>
            <w:tcW w:w="72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25.33</w:t>
            </w:r>
          </w:p>
        </w:tc>
        <w:tc>
          <w:tcPr>
            <w:tcW w:w="72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25.39</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8.02</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7.49</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7.44</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4.02</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4.06</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4.82</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7.52</w:t>
            </w:r>
          </w:p>
        </w:tc>
        <w:tc>
          <w:tcPr>
            <w:tcW w:w="630" w:type="dxa"/>
            <w:tcBorders>
              <w:top w:val="single" w:sz="8" w:space="0" w:color="auto"/>
              <w:left w:val="nil"/>
              <w:bottom w:val="single" w:sz="8"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7.53</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7.59</w:t>
            </w:r>
          </w:p>
        </w:tc>
        <w:tc>
          <w:tcPr>
            <w:tcW w:w="720" w:type="dxa"/>
            <w:tcBorders>
              <w:top w:val="single" w:sz="8" w:space="0" w:color="auto"/>
              <w:left w:val="single" w:sz="8"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257.1</w:t>
            </w:r>
          </w:p>
        </w:tc>
        <w:tc>
          <w:tcPr>
            <w:tcW w:w="630" w:type="dxa"/>
            <w:tcBorders>
              <w:top w:val="single" w:sz="8" w:space="0" w:color="auto"/>
              <w:left w:val="single" w:sz="4" w:space="0" w:color="auto"/>
              <w:bottom w:val="single" w:sz="8"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5.25</w:t>
            </w:r>
          </w:p>
        </w:tc>
        <w:tc>
          <w:tcPr>
            <w:tcW w:w="630" w:type="dxa"/>
            <w:tcBorders>
              <w:top w:val="single" w:sz="8" w:space="0" w:color="auto"/>
              <w:left w:val="single" w:sz="4" w:space="0" w:color="auto"/>
              <w:bottom w:val="single" w:sz="8" w:space="0" w:color="auto"/>
              <w:right w:val="double" w:sz="4" w:space="0" w:color="auto"/>
            </w:tcBorders>
            <w:shd w:val="clear" w:color="auto" w:fill="E6E6E6"/>
            <w:vAlign w:val="bottom"/>
          </w:tcPr>
          <w:p w:rsidR="005915CC" w:rsidRDefault="005915CC" w:rsidP="00106766">
            <w:pPr>
              <w:jc w:val="right"/>
              <w:rPr>
                <w:rFonts w:eastAsia="Arial Unicode MS"/>
                <w:sz w:val="20"/>
              </w:rPr>
            </w:pPr>
            <w:r>
              <w:rPr>
                <w:sz w:val="20"/>
              </w:rPr>
              <w:t>1.59</w:t>
            </w:r>
          </w:p>
        </w:tc>
      </w:tr>
      <w:tr w:rsidR="005915CC" w:rsidTr="00106766">
        <w:trPr>
          <w:trHeight w:val="255"/>
        </w:trPr>
        <w:tc>
          <w:tcPr>
            <w:tcW w:w="900" w:type="dxa"/>
            <w:tcBorders>
              <w:top w:val="single" w:sz="8" w:space="0" w:color="auto"/>
              <w:left w:val="double" w:sz="4" w:space="0" w:color="auto"/>
              <w:bottom w:val="double" w:sz="4"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 xml:space="preserve">SD </w:t>
            </w:r>
          </w:p>
        </w:tc>
        <w:tc>
          <w:tcPr>
            <w:tcW w:w="72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0.80</w:t>
            </w:r>
          </w:p>
        </w:tc>
        <w:tc>
          <w:tcPr>
            <w:tcW w:w="72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0.05</w:t>
            </w:r>
          </w:p>
        </w:tc>
        <w:tc>
          <w:tcPr>
            <w:tcW w:w="72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0.094</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0.74</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0.10</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0.10</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1.10</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0.50</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0.13</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0.10</w:t>
            </w:r>
          </w:p>
        </w:tc>
        <w:tc>
          <w:tcPr>
            <w:tcW w:w="630" w:type="dxa"/>
            <w:tcBorders>
              <w:top w:val="single" w:sz="8" w:space="0" w:color="auto"/>
              <w:left w:val="nil"/>
              <w:bottom w:val="double" w:sz="4" w:space="0" w:color="auto"/>
              <w:right w:val="single" w:sz="4" w:space="0" w:color="auto"/>
            </w:tcBorders>
            <w:shd w:val="clear" w:color="auto" w:fill="E6E6E6"/>
            <w:noWrap/>
            <w:vAlign w:val="bottom"/>
          </w:tcPr>
          <w:p w:rsidR="005915CC" w:rsidRDefault="005915CC" w:rsidP="00106766">
            <w:pPr>
              <w:jc w:val="right"/>
              <w:rPr>
                <w:rFonts w:eastAsia="Arial Unicode MS"/>
                <w:sz w:val="20"/>
              </w:rPr>
            </w:pPr>
            <w:r>
              <w:rPr>
                <w:sz w:val="20"/>
              </w:rPr>
              <w:t>0.06</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right"/>
              <w:rPr>
                <w:rFonts w:eastAsia="Arial Unicode MS"/>
                <w:sz w:val="20"/>
              </w:rPr>
            </w:pPr>
            <w:r>
              <w:rPr>
                <w:sz w:val="20"/>
              </w:rPr>
              <w:t>0.05</w:t>
            </w:r>
          </w:p>
        </w:tc>
        <w:tc>
          <w:tcPr>
            <w:tcW w:w="720" w:type="dxa"/>
            <w:tcBorders>
              <w:top w:val="single" w:sz="8" w:space="0" w:color="auto"/>
              <w:left w:val="single" w:sz="8"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241.2</w:t>
            </w:r>
          </w:p>
        </w:tc>
        <w:tc>
          <w:tcPr>
            <w:tcW w:w="630" w:type="dxa"/>
            <w:tcBorders>
              <w:top w:val="single" w:sz="8" w:space="0" w:color="auto"/>
              <w:left w:val="single" w:sz="4" w:space="0" w:color="auto"/>
              <w:bottom w:val="double" w:sz="4" w:space="0" w:color="auto"/>
              <w:right w:val="single" w:sz="4" w:space="0" w:color="auto"/>
            </w:tcBorders>
            <w:shd w:val="clear" w:color="auto" w:fill="E6E6E6"/>
            <w:vAlign w:val="bottom"/>
          </w:tcPr>
          <w:p w:rsidR="005915CC" w:rsidRDefault="005915CC" w:rsidP="00106766">
            <w:pPr>
              <w:jc w:val="right"/>
              <w:rPr>
                <w:rFonts w:eastAsia="Arial Unicode MS"/>
                <w:sz w:val="20"/>
              </w:rPr>
            </w:pPr>
            <w:r>
              <w:rPr>
                <w:sz w:val="20"/>
              </w:rPr>
              <w:t>4.51</w:t>
            </w:r>
          </w:p>
        </w:tc>
        <w:tc>
          <w:tcPr>
            <w:tcW w:w="630" w:type="dxa"/>
            <w:tcBorders>
              <w:top w:val="single" w:sz="8" w:space="0" w:color="auto"/>
              <w:left w:val="single" w:sz="4" w:space="0" w:color="auto"/>
              <w:bottom w:val="double" w:sz="4" w:space="0" w:color="auto"/>
              <w:right w:val="double" w:sz="4" w:space="0" w:color="auto"/>
            </w:tcBorders>
            <w:shd w:val="clear" w:color="auto" w:fill="E6E6E6"/>
            <w:vAlign w:val="bottom"/>
          </w:tcPr>
          <w:p w:rsidR="005915CC" w:rsidRDefault="005915CC" w:rsidP="00106766">
            <w:pPr>
              <w:jc w:val="right"/>
              <w:rPr>
                <w:rFonts w:eastAsia="Arial Unicode MS"/>
                <w:sz w:val="20"/>
              </w:rPr>
            </w:pPr>
            <w:r>
              <w:rPr>
                <w:sz w:val="20"/>
              </w:rPr>
              <w:t>1.86</w:t>
            </w:r>
          </w:p>
        </w:tc>
      </w:tr>
    </w:tbl>
    <w:p w:rsidR="005915CC" w:rsidRDefault="005915CC" w:rsidP="005915CC">
      <w:pPr>
        <w:ind w:left="450"/>
        <w:rPr>
          <w:sz w:val="18"/>
          <w:szCs w:val="18"/>
        </w:rPr>
      </w:pPr>
      <w:r>
        <w:rPr>
          <w:sz w:val="18"/>
          <w:szCs w:val="18"/>
          <w:vertAlign w:val="superscript"/>
        </w:rPr>
        <w:t>1</w:t>
      </w:r>
      <w:r>
        <w:rPr>
          <w:sz w:val="18"/>
          <w:szCs w:val="18"/>
        </w:rPr>
        <w:t xml:space="preserve"> - = sample data not available.</w:t>
      </w:r>
    </w:p>
    <w:p w:rsidR="005915CC" w:rsidRDefault="005915CC" w:rsidP="005915CC">
      <w:pPr>
        <w:ind w:left="450"/>
        <w:rPr>
          <w:sz w:val="18"/>
          <w:szCs w:val="18"/>
        </w:rPr>
      </w:pPr>
      <w:r>
        <w:rPr>
          <w:sz w:val="18"/>
          <w:szCs w:val="18"/>
          <w:vertAlign w:val="superscript"/>
        </w:rPr>
        <w:t>2</w:t>
      </w:r>
      <w:r>
        <w:rPr>
          <w:sz w:val="18"/>
          <w:szCs w:val="18"/>
        </w:rPr>
        <w:t xml:space="preserve"> SD = Standard deviation.</w:t>
      </w:r>
    </w:p>
    <w:p w:rsidR="005915CC" w:rsidRDefault="005915CC" w:rsidP="005915CC">
      <w:pPr>
        <w:jc w:val="both"/>
      </w:pPr>
    </w:p>
    <w:p w:rsidR="005915CC" w:rsidRDefault="005915CC" w:rsidP="005915CC">
      <w:pPr>
        <w:jc w:val="both"/>
      </w:pPr>
    </w:p>
    <w:p w:rsidR="005915CC" w:rsidRDefault="005915CC" w:rsidP="005915CC">
      <w:pPr>
        <w:jc w:val="both"/>
      </w:pPr>
      <w:r>
        <w:t>Water depth for the middle samples ranged from 2.38 m to 4.78 m with a mean of 3.63 m +/- 0.86 m.  Temperatures in the middle of the water column averaged 25.33 +/- 0.05°C with a minimum value of 25.22°C and a maximum value of 25.40°C.  Salinity varied from 7.40 ppt to 7.80 ppt and averaged 7.49 +/- 0.10 ppt overall.  DO values were at the low end of acceptable biological ranges with an average of 4.06 +/- 0.50 mg/L, a minimum of 3.06 mg/L, and a maximum of 4.68 mg/L.  Values for pH were between 7.44 and 7.63 with a mean of 7.53 +/- 0.06.  Turbidity was less variable than at the bottom, ranging from less than 1 to approximately 18 NTU.</w:t>
      </w:r>
    </w:p>
    <w:p w:rsidR="005915CC" w:rsidRDefault="005915CC" w:rsidP="005915CC">
      <w:pPr>
        <w:jc w:val="both"/>
      </w:pPr>
    </w:p>
    <w:p w:rsidR="005915CC" w:rsidRDefault="005915CC" w:rsidP="005915CC">
      <w:pPr>
        <w:jc w:val="both"/>
      </w:pPr>
      <w:r>
        <w:t>Water depth for the top (near surface) sampling ranged from 0.01 m to 0.40 m with a mean of 0.09 +/- 0.10 m.  Temperatures were highest on the surface and averaged 25.39 +/- 0.09°C with a minimum value of 25.23°C and a maximum value of 25.61°C.  Salinity varied from 7.30 ppt to 7.76 ppt and averaged 7.44 +/- 0.10 ppt overall.  DO values were higher than the bottom or middle of the water column but were still at the low end of acceptable biological ranges, with an average of 4.82 +/- 0.13 mg/L, a minimum of 4.59 mg/L, and a maximum of 5.02 mg/L.  One sample was higher than 5.0 mg/L.  Values for pH were between 7.52 and 7.66 with a mean of 7.59 +/- 0.05.  Turbidity was less variable than at the bottom or middle of the water column, ranging from less than 1 to approximately 7 NTU.</w:t>
      </w:r>
    </w:p>
    <w:p w:rsidR="005915CC" w:rsidRDefault="005915CC" w:rsidP="005915CC">
      <w:pPr>
        <w:jc w:val="both"/>
      </w:pPr>
    </w:p>
    <w:p w:rsidR="005915CC" w:rsidRDefault="005915CC" w:rsidP="005915CC">
      <w:pPr>
        <w:jc w:val="both"/>
        <w:rPr>
          <w:b/>
          <w:i/>
        </w:rPr>
      </w:pPr>
      <w:r>
        <w:rPr>
          <w:b/>
          <w:i/>
        </w:rPr>
        <w:t>October 2006</w:t>
      </w:r>
    </w:p>
    <w:p w:rsidR="005915CC" w:rsidRDefault="005915CC" w:rsidP="005915CC">
      <w:pPr>
        <w:jc w:val="both"/>
        <w:rPr>
          <w:b/>
          <w:i/>
        </w:rPr>
      </w:pPr>
    </w:p>
    <w:p w:rsidR="005915CC" w:rsidRDefault="005915CC" w:rsidP="005915CC">
      <w:pPr>
        <w:pStyle w:val="BodyText"/>
        <w:spacing w:line="240" w:lineRule="auto"/>
      </w:pPr>
      <w:r>
        <w:t>Five water quality parameters (temperature, salinity, dissolved oxygen, pH and turbidity) were measured at the end of each plankton tow at the surface during the October 2006 sampling effort; results are presented in Table 20.</w:t>
      </w:r>
    </w:p>
    <w:p w:rsidR="005915CC" w:rsidRDefault="005915CC" w:rsidP="005915CC"/>
    <w:p w:rsidR="005915CC" w:rsidRDefault="005915CC" w:rsidP="005915CC">
      <w:pPr>
        <w:jc w:val="both"/>
      </w:pPr>
      <w:r>
        <w:t>Water depth for the top (near surface) sampling ranged from 0.01 m to 0.40 m with a mean of 0.09 +/- 0.10 m.  Temperatures on the surface averaged 17.61 +/- 0.89°C with a minimum value of 16.90°C and a maximum value of 17.87°C.  Salinity varied from 7.71 ppt to 8.56 ppt and averaged 8.33 +/- 0.23 ppt overall.  DO values had an average of 6.62 +/- 0.39 mg/L, a minimum of 6.17 mg/L, and a maximum of 7.4 mg/L.  Values for pH were between 8.25 and 8.52 with a mean of 8.34 +/- 0.09.  Turbidity ranged from 2.8 to approximately 9 NTU.</w:t>
      </w:r>
    </w:p>
    <w:p w:rsidR="005915CC" w:rsidRDefault="005915CC" w:rsidP="005915CC">
      <w:pPr>
        <w:jc w:val="both"/>
        <w:rPr>
          <w:b/>
          <w:i/>
        </w:rPr>
      </w:pPr>
    </w:p>
    <w:p w:rsidR="005915CC" w:rsidRDefault="005915CC" w:rsidP="005915CC">
      <w:pPr>
        <w:pStyle w:val="table0"/>
        <w:ind w:right="-1170"/>
        <w:jc w:val="both"/>
      </w:pPr>
      <w:bookmarkStart w:id="92" w:name="_Toc152663892"/>
      <w:r>
        <w:t>Table 20.  Water Quality Data Obtained During Plankton Tows, October 2006 Sampling.</w:t>
      </w:r>
      <w:bookmarkEnd w:id="92"/>
    </w:p>
    <w:tbl>
      <w:tblPr>
        <w:tblW w:w="10710" w:type="dxa"/>
        <w:tblInd w:w="-522" w:type="dxa"/>
        <w:tblLayout w:type="fixed"/>
        <w:tblLook w:val="0000" w:firstRow="0" w:lastRow="0" w:firstColumn="0" w:lastColumn="0" w:noHBand="0" w:noVBand="0"/>
      </w:tblPr>
      <w:tblGrid>
        <w:gridCol w:w="900"/>
        <w:gridCol w:w="720"/>
        <w:gridCol w:w="720"/>
        <w:gridCol w:w="720"/>
        <w:gridCol w:w="630"/>
        <w:gridCol w:w="630"/>
        <w:gridCol w:w="630"/>
        <w:gridCol w:w="630"/>
        <w:gridCol w:w="630"/>
        <w:gridCol w:w="630"/>
        <w:gridCol w:w="630"/>
        <w:gridCol w:w="630"/>
        <w:gridCol w:w="630"/>
        <w:gridCol w:w="720"/>
        <w:gridCol w:w="630"/>
        <w:gridCol w:w="630"/>
      </w:tblGrid>
      <w:tr w:rsidR="005915CC" w:rsidTr="00106766">
        <w:trPr>
          <w:cantSplit/>
          <w:trHeight w:val="330"/>
        </w:trPr>
        <w:tc>
          <w:tcPr>
            <w:tcW w:w="900" w:type="dxa"/>
            <w:vMerge w:val="restart"/>
            <w:tcBorders>
              <w:top w:val="double" w:sz="4" w:space="0" w:color="auto"/>
              <w:left w:val="doub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Sample ID</w:t>
            </w:r>
          </w:p>
        </w:tc>
        <w:tc>
          <w:tcPr>
            <w:tcW w:w="9810" w:type="dxa"/>
            <w:gridSpan w:val="15"/>
            <w:tcBorders>
              <w:top w:val="double" w:sz="4" w:space="0" w:color="auto"/>
              <w:left w:val="single" w:sz="8" w:space="0" w:color="auto"/>
              <w:bottom w:val="single" w:sz="4" w:space="0" w:color="auto"/>
              <w:right w:val="double" w:sz="4" w:space="0" w:color="auto"/>
            </w:tcBorders>
            <w:shd w:val="clear" w:color="auto" w:fill="E0E0E0"/>
            <w:noWrap/>
            <w:vAlign w:val="bottom"/>
          </w:tcPr>
          <w:p w:rsidR="005915CC" w:rsidRDefault="005915CC" w:rsidP="00106766">
            <w:pPr>
              <w:jc w:val="center"/>
              <w:rPr>
                <w:b/>
                <w:bCs/>
                <w:sz w:val="20"/>
              </w:rPr>
            </w:pPr>
            <w:r>
              <w:rPr>
                <w:b/>
                <w:bCs/>
                <w:sz w:val="20"/>
              </w:rPr>
              <w:t>Parameter</w:t>
            </w:r>
          </w:p>
        </w:tc>
      </w:tr>
      <w:tr w:rsidR="005915CC" w:rsidTr="00106766">
        <w:trPr>
          <w:cantSplit/>
          <w:trHeight w:val="350"/>
        </w:trPr>
        <w:tc>
          <w:tcPr>
            <w:tcW w:w="900" w:type="dxa"/>
            <w:vMerge/>
            <w:tcBorders>
              <w:left w:val="double" w:sz="4" w:space="0" w:color="auto"/>
              <w:bottom w:val="single" w:sz="4" w:space="0" w:color="auto"/>
              <w:right w:val="single" w:sz="8" w:space="0" w:color="auto"/>
            </w:tcBorders>
            <w:shd w:val="clear" w:color="auto" w:fill="E0E0E0"/>
            <w:noWrap/>
            <w:vAlign w:val="bottom"/>
          </w:tcPr>
          <w:p w:rsidR="005915CC" w:rsidRDefault="005915CC" w:rsidP="00106766">
            <w:pPr>
              <w:rPr>
                <w:b/>
                <w:bCs/>
                <w:sz w:val="20"/>
              </w:rPr>
            </w:pPr>
          </w:p>
        </w:tc>
        <w:tc>
          <w:tcPr>
            <w:tcW w:w="216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Temperature (°C)</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Salinity (ppt)</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DO (mg/L)</w:t>
            </w:r>
          </w:p>
        </w:tc>
        <w:tc>
          <w:tcPr>
            <w:tcW w:w="1890" w:type="dxa"/>
            <w:gridSpan w:val="3"/>
            <w:tcBorders>
              <w:top w:val="single" w:sz="4" w:space="0" w:color="auto"/>
              <w:left w:val="single" w:sz="8" w:space="0" w:color="auto"/>
              <w:bottom w:val="single" w:sz="4" w:space="0" w:color="auto"/>
              <w:right w:val="single" w:sz="8" w:space="0" w:color="auto"/>
            </w:tcBorders>
            <w:shd w:val="clear" w:color="auto" w:fill="E0E0E0"/>
            <w:noWrap/>
            <w:vAlign w:val="bottom"/>
          </w:tcPr>
          <w:p w:rsidR="005915CC" w:rsidRDefault="005915CC" w:rsidP="00106766">
            <w:pPr>
              <w:jc w:val="center"/>
              <w:rPr>
                <w:b/>
                <w:bCs/>
                <w:sz w:val="20"/>
              </w:rPr>
            </w:pPr>
            <w:r>
              <w:rPr>
                <w:b/>
                <w:bCs/>
                <w:sz w:val="20"/>
              </w:rPr>
              <w:t>PH</w:t>
            </w:r>
          </w:p>
        </w:tc>
        <w:tc>
          <w:tcPr>
            <w:tcW w:w="1980" w:type="dxa"/>
            <w:gridSpan w:val="3"/>
            <w:tcBorders>
              <w:top w:val="single" w:sz="4" w:space="0" w:color="auto"/>
              <w:left w:val="single" w:sz="8" w:space="0" w:color="auto"/>
              <w:bottom w:val="single" w:sz="4" w:space="0" w:color="auto"/>
              <w:right w:val="double" w:sz="4" w:space="0" w:color="auto"/>
            </w:tcBorders>
            <w:shd w:val="clear" w:color="auto" w:fill="E0E0E0"/>
            <w:vAlign w:val="bottom"/>
          </w:tcPr>
          <w:p w:rsidR="005915CC" w:rsidRDefault="005915CC" w:rsidP="00106766">
            <w:pPr>
              <w:jc w:val="center"/>
              <w:rPr>
                <w:b/>
                <w:bCs/>
                <w:sz w:val="20"/>
              </w:rPr>
            </w:pPr>
            <w:r>
              <w:rPr>
                <w:b/>
                <w:bCs/>
                <w:sz w:val="20"/>
              </w:rPr>
              <w:t>Turbidity</w:t>
            </w:r>
          </w:p>
        </w:tc>
      </w:tr>
      <w:tr w:rsidR="005915CC" w:rsidTr="00106766">
        <w:trPr>
          <w:trHeight w:val="255"/>
        </w:trPr>
        <w:tc>
          <w:tcPr>
            <w:tcW w:w="900" w:type="dxa"/>
            <w:tcBorders>
              <w:top w:val="single" w:sz="4" w:space="0" w:color="auto"/>
              <w:left w:val="double" w:sz="4" w:space="0" w:color="auto"/>
              <w:bottom w:val="single" w:sz="8" w:space="0" w:color="auto"/>
              <w:right w:val="single" w:sz="8" w:space="0" w:color="auto"/>
            </w:tcBorders>
            <w:noWrap/>
            <w:vAlign w:val="bottom"/>
          </w:tcPr>
          <w:p w:rsidR="005915CC" w:rsidRDefault="005915CC" w:rsidP="00106766">
            <w:pPr>
              <w:rPr>
                <w:b/>
                <w:bCs/>
                <w:sz w:val="20"/>
              </w:rPr>
            </w:pPr>
          </w:p>
        </w:tc>
        <w:tc>
          <w:tcPr>
            <w:tcW w:w="72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72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72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630" w:type="dxa"/>
            <w:tcBorders>
              <w:top w:val="single" w:sz="4" w:space="0" w:color="auto"/>
              <w:left w:val="single" w:sz="8" w:space="0" w:color="auto"/>
              <w:bottom w:val="single" w:sz="8" w:space="0" w:color="auto"/>
              <w:right w:val="single" w:sz="4" w:space="0" w:color="auto"/>
            </w:tcBorders>
            <w:noWrap/>
            <w:vAlign w:val="bottom"/>
          </w:tcPr>
          <w:p w:rsidR="005915CC" w:rsidRDefault="005915CC" w:rsidP="00106766">
            <w:pPr>
              <w:jc w:val="center"/>
              <w:rPr>
                <w:b/>
                <w:bCs/>
                <w:sz w:val="20"/>
              </w:rPr>
            </w:pPr>
            <w:r>
              <w:rPr>
                <w:b/>
                <w:bCs/>
                <w:sz w:val="20"/>
              </w:rPr>
              <w:t>B</w:t>
            </w:r>
          </w:p>
        </w:tc>
        <w:tc>
          <w:tcPr>
            <w:tcW w:w="630" w:type="dxa"/>
            <w:tcBorders>
              <w:top w:val="single" w:sz="4" w:space="0" w:color="auto"/>
              <w:left w:val="nil"/>
              <w:bottom w:val="single" w:sz="8" w:space="0" w:color="auto"/>
              <w:right w:val="single" w:sz="4" w:space="0" w:color="auto"/>
            </w:tcBorders>
            <w:noWrap/>
            <w:vAlign w:val="bottom"/>
          </w:tcPr>
          <w:p w:rsidR="005915CC" w:rsidRDefault="005915CC" w:rsidP="00106766">
            <w:pPr>
              <w:jc w:val="center"/>
              <w:rPr>
                <w:b/>
                <w:bCs/>
                <w:sz w:val="20"/>
              </w:rPr>
            </w:pPr>
            <w:r>
              <w:rPr>
                <w:b/>
                <w:bCs/>
                <w:sz w:val="20"/>
              </w:rPr>
              <w:t>M</w:t>
            </w:r>
          </w:p>
        </w:tc>
        <w:tc>
          <w:tcPr>
            <w:tcW w:w="630" w:type="dxa"/>
            <w:tcBorders>
              <w:top w:val="single" w:sz="4" w:space="0" w:color="auto"/>
              <w:left w:val="nil"/>
              <w:bottom w:val="single" w:sz="8" w:space="0" w:color="auto"/>
              <w:right w:val="single" w:sz="8" w:space="0" w:color="auto"/>
            </w:tcBorders>
            <w:noWrap/>
            <w:vAlign w:val="bottom"/>
          </w:tcPr>
          <w:p w:rsidR="005915CC" w:rsidRDefault="005915CC" w:rsidP="00106766">
            <w:pPr>
              <w:jc w:val="center"/>
              <w:rPr>
                <w:b/>
                <w:bCs/>
                <w:sz w:val="20"/>
              </w:rPr>
            </w:pPr>
            <w:r>
              <w:rPr>
                <w:b/>
                <w:bCs/>
                <w:sz w:val="20"/>
              </w:rPr>
              <w:t>T</w:t>
            </w:r>
          </w:p>
        </w:tc>
        <w:tc>
          <w:tcPr>
            <w:tcW w:w="720" w:type="dxa"/>
            <w:tcBorders>
              <w:top w:val="single" w:sz="4" w:space="0" w:color="auto"/>
              <w:left w:val="single" w:sz="8"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B</w:t>
            </w:r>
          </w:p>
        </w:tc>
        <w:tc>
          <w:tcPr>
            <w:tcW w:w="630" w:type="dxa"/>
            <w:tcBorders>
              <w:top w:val="single" w:sz="4" w:space="0" w:color="auto"/>
              <w:left w:val="single" w:sz="4" w:space="0" w:color="auto"/>
              <w:bottom w:val="single" w:sz="8" w:space="0" w:color="auto"/>
              <w:right w:val="single" w:sz="4" w:space="0" w:color="auto"/>
            </w:tcBorders>
            <w:vAlign w:val="bottom"/>
          </w:tcPr>
          <w:p w:rsidR="005915CC" w:rsidRDefault="005915CC" w:rsidP="00106766">
            <w:pPr>
              <w:jc w:val="center"/>
              <w:rPr>
                <w:b/>
                <w:bCs/>
                <w:sz w:val="20"/>
              </w:rPr>
            </w:pPr>
            <w:r>
              <w:rPr>
                <w:b/>
                <w:bCs/>
                <w:sz w:val="20"/>
              </w:rPr>
              <w:t>M</w:t>
            </w:r>
          </w:p>
        </w:tc>
        <w:tc>
          <w:tcPr>
            <w:tcW w:w="630" w:type="dxa"/>
            <w:tcBorders>
              <w:top w:val="single" w:sz="4" w:space="0" w:color="auto"/>
              <w:left w:val="single" w:sz="4" w:space="0" w:color="auto"/>
              <w:bottom w:val="single" w:sz="8" w:space="0" w:color="auto"/>
              <w:right w:val="double" w:sz="4" w:space="0" w:color="auto"/>
            </w:tcBorders>
            <w:vAlign w:val="bottom"/>
          </w:tcPr>
          <w:p w:rsidR="005915CC" w:rsidRDefault="005915CC" w:rsidP="00106766">
            <w:pPr>
              <w:jc w:val="center"/>
              <w:rPr>
                <w:b/>
                <w:bCs/>
                <w:sz w:val="20"/>
              </w:rPr>
            </w:pPr>
            <w:r>
              <w:rPr>
                <w:b/>
                <w:bCs/>
                <w:sz w:val="20"/>
              </w:rPr>
              <w:t>T</w:t>
            </w:r>
          </w:p>
        </w:tc>
      </w:tr>
      <w:tr w:rsidR="005915CC" w:rsidTr="00106766">
        <w:trPr>
          <w:trHeight w:val="255"/>
        </w:trPr>
        <w:tc>
          <w:tcPr>
            <w:tcW w:w="900" w:type="dxa"/>
            <w:tcBorders>
              <w:top w:val="single" w:sz="8" w:space="0" w:color="auto"/>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w:t>
            </w:r>
          </w:p>
        </w:tc>
        <w:tc>
          <w:tcPr>
            <w:tcW w:w="72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17.51</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8.30</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6.86</w:t>
            </w:r>
          </w:p>
        </w:tc>
        <w:tc>
          <w:tcPr>
            <w:tcW w:w="630" w:type="dxa"/>
            <w:tcBorders>
              <w:top w:val="single" w:sz="8" w:space="0" w:color="auto"/>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8.38</w:t>
            </w:r>
          </w:p>
        </w:tc>
        <w:tc>
          <w:tcPr>
            <w:tcW w:w="720" w:type="dxa"/>
            <w:tcBorders>
              <w:top w:val="single" w:sz="8" w:space="0" w:color="auto"/>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2.9</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2</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17.17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8.44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6.34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8.25</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3.3</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4</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17.87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7.40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8.52</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3.3</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7</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16.93</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6.35</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8.30</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3.4</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8</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17.96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6.70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8.34</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2.8</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9</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17.04</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8.56</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6.51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8.25</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3.1</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10</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17.47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6.17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8.28</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9.7</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12</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16.90</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8.49</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6.37</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8.30</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5.6</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14</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19.92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7.71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6.42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8.38</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5.5</w:t>
            </w:r>
          </w:p>
        </w:tc>
      </w:tr>
      <w:tr w:rsidR="005915CC" w:rsidTr="00106766">
        <w:trPr>
          <w:trHeight w:val="255"/>
        </w:trPr>
        <w:tc>
          <w:tcPr>
            <w:tcW w:w="900" w:type="dxa"/>
            <w:tcBorders>
              <w:top w:val="nil"/>
              <w:left w:val="double" w:sz="4" w:space="0" w:color="auto"/>
              <w:bottom w:val="single" w:sz="4" w:space="0" w:color="auto"/>
              <w:right w:val="single" w:sz="8" w:space="0" w:color="auto"/>
            </w:tcBorders>
            <w:noWrap/>
            <w:vAlign w:val="bottom"/>
          </w:tcPr>
          <w:p w:rsidR="005915CC" w:rsidRDefault="005915CC" w:rsidP="00106766">
            <w:pPr>
              <w:jc w:val="center"/>
              <w:rPr>
                <w:b/>
                <w:bCs/>
                <w:sz w:val="20"/>
              </w:rPr>
            </w:pPr>
            <w:r>
              <w:rPr>
                <w:b/>
                <w:bCs/>
                <w:sz w:val="20"/>
              </w:rPr>
              <w:t>15</w:t>
            </w:r>
          </w:p>
        </w:tc>
        <w:tc>
          <w:tcPr>
            <w:tcW w:w="72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17.32</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8.38</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7.11</w:t>
            </w:r>
          </w:p>
        </w:tc>
        <w:tc>
          <w:tcPr>
            <w:tcW w:w="630" w:type="dxa"/>
            <w:tcBorders>
              <w:top w:val="nil"/>
              <w:left w:val="single" w:sz="8" w:space="0" w:color="auto"/>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4" w:space="0" w:color="auto"/>
            </w:tcBorders>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nil"/>
              <w:bottom w:val="single" w:sz="4" w:space="0" w:color="auto"/>
              <w:right w:val="single" w:sz="8" w:space="0" w:color="auto"/>
            </w:tcBorders>
            <w:noWrap/>
            <w:vAlign w:val="center"/>
          </w:tcPr>
          <w:p w:rsidR="005915CC" w:rsidRDefault="005915CC" w:rsidP="00106766">
            <w:pPr>
              <w:jc w:val="center"/>
              <w:rPr>
                <w:rFonts w:eastAsia="Arial Unicode MS"/>
                <w:sz w:val="20"/>
              </w:rPr>
            </w:pPr>
            <w:r>
              <w:rPr>
                <w:sz w:val="20"/>
              </w:rPr>
              <w:t>8.43</w:t>
            </w:r>
          </w:p>
        </w:tc>
        <w:tc>
          <w:tcPr>
            <w:tcW w:w="720" w:type="dxa"/>
            <w:tcBorders>
              <w:top w:val="nil"/>
              <w:left w:val="single" w:sz="8"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single" w:sz="4" w:space="0" w:color="auto"/>
            </w:tcBorders>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nil"/>
              <w:left w:val="single" w:sz="4" w:space="0" w:color="auto"/>
              <w:bottom w:val="single" w:sz="4" w:space="0" w:color="auto"/>
              <w:right w:val="double" w:sz="4" w:space="0" w:color="auto"/>
            </w:tcBorders>
            <w:vAlign w:val="center"/>
          </w:tcPr>
          <w:p w:rsidR="005915CC" w:rsidRDefault="005915CC" w:rsidP="00106766">
            <w:pPr>
              <w:jc w:val="center"/>
              <w:rPr>
                <w:rFonts w:eastAsia="Arial Unicode MS"/>
                <w:sz w:val="20"/>
              </w:rPr>
            </w:pPr>
            <w:r>
              <w:rPr>
                <w:sz w:val="20"/>
              </w:rPr>
              <w:t>3.0</w:t>
            </w:r>
          </w:p>
        </w:tc>
      </w:tr>
      <w:tr w:rsidR="005915CC" w:rsidTr="00106766">
        <w:trPr>
          <w:trHeight w:val="255"/>
        </w:trPr>
        <w:tc>
          <w:tcPr>
            <w:tcW w:w="900" w:type="dxa"/>
            <w:tcBorders>
              <w:top w:val="single" w:sz="8" w:space="0" w:color="auto"/>
              <w:left w:val="double" w:sz="4" w:space="0" w:color="auto"/>
              <w:bottom w:val="single" w:sz="8"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MEAN</w:t>
            </w:r>
          </w:p>
        </w:tc>
        <w:tc>
          <w:tcPr>
            <w:tcW w:w="720" w:type="dxa"/>
            <w:tcBorders>
              <w:top w:val="single" w:sz="8" w:space="0" w:color="auto"/>
              <w:left w:val="single" w:sz="8" w:space="0" w:color="auto"/>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single" w:sz="8" w:space="0" w:color="auto"/>
              <w:left w:val="nil"/>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17.61</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8.33</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6.62</w:t>
            </w:r>
          </w:p>
        </w:tc>
        <w:tc>
          <w:tcPr>
            <w:tcW w:w="630" w:type="dxa"/>
            <w:tcBorders>
              <w:top w:val="single" w:sz="8" w:space="0" w:color="auto"/>
              <w:left w:val="single" w:sz="8" w:space="0" w:color="auto"/>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8"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single" w:sz="8"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8.34</w:t>
            </w:r>
          </w:p>
        </w:tc>
        <w:tc>
          <w:tcPr>
            <w:tcW w:w="720" w:type="dxa"/>
            <w:tcBorders>
              <w:top w:val="single" w:sz="8" w:space="0" w:color="auto"/>
              <w:left w:val="single" w:sz="8" w:space="0" w:color="auto"/>
              <w:bottom w:val="single" w:sz="8" w:space="0" w:color="auto"/>
              <w:right w:val="single" w:sz="4" w:space="0" w:color="auto"/>
            </w:tcBorders>
            <w:shd w:val="clear" w:color="auto" w:fill="E6E6E6"/>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single" w:sz="4" w:space="0" w:color="auto"/>
              <w:bottom w:val="single" w:sz="8" w:space="0" w:color="auto"/>
              <w:right w:val="single" w:sz="4" w:space="0" w:color="auto"/>
            </w:tcBorders>
            <w:shd w:val="clear" w:color="auto" w:fill="E6E6E6"/>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single" w:sz="4" w:space="0" w:color="auto"/>
              <w:bottom w:val="single" w:sz="8" w:space="0" w:color="auto"/>
              <w:right w:val="double" w:sz="4" w:space="0" w:color="auto"/>
            </w:tcBorders>
            <w:shd w:val="clear" w:color="auto" w:fill="E6E6E6"/>
            <w:vAlign w:val="bottom"/>
          </w:tcPr>
          <w:p w:rsidR="005915CC" w:rsidRDefault="005915CC" w:rsidP="00106766">
            <w:pPr>
              <w:jc w:val="center"/>
              <w:rPr>
                <w:rFonts w:eastAsia="Arial Unicode MS"/>
                <w:sz w:val="20"/>
              </w:rPr>
            </w:pPr>
            <w:r>
              <w:rPr>
                <w:sz w:val="20"/>
              </w:rPr>
              <w:t>4.26</w:t>
            </w:r>
          </w:p>
        </w:tc>
      </w:tr>
      <w:tr w:rsidR="005915CC" w:rsidTr="00106766">
        <w:trPr>
          <w:trHeight w:val="255"/>
        </w:trPr>
        <w:tc>
          <w:tcPr>
            <w:tcW w:w="900" w:type="dxa"/>
            <w:tcBorders>
              <w:top w:val="single" w:sz="8" w:space="0" w:color="auto"/>
              <w:left w:val="double" w:sz="4" w:space="0" w:color="auto"/>
              <w:bottom w:val="double" w:sz="4" w:space="0" w:color="auto"/>
              <w:right w:val="single" w:sz="8" w:space="0" w:color="auto"/>
            </w:tcBorders>
            <w:shd w:val="clear" w:color="auto" w:fill="E6E6E6"/>
            <w:noWrap/>
            <w:vAlign w:val="bottom"/>
          </w:tcPr>
          <w:p w:rsidR="005915CC" w:rsidRDefault="005915CC" w:rsidP="00106766">
            <w:pPr>
              <w:jc w:val="right"/>
              <w:rPr>
                <w:b/>
                <w:bCs/>
                <w:sz w:val="20"/>
              </w:rPr>
            </w:pPr>
            <w:r>
              <w:rPr>
                <w:b/>
                <w:bCs/>
                <w:sz w:val="20"/>
              </w:rPr>
              <w:t xml:space="preserve">SD </w:t>
            </w:r>
          </w:p>
        </w:tc>
        <w:tc>
          <w:tcPr>
            <w:tcW w:w="720" w:type="dxa"/>
            <w:tcBorders>
              <w:top w:val="single" w:sz="8" w:space="0" w:color="auto"/>
              <w:left w:val="single" w:sz="8" w:space="0" w:color="auto"/>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single" w:sz="8" w:space="0" w:color="auto"/>
              <w:left w:val="nil"/>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72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0.89</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0.23</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0.39</w:t>
            </w:r>
          </w:p>
        </w:tc>
        <w:tc>
          <w:tcPr>
            <w:tcW w:w="630" w:type="dxa"/>
            <w:tcBorders>
              <w:top w:val="single" w:sz="8" w:space="0" w:color="auto"/>
              <w:left w:val="single" w:sz="8" w:space="0" w:color="auto"/>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double" w:sz="4" w:space="0" w:color="auto"/>
              <w:right w:val="single" w:sz="4" w:space="0" w:color="auto"/>
            </w:tcBorders>
            <w:shd w:val="clear" w:color="auto" w:fill="E6E6E6"/>
            <w:noWrap/>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nil"/>
              <w:bottom w:val="double" w:sz="4" w:space="0" w:color="auto"/>
              <w:right w:val="single" w:sz="8" w:space="0" w:color="auto"/>
            </w:tcBorders>
            <w:shd w:val="clear" w:color="auto" w:fill="E6E6E6"/>
            <w:noWrap/>
            <w:vAlign w:val="bottom"/>
          </w:tcPr>
          <w:p w:rsidR="005915CC" w:rsidRDefault="005915CC" w:rsidP="00106766">
            <w:pPr>
              <w:jc w:val="center"/>
              <w:rPr>
                <w:rFonts w:eastAsia="Arial Unicode MS"/>
                <w:sz w:val="20"/>
              </w:rPr>
            </w:pPr>
            <w:r>
              <w:rPr>
                <w:sz w:val="20"/>
              </w:rPr>
              <w:t>0.09</w:t>
            </w:r>
          </w:p>
        </w:tc>
        <w:tc>
          <w:tcPr>
            <w:tcW w:w="720" w:type="dxa"/>
            <w:tcBorders>
              <w:top w:val="single" w:sz="8" w:space="0" w:color="auto"/>
              <w:left w:val="single" w:sz="8" w:space="0" w:color="auto"/>
              <w:bottom w:val="double" w:sz="4" w:space="0" w:color="auto"/>
              <w:right w:val="single" w:sz="4" w:space="0" w:color="auto"/>
            </w:tcBorders>
            <w:shd w:val="clear" w:color="auto" w:fill="E6E6E6"/>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single" w:sz="4" w:space="0" w:color="auto"/>
              <w:bottom w:val="double" w:sz="4" w:space="0" w:color="auto"/>
              <w:right w:val="single" w:sz="4" w:space="0" w:color="auto"/>
            </w:tcBorders>
            <w:shd w:val="clear" w:color="auto" w:fill="E6E6E6"/>
            <w:vAlign w:val="center"/>
          </w:tcPr>
          <w:p w:rsidR="005915CC" w:rsidRDefault="005915CC" w:rsidP="00106766">
            <w:pPr>
              <w:jc w:val="center"/>
              <w:rPr>
                <w:rFonts w:eastAsia="Arial Unicode MS"/>
                <w:sz w:val="20"/>
              </w:rPr>
            </w:pPr>
            <w:r>
              <w:rPr>
                <w:rFonts w:eastAsia="Arial Unicode MS"/>
                <w:sz w:val="20"/>
              </w:rPr>
              <w:t>-</w:t>
            </w:r>
          </w:p>
        </w:tc>
        <w:tc>
          <w:tcPr>
            <w:tcW w:w="630" w:type="dxa"/>
            <w:tcBorders>
              <w:top w:val="single" w:sz="8" w:space="0" w:color="auto"/>
              <w:left w:val="single" w:sz="4" w:space="0" w:color="auto"/>
              <w:bottom w:val="double" w:sz="4" w:space="0" w:color="auto"/>
              <w:right w:val="double" w:sz="4" w:space="0" w:color="auto"/>
            </w:tcBorders>
            <w:shd w:val="clear" w:color="auto" w:fill="E6E6E6"/>
            <w:vAlign w:val="bottom"/>
          </w:tcPr>
          <w:p w:rsidR="005915CC" w:rsidRDefault="005915CC" w:rsidP="00106766">
            <w:pPr>
              <w:jc w:val="center"/>
              <w:rPr>
                <w:rFonts w:eastAsia="Arial Unicode MS"/>
                <w:sz w:val="20"/>
              </w:rPr>
            </w:pPr>
            <w:r>
              <w:rPr>
                <w:sz w:val="20"/>
              </w:rPr>
              <w:t>2.17</w:t>
            </w:r>
          </w:p>
        </w:tc>
      </w:tr>
    </w:tbl>
    <w:p w:rsidR="005915CC" w:rsidRDefault="005915CC" w:rsidP="005915CC">
      <w:pPr>
        <w:ind w:left="450"/>
        <w:rPr>
          <w:sz w:val="18"/>
          <w:szCs w:val="18"/>
        </w:rPr>
      </w:pPr>
      <w:r>
        <w:rPr>
          <w:sz w:val="18"/>
          <w:szCs w:val="18"/>
          <w:vertAlign w:val="superscript"/>
        </w:rPr>
        <w:t>1</w:t>
      </w:r>
      <w:r>
        <w:rPr>
          <w:sz w:val="18"/>
          <w:szCs w:val="18"/>
        </w:rPr>
        <w:t xml:space="preserve"> - = sample data not available.</w:t>
      </w:r>
    </w:p>
    <w:p w:rsidR="005915CC" w:rsidRDefault="005915CC" w:rsidP="005915CC">
      <w:pPr>
        <w:ind w:left="450"/>
        <w:rPr>
          <w:sz w:val="18"/>
          <w:szCs w:val="18"/>
        </w:rPr>
      </w:pPr>
      <w:r>
        <w:rPr>
          <w:sz w:val="18"/>
          <w:szCs w:val="18"/>
          <w:vertAlign w:val="superscript"/>
        </w:rPr>
        <w:t>2</w:t>
      </w:r>
      <w:r>
        <w:rPr>
          <w:sz w:val="18"/>
          <w:szCs w:val="18"/>
        </w:rPr>
        <w:t xml:space="preserve"> SD = Standard deviation.</w:t>
      </w:r>
    </w:p>
    <w:p w:rsidR="005915CC" w:rsidRDefault="005915CC" w:rsidP="005915CC">
      <w:pPr>
        <w:jc w:val="both"/>
      </w:pPr>
    </w:p>
    <w:p w:rsidR="005915CC" w:rsidRDefault="005915CC" w:rsidP="005915CC">
      <w:pPr>
        <w:pStyle w:val="Heading3"/>
        <w:rPr>
          <w:rFonts w:ascii="Times New Roman Bold" w:hAnsi="Times New Roman Bold"/>
          <w:smallCaps/>
        </w:rPr>
      </w:pPr>
      <w:bookmarkStart w:id="93" w:name="_Toc152661955"/>
      <w:r>
        <w:rPr>
          <w:rFonts w:ascii="Times New Roman Bold" w:hAnsi="Times New Roman Bold"/>
          <w:smallCaps/>
        </w:rPr>
        <w:t>4.7</w:t>
      </w:r>
      <w:r>
        <w:rPr>
          <w:rFonts w:ascii="Times New Roman Bold" w:hAnsi="Times New Roman Bold"/>
          <w:smallCaps/>
        </w:rPr>
        <w:tab/>
        <w:t>Submerged Aquatic Vegetation</w:t>
      </w:r>
      <w:bookmarkEnd w:id="93"/>
    </w:p>
    <w:p w:rsidR="005915CC" w:rsidRDefault="005915CC" w:rsidP="005915CC">
      <w:pPr>
        <w:jc w:val="both"/>
      </w:pPr>
    </w:p>
    <w:p w:rsidR="005915CC" w:rsidRDefault="005915CC" w:rsidP="005915CC">
      <w:pPr>
        <w:jc w:val="both"/>
      </w:pPr>
      <w:r>
        <w:t xml:space="preserve">The SAV surveys were performed in part to determine if SAV was present in the proposed Project Area.  The survey results indicated that no SAV were present in the proposed Project Area.  Sample locations surveyed outside of the proposed Project Area, but in the proposed Project vicinity, included the eastern side of the </w:t>
      </w:r>
      <w:smartTag w:uri="urn:schemas-microsoft-com:office:smarttags" w:element="place">
        <w:smartTag w:uri="urn:schemas-microsoft-com:office:smarttags" w:element="PlaceName">
          <w:r>
            <w:t>Patapsco</w:t>
          </w:r>
        </w:smartTag>
        <w:r>
          <w:t xml:space="preserve"> </w:t>
        </w:r>
        <w:smartTag w:uri="urn:schemas-microsoft-com:office:smarttags" w:element="PlaceType">
          <w:r>
            <w:t>River</w:t>
          </w:r>
        </w:smartTag>
      </w:smartTag>
      <w:r>
        <w:t>.  Survey results indicated that no species of SAV were present at those locations.</w:t>
      </w:r>
    </w:p>
    <w:p w:rsidR="005915CC" w:rsidRDefault="005915CC" w:rsidP="005915CC">
      <w:pPr>
        <w:jc w:val="both"/>
      </w:pPr>
    </w:p>
    <w:p w:rsidR="005915CC" w:rsidRDefault="005915CC" w:rsidP="005915CC">
      <w:pPr>
        <w:pStyle w:val="Heading2"/>
      </w:pPr>
      <w:bookmarkStart w:id="94" w:name="_Toc138828137"/>
      <w:bookmarkStart w:id="95" w:name="_Toc152661956"/>
      <w:r>
        <w:t>5.0</w:t>
      </w:r>
      <w:r>
        <w:tab/>
        <w:t>Conclusion</w:t>
      </w:r>
      <w:bookmarkEnd w:id="94"/>
      <w:bookmarkEnd w:id="95"/>
    </w:p>
    <w:p w:rsidR="005915CC" w:rsidRDefault="005915CC" w:rsidP="005915CC">
      <w:pPr>
        <w:jc w:val="both"/>
      </w:pPr>
    </w:p>
    <w:p w:rsidR="005915CC" w:rsidRDefault="005915CC" w:rsidP="005915CC">
      <w:pPr>
        <w:pStyle w:val="BodyText"/>
        <w:spacing w:line="240" w:lineRule="auto"/>
      </w:pPr>
      <w:r>
        <w:t>During both 2006 sampling efforts, no rare, threatened, or endangered finfishes were collected.  Finfish trawls resulted in the collection of blue crab, weakfish, summer flounder, striped bass, and bluefish, all of which are of commercial and recreational importance, and all of which were present in extremely low densities (the combined catch of each species for each effort represents less than 7% of the total abundance).  Finfish sampling revealed a total diversity of 13 species with a relatively low number of species present during the June effort (6) and a higher diversity during October (11), a trend that can most likely be attributed to higher water temperatures.  White perch was the most dominant in terms of abundance and biomass during both sampling efforts, and a four-species overlap (white perch, spot, striped bass and blue crab) was found between both sampling events.</w:t>
      </w:r>
    </w:p>
    <w:p w:rsidR="005915CC" w:rsidRDefault="005915CC" w:rsidP="005915CC">
      <w:pPr>
        <w:jc w:val="both"/>
      </w:pPr>
    </w:p>
    <w:p w:rsidR="005915CC" w:rsidRDefault="005915CC" w:rsidP="005915CC">
      <w:pPr>
        <w:jc w:val="both"/>
      </w:pPr>
      <w:r>
        <w:t xml:space="preserve">Planktonic surveys indicated very little plankton diversity throughout the project area.  The nauplii and copepodite stages of </w:t>
      </w:r>
      <w:r>
        <w:rPr>
          <w:i/>
          <w:iCs/>
        </w:rPr>
        <w:t>Acartia tonsa</w:t>
      </w:r>
      <w:r>
        <w:t xml:space="preserve"> made up 96% of the total plankton collected.  Additionally, only ten taxa were collected throughout the Project Area in June and October.  During the June sampling effort, bay anchovy eggs were collected in all but one plankton sample.  However, the larval stage of bay anchovy was present in only one of the plankton samples.  This, in addition to the lack of bay anchovy collected during the fish trawls, indicates that the eggs may have been deposited in nearby </w:t>
      </w:r>
      <w:smartTag w:uri="urn:schemas-microsoft-com:office:smarttags" w:element="place">
        <w:r>
          <w:t>Chesapeake Bay</w:t>
        </w:r>
      </w:smartTag>
      <w:r>
        <w:t xml:space="preserve"> areas and transported into the project area by various water currents.</w:t>
      </w:r>
    </w:p>
    <w:p w:rsidR="005915CC" w:rsidRDefault="005915CC" w:rsidP="005915CC">
      <w:pPr>
        <w:jc w:val="both"/>
        <w:rPr>
          <w:highlight w:val="yellow"/>
        </w:rPr>
      </w:pPr>
    </w:p>
    <w:p w:rsidR="005915CC" w:rsidRDefault="005915CC" w:rsidP="005915CC">
      <w:pPr>
        <w:jc w:val="both"/>
      </w:pPr>
      <w:r>
        <w:t xml:space="preserve">The results of the benthic invertebrate sampling suggest that the Project Area is populated with species that are (for the most part)_ indicative of and/or tolerant of relatively polluted environments.  The amphipod </w:t>
      </w:r>
      <w:bookmarkStart w:id="96" w:name="OLE_LINK2"/>
      <w:r>
        <w:rPr>
          <w:i/>
          <w:iCs/>
        </w:rPr>
        <w:t>Leptocheirus plumulosus</w:t>
      </w:r>
      <w:r>
        <w:t xml:space="preserve"> </w:t>
      </w:r>
      <w:bookmarkEnd w:id="96"/>
      <w:r>
        <w:t xml:space="preserve">and mollusks (such as </w:t>
      </w:r>
      <w:r>
        <w:rPr>
          <w:i/>
          <w:iCs/>
        </w:rPr>
        <w:t>Mulina lateralis</w:t>
      </w:r>
      <w:r>
        <w:t xml:space="preserve"> and </w:t>
      </w:r>
      <w:r>
        <w:rPr>
          <w:i/>
        </w:rPr>
        <w:t>Mya arenaria</w:t>
      </w:r>
      <w:r>
        <w:rPr>
          <w:iCs/>
        </w:rPr>
        <w:t>)</w:t>
      </w:r>
      <w:r>
        <w:t xml:space="preserve"> are very common in the </w:t>
      </w:r>
      <w:smartTag w:uri="urn:schemas-microsoft-com:office:smarttags" w:element="place">
        <w:r>
          <w:t>Chesapeake Bay</w:t>
        </w:r>
      </w:smartTag>
      <w:r>
        <w:t xml:space="preserve"> and are considered to be pollution-tolerant species.  Additionally, the annelid </w:t>
      </w:r>
      <w:r>
        <w:rPr>
          <w:i/>
          <w:iCs/>
        </w:rPr>
        <w:t>Streblospio benedicti</w:t>
      </w:r>
      <w:r>
        <w:rPr>
          <w:sz w:val="20"/>
        </w:rPr>
        <w:t xml:space="preserve"> </w:t>
      </w:r>
      <w:r>
        <w:t>is a common indicator of relatively polluted sediments.</w:t>
      </w:r>
    </w:p>
    <w:p w:rsidR="005915CC" w:rsidRDefault="005915CC" w:rsidP="005915CC">
      <w:pPr>
        <w:jc w:val="both"/>
        <w:rPr>
          <w:highlight w:val="yellow"/>
        </w:rPr>
      </w:pPr>
    </w:p>
    <w:p w:rsidR="005915CC" w:rsidRDefault="005915CC" w:rsidP="005915CC">
      <w:pPr>
        <w:pStyle w:val="BodyText"/>
        <w:spacing w:line="240" w:lineRule="auto"/>
      </w:pPr>
      <w:r>
        <w:t>The water quality results are similar to previous studies of the relatively well-studied harbor (e.g., MD DNR 2005; Hall et al. 2002; Dail et al. 1998), which have indicated that dissolved oxygen is often recorded at levels low enough to inhibit biological productivity.</w:t>
      </w:r>
    </w:p>
    <w:p w:rsidR="005915CC" w:rsidRDefault="005915CC" w:rsidP="005915CC">
      <w:pPr>
        <w:jc w:val="both"/>
        <w:rPr>
          <w:highlight w:val="yellow"/>
        </w:rPr>
      </w:pPr>
    </w:p>
    <w:p w:rsidR="005915CC" w:rsidRDefault="005915CC" w:rsidP="005915CC">
      <w:pPr>
        <w:jc w:val="both"/>
      </w:pPr>
      <w:r>
        <w:t>Grain size analysis indicated that the substrate of the entire area sampled was homogeneous in its make-up.  Mud consisting of silts and clays dominates the sediment composition throughout the proposed Project Area.</w:t>
      </w:r>
    </w:p>
    <w:p w:rsidR="005915CC" w:rsidRDefault="005915CC" w:rsidP="005915CC">
      <w:pPr>
        <w:jc w:val="both"/>
      </w:pPr>
    </w:p>
    <w:p w:rsidR="005915CC" w:rsidRDefault="005915CC" w:rsidP="005915CC">
      <w:pPr>
        <w:jc w:val="both"/>
      </w:pPr>
      <w:r>
        <w:t xml:space="preserve">The results of the SAV surveys confirmed other surveys that have indicated a lack of SAV in the Project Area.  The nearest SAV location recently reported by Orth et al. (2005) is approximately three miles south of the Project Area on the western side of the </w:t>
      </w:r>
      <w:smartTag w:uri="urn:schemas-microsoft-com:office:smarttags" w:element="place">
        <w:smartTag w:uri="urn:schemas-microsoft-com:office:smarttags" w:element="PlaceName">
          <w:r>
            <w:t>Patapsco</w:t>
          </w:r>
        </w:smartTag>
        <w:r>
          <w:t xml:space="preserve"> </w:t>
        </w:r>
        <w:smartTag w:uri="urn:schemas-microsoft-com:office:smarttags" w:element="PlaceType">
          <w:r>
            <w:t>River</w:t>
          </w:r>
        </w:smartTag>
      </w:smartTag>
      <w:r>
        <w:t xml:space="preserve"> in Stony Creek.  Older records suggest a similar lack of SAV within three miles of the Project Area (e.g., Orth et al. 1994).</w:t>
      </w:r>
    </w:p>
    <w:p w:rsidR="005915CC" w:rsidRDefault="005915CC" w:rsidP="005915CC">
      <w:pPr>
        <w:jc w:val="both"/>
        <w:rPr>
          <w:highlight w:val="yellow"/>
        </w:rPr>
      </w:pPr>
    </w:p>
    <w:p w:rsidR="005915CC" w:rsidRDefault="005915CC" w:rsidP="005915CC">
      <w:pPr>
        <w:pStyle w:val="Heading2"/>
      </w:pPr>
      <w:bookmarkStart w:id="97" w:name="_Toc152661957"/>
      <w:r>
        <w:t>6.0</w:t>
      </w:r>
      <w:r>
        <w:tab/>
        <w:t>References</w:t>
      </w:r>
      <w:bookmarkEnd w:id="97"/>
    </w:p>
    <w:p w:rsidR="005915CC" w:rsidRDefault="005915CC" w:rsidP="005915CC">
      <w:pPr>
        <w:pStyle w:val="BodyText"/>
        <w:jc w:val="left"/>
      </w:pPr>
    </w:p>
    <w:p w:rsidR="005915CC" w:rsidRDefault="005915CC" w:rsidP="005915CC">
      <w:pPr>
        <w:pStyle w:val="BodyText"/>
        <w:spacing w:line="240" w:lineRule="auto"/>
        <w:ind w:left="720" w:hanging="720"/>
        <w:jc w:val="left"/>
      </w:pPr>
      <w:r>
        <w:t xml:space="preserve">Dail, H.M., P.F. Kazyak, D.M. Boward, S.A. Stranko. 1998. </w:t>
      </w:r>
      <w:smartTag w:uri="urn:schemas-microsoft-com:office:smarttags" w:element="place">
        <w:smartTag w:uri="urn:schemas-microsoft-com:office:smarttags" w:element="PlaceName">
          <w:r>
            <w:t>Patapsco</w:t>
          </w:r>
        </w:smartTag>
        <w:r>
          <w:t xml:space="preserve"> </w:t>
        </w:r>
        <w:smartTag w:uri="urn:schemas-microsoft-com:office:smarttags" w:element="PlaceType">
          <w:r>
            <w:t>River Basin</w:t>
          </w:r>
        </w:smartTag>
      </w:smartTag>
      <w:r>
        <w:t xml:space="preserve">, Environmental Assessment of Stream Conditions. </w:t>
      </w:r>
      <w:smartTag w:uri="urn:schemas-microsoft-com:office:smarttags" w:element="City">
        <w:r>
          <w:t>Annapolis</w:t>
        </w:r>
      </w:smartTag>
      <w:r>
        <w:t xml:space="preserve">, </w:t>
      </w:r>
      <w:smartTag w:uri="urn:schemas-microsoft-com:office:smarttags" w:element="State">
        <w:r>
          <w:t>MD</w:t>
        </w:r>
      </w:smartTag>
      <w:r>
        <w:t xml:space="preserve">: </w:t>
      </w:r>
      <w:smartTag w:uri="urn:schemas-microsoft-com:office:smarttags" w:element="State">
        <w:smartTag w:uri="urn:schemas-microsoft-com:office:smarttags" w:element="place">
          <w:r>
            <w:t>Maryland</w:t>
          </w:r>
        </w:smartTag>
      </w:smartTag>
      <w:r>
        <w:t xml:space="preserve"> Department of Natural Resources, Resource Assessment Service. 30 pages plus appendices.</w:t>
      </w:r>
    </w:p>
    <w:p w:rsidR="005915CC" w:rsidRDefault="005915CC" w:rsidP="005915CC">
      <w:pPr>
        <w:pStyle w:val="BodyText"/>
        <w:spacing w:line="240" w:lineRule="auto"/>
        <w:ind w:left="720" w:hanging="720"/>
        <w:jc w:val="left"/>
      </w:pPr>
    </w:p>
    <w:p w:rsidR="005915CC" w:rsidRDefault="005915CC" w:rsidP="005915CC">
      <w:pPr>
        <w:autoSpaceDE w:val="0"/>
        <w:autoSpaceDN w:val="0"/>
        <w:adjustRightInd w:val="0"/>
        <w:ind w:left="720" w:hanging="720"/>
      </w:pPr>
      <w:r>
        <w:t xml:space="preserve">Hall L.W., Ronald D.  Anderson, Raymond W.  Alden III.  2002.  A Ten Year Summary of Concurrent Ambient Water Column and Sediment Toxicity Tests in the </w:t>
      </w:r>
      <w:smartTag w:uri="urn:schemas-microsoft-com:office:smarttags" w:element="place">
        <w:r>
          <w:t>Chesapeake Bay</w:t>
        </w:r>
      </w:smartTag>
      <w:r>
        <w:t xml:space="preserve"> Watershed: 1990–1999.  Environmental Monitoring and Assessment, 76(3): 311 – 352.</w:t>
      </w:r>
    </w:p>
    <w:p w:rsidR="005915CC" w:rsidRDefault="005915CC" w:rsidP="005915CC">
      <w:pPr>
        <w:pStyle w:val="BodyText"/>
        <w:spacing w:line="240" w:lineRule="auto"/>
        <w:ind w:left="720" w:hanging="720"/>
        <w:jc w:val="left"/>
      </w:pPr>
    </w:p>
    <w:p w:rsidR="005915CC" w:rsidRDefault="005915CC" w:rsidP="005915CC">
      <w:pPr>
        <w:pStyle w:val="BodyText"/>
        <w:spacing w:line="240" w:lineRule="auto"/>
        <w:ind w:left="720" w:hanging="720"/>
        <w:jc w:val="left"/>
      </w:pPr>
      <w:r>
        <w:t xml:space="preserve">Maryland Department of Natural Resources (MD DNR).  2005a.  Maryland Department of Natural Resources Water Quality Status and Trends Database. </w:t>
      </w:r>
      <w:hyperlink r:id="rId16" w:history="1">
        <w:r>
          <w:rPr>
            <w:rStyle w:val="Hyperlink"/>
          </w:rPr>
          <w:t>http://www.dnr.state.md.us/bay/tribstrat/patapsco/pb_status_trends.html</w:t>
        </w:r>
      </w:hyperlink>
      <w:r>
        <w:t xml:space="preserve">  (Retrieved January 9, 2006).</w:t>
      </w:r>
    </w:p>
    <w:p w:rsidR="005915CC" w:rsidRDefault="005915CC" w:rsidP="005915CC">
      <w:pPr>
        <w:pStyle w:val="BodyText"/>
        <w:ind w:left="720" w:hanging="720"/>
        <w:jc w:val="left"/>
      </w:pPr>
    </w:p>
    <w:p w:rsidR="005915CC" w:rsidRDefault="005915CC" w:rsidP="005915CC">
      <w:pPr>
        <w:pStyle w:val="BodyText"/>
        <w:spacing w:line="240" w:lineRule="auto"/>
        <w:ind w:left="720" w:hanging="720"/>
        <w:jc w:val="left"/>
      </w:pPr>
      <w:r>
        <w:t xml:space="preserve">Maryland Department of the Environment.  2005b.  Use Attainability Analysis for navigation channels of the </w:t>
      </w:r>
      <w:smartTag w:uri="urn:schemas-microsoft-com:office:smarttags" w:element="place">
        <w:smartTag w:uri="urn:schemas-microsoft-com:office:smarttags" w:element="PlaceName">
          <w:r>
            <w:t>Patapsco</w:t>
          </w:r>
        </w:smartTag>
        <w:r>
          <w:t xml:space="preserve"> </w:t>
        </w:r>
        <w:smartTag w:uri="urn:schemas-microsoft-com:office:smarttags" w:element="PlaceType">
          <w:r>
            <w:t>River</w:t>
          </w:r>
        </w:smartTag>
      </w:smartTag>
      <w:r>
        <w:t>.  Maryland Department of the Environment Website.  http://www.mde.state.md.us/assets/document/wqstandards/UAA_patapsco.pdf (Retrieved January 12, 2006).</w:t>
      </w:r>
    </w:p>
    <w:p w:rsidR="005915CC" w:rsidRDefault="005915CC" w:rsidP="005915CC"/>
    <w:p w:rsidR="005915CC" w:rsidRDefault="005915CC" w:rsidP="005915CC">
      <w:pPr>
        <w:ind w:left="720" w:hanging="720"/>
      </w:pPr>
      <w:r>
        <w:t xml:space="preserve">Orth, R. J., D. J. Wilcox, L. S. Nagey, A. L. Owens, J. R. Whiting, and A. K. Kenne. 2005. </w:t>
      </w:r>
      <w:r>
        <w:rPr>
          <w:i/>
          <w:iCs/>
        </w:rPr>
        <w:t xml:space="preserve">2004 Distribution of Submerged Aquatic Vegetation in the </w:t>
      </w:r>
      <w:smartTag w:uri="urn:schemas-microsoft-com:office:smarttags" w:element="place">
        <w:r>
          <w:rPr>
            <w:i/>
            <w:iCs/>
          </w:rPr>
          <w:t>Chesapeake Bay</w:t>
        </w:r>
      </w:smartTag>
      <w:r>
        <w:rPr>
          <w:i/>
          <w:iCs/>
        </w:rPr>
        <w:t xml:space="preserve"> and Coastal Bays</w:t>
      </w:r>
      <w:r>
        <w:t xml:space="preserve">.  VIMS Special Scientific Report Number 146. Final report to U.S. EPA, Chesapeake Bay Program, </w:t>
      </w:r>
      <w:smartTag w:uri="urn:schemas-microsoft-com:office:smarttags" w:element="place">
        <w:smartTag w:uri="urn:schemas-microsoft-com:office:smarttags" w:element="City">
          <w:r>
            <w:t>Annapolis</w:t>
          </w:r>
        </w:smartTag>
        <w:r>
          <w:t xml:space="preserve"> </w:t>
        </w:r>
        <w:smartTag w:uri="urn:schemas-microsoft-com:office:smarttags" w:element="State">
          <w:r>
            <w:t>MD.</w:t>
          </w:r>
        </w:smartTag>
      </w:smartTag>
      <w:r>
        <w:t xml:space="preserve"> Grant No.CB973013-01-0. </w:t>
      </w:r>
      <w:hyperlink r:id="rId17" w:history="1">
        <w:r>
          <w:rPr>
            <w:rStyle w:val="Hyperlink"/>
          </w:rPr>
          <w:t>http://www.vims.edu/bio/sav/sav04</w:t>
        </w:r>
      </w:hyperlink>
    </w:p>
    <w:p w:rsidR="005915CC" w:rsidRDefault="005915CC" w:rsidP="005915CC">
      <w:pPr>
        <w:ind w:left="720" w:hanging="720"/>
      </w:pPr>
    </w:p>
    <w:p w:rsidR="005915CC" w:rsidRDefault="005915CC" w:rsidP="005915CC">
      <w:pPr>
        <w:ind w:left="720" w:hanging="720"/>
      </w:pPr>
      <w:r>
        <w:t xml:space="preserve">Orth, R.J., J.F. Nowak, G.F. Anderson, D.J. Wilcox, J.R. Whiting, and L.S. Nagey. Distribution of Submerged Aquatic Vegetation in the Chesapeake Bay and Tributaries and </w:t>
      </w:r>
      <w:smartTag w:uri="urn:schemas-microsoft-com:office:smarttags" w:element="place">
        <w:r>
          <w:t>Chincoteague Bay</w:t>
        </w:r>
      </w:smartTag>
      <w:r>
        <w:t xml:space="preserve"> – 1994.  Final Report to </w:t>
      </w:r>
      <w:smartTag w:uri="urn:schemas-microsoft-com:office:smarttags" w:element="country-region">
        <w:r>
          <w:t>U.S.</w:t>
        </w:r>
      </w:smartTag>
      <w:r>
        <w:t xml:space="preserve"> EPA, Chesapeake Bay Program, </w:t>
      </w:r>
      <w:smartTag w:uri="urn:schemas-microsoft-com:office:smarttags" w:element="place">
        <w:smartTag w:uri="urn:schemas-microsoft-com:office:smarttags" w:element="City">
          <w:r>
            <w:t>Annapolis</w:t>
          </w:r>
        </w:smartTag>
        <w:r>
          <w:t xml:space="preserve"> </w:t>
        </w:r>
        <w:smartTag w:uri="urn:schemas-microsoft-com:office:smarttags" w:element="State">
          <w:r>
            <w:t>MD.</w:t>
          </w:r>
        </w:smartTag>
      </w:smartTag>
      <w:r>
        <w:t xml:space="preserve"> Grant No. CB003909-03. http://www.vims.edu/bio/sav/sav94/</w:t>
      </w:r>
    </w:p>
    <w:p w:rsidR="005915CC" w:rsidRDefault="005915CC" w:rsidP="005915CC">
      <w:pPr>
        <w:ind w:left="720" w:hanging="720"/>
      </w:pPr>
    </w:p>
    <w:p w:rsidR="005915CC" w:rsidRDefault="005915CC" w:rsidP="005915CC">
      <w:pPr>
        <w:pStyle w:val="BodyText"/>
        <w:tabs>
          <w:tab w:val="left" w:pos="720"/>
        </w:tabs>
        <w:spacing w:line="240" w:lineRule="auto"/>
        <w:ind w:left="720" w:hanging="720"/>
        <w:jc w:val="left"/>
      </w:pPr>
      <w:r>
        <w:t>Wentworth, C.R.  1922.  A scale of grade and class terms for clastic sediments. Journal of Geology. Vol.30: 377-392.</w:t>
      </w:r>
    </w:p>
    <w:p w:rsidR="005915CC" w:rsidRDefault="005915CC" w:rsidP="005915CC">
      <w:pPr>
        <w:pStyle w:val="BodyText"/>
        <w:jc w:val="left"/>
        <w:sectPr w:rsidR="005915CC">
          <w:footerReference w:type="default" r:id="rId18"/>
          <w:pgSz w:w="12240" w:h="15840" w:code="1"/>
          <w:pgMar w:top="1440" w:right="1440" w:bottom="1440" w:left="1440" w:header="720" w:footer="720" w:gutter="0"/>
          <w:cols w:space="720"/>
        </w:sectPr>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left"/>
      </w:pPr>
    </w:p>
    <w:p w:rsidR="005915CC" w:rsidRDefault="005915CC" w:rsidP="005915CC">
      <w:pPr>
        <w:pStyle w:val="BodyText"/>
        <w:jc w:val="center"/>
        <w:rPr>
          <w:b/>
          <w:bCs/>
          <w:sz w:val="36"/>
        </w:rPr>
      </w:pPr>
      <w:r>
        <w:rPr>
          <w:b/>
          <w:bCs/>
          <w:sz w:val="36"/>
        </w:rPr>
        <w:t>Appendix A</w:t>
      </w:r>
    </w:p>
    <w:p w:rsidR="005915CC" w:rsidRDefault="005915CC" w:rsidP="005915CC">
      <w:pPr>
        <w:pStyle w:val="BodyText"/>
        <w:jc w:val="center"/>
        <w:rPr>
          <w:b/>
          <w:bCs/>
          <w:sz w:val="36"/>
        </w:rPr>
      </w:pPr>
      <w:r>
        <w:rPr>
          <w:b/>
          <w:bCs/>
          <w:sz w:val="36"/>
        </w:rPr>
        <w:t>Fish Trawl, Benthic Grab and Plankton Tow Coordinate Locations</w:t>
      </w:r>
    </w:p>
    <w:p w:rsidR="005915CC" w:rsidRDefault="005915CC" w:rsidP="005915CC">
      <w:pPr>
        <w:pStyle w:val="BodyText"/>
        <w:jc w:val="center"/>
        <w:rPr>
          <w:rFonts w:ascii="Arial" w:hAnsi="Arial" w:cs="Arial"/>
          <w:sz w:val="36"/>
        </w:rPr>
      </w:pPr>
    </w:p>
    <w:p w:rsidR="005915CC" w:rsidRDefault="005915CC" w:rsidP="005915CC">
      <w:pPr>
        <w:pStyle w:val="BodyText"/>
        <w:jc w:val="center"/>
        <w:sectPr w:rsidR="005915CC">
          <w:footerReference w:type="default" r:id="rId19"/>
          <w:pgSz w:w="12240" w:h="15840" w:code="1"/>
          <w:pgMar w:top="1440" w:right="1440" w:bottom="1440" w:left="1440" w:header="720" w:footer="720" w:gutter="0"/>
          <w:cols w:space="720"/>
        </w:sectPr>
      </w:pPr>
    </w:p>
    <w:p w:rsidR="005915CC" w:rsidRDefault="005915CC" w:rsidP="005915CC">
      <w:pPr>
        <w:rPr>
          <w:b/>
          <w:bCs/>
          <w:snapToGrid w:val="0"/>
        </w:rPr>
      </w:pPr>
      <w:r>
        <w:rPr>
          <w:b/>
          <w:bCs/>
          <w:snapToGrid w:val="0"/>
        </w:rPr>
        <w:t>Table A-1. Fish Trawl Beginning and End Coordinates, June 2006 Sampling.</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368"/>
        <w:gridCol w:w="1980"/>
        <w:gridCol w:w="1980"/>
        <w:gridCol w:w="1800"/>
        <w:gridCol w:w="1890"/>
      </w:tblGrid>
      <w:tr w:rsidR="005915CC" w:rsidTr="00106766">
        <w:trPr>
          <w:cantSplit/>
          <w:trHeight w:val="348"/>
        </w:trPr>
        <w:tc>
          <w:tcPr>
            <w:tcW w:w="1368" w:type="dxa"/>
            <w:vMerge w:val="restart"/>
            <w:shd w:val="clear" w:color="auto" w:fill="D9D9D9"/>
          </w:tcPr>
          <w:p w:rsidR="005915CC" w:rsidRDefault="005915CC" w:rsidP="00106766">
            <w:pPr>
              <w:rPr>
                <w:b/>
                <w:bCs/>
                <w:snapToGrid w:val="0"/>
                <w:sz w:val="20"/>
              </w:rPr>
            </w:pPr>
          </w:p>
          <w:p w:rsidR="005915CC" w:rsidRDefault="005915CC" w:rsidP="00106766">
            <w:pPr>
              <w:rPr>
                <w:b/>
                <w:bCs/>
                <w:snapToGrid w:val="0"/>
                <w:sz w:val="20"/>
              </w:rPr>
            </w:pPr>
          </w:p>
          <w:p w:rsidR="005915CC" w:rsidRDefault="005915CC" w:rsidP="00106766">
            <w:pPr>
              <w:rPr>
                <w:b/>
                <w:bCs/>
                <w:snapToGrid w:val="0"/>
                <w:sz w:val="20"/>
              </w:rPr>
            </w:pPr>
            <w:r>
              <w:rPr>
                <w:b/>
                <w:bCs/>
                <w:snapToGrid w:val="0"/>
                <w:sz w:val="20"/>
              </w:rPr>
              <w:t>Sample ID</w:t>
            </w:r>
          </w:p>
        </w:tc>
        <w:tc>
          <w:tcPr>
            <w:tcW w:w="3960" w:type="dxa"/>
            <w:gridSpan w:val="2"/>
            <w:shd w:val="clear" w:color="auto" w:fill="D9D9D9"/>
          </w:tcPr>
          <w:p w:rsidR="005915CC" w:rsidRDefault="005915CC" w:rsidP="00106766">
            <w:pPr>
              <w:pStyle w:val="table0"/>
              <w:jc w:val="center"/>
              <w:rPr>
                <w:snapToGrid w:val="0"/>
                <w:sz w:val="20"/>
              </w:rPr>
            </w:pPr>
          </w:p>
          <w:p w:rsidR="005915CC" w:rsidRDefault="005915CC" w:rsidP="00106766">
            <w:pPr>
              <w:jc w:val="center"/>
              <w:rPr>
                <w:b/>
                <w:bCs/>
                <w:snapToGrid w:val="0"/>
                <w:sz w:val="20"/>
              </w:rPr>
            </w:pPr>
            <w:r>
              <w:rPr>
                <w:b/>
                <w:bCs/>
                <w:snapToGrid w:val="0"/>
                <w:sz w:val="20"/>
              </w:rPr>
              <w:t>Beginning</w:t>
            </w:r>
          </w:p>
        </w:tc>
        <w:tc>
          <w:tcPr>
            <w:tcW w:w="3690" w:type="dxa"/>
            <w:gridSpan w:val="2"/>
            <w:shd w:val="clear" w:color="auto" w:fill="D9D9D9"/>
          </w:tcPr>
          <w:p w:rsidR="005915CC" w:rsidRDefault="005915CC" w:rsidP="00106766">
            <w:pPr>
              <w:pStyle w:val="table0"/>
              <w:jc w:val="center"/>
              <w:rPr>
                <w:snapToGrid w:val="0"/>
                <w:sz w:val="20"/>
              </w:rPr>
            </w:pPr>
          </w:p>
          <w:p w:rsidR="005915CC" w:rsidRDefault="005915CC" w:rsidP="00106766">
            <w:pPr>
              <w:jc w:val="center"/>
              <w:rPr>
                <w:b/>
                <w:bCs/>
                <w:snapToGrid w:val="0"/>
                <w:sz w:val="20"/>
              </w:rPr>
            </w:pPr>
            <w:r>
              <w:rPr>
                <w:b/>
                <w:bCs/>
                <w:snapToGrid w:val="0"/>
                <w:sz w:val="20"/>
              </w:rPr>
              <w:t>End</w:t>
            </w:r>
          </w:p>
        </w:tc>
      </w:tr>
      <w:tr w:rsidR="005915CC" w:rsidTr="00106766">
        <w:trPr>
          <w:cantSplit/>
          <w:trHeight w:val="237"/>
        </w:trPr>
        <w:tc>
          <w:tcPr>
            <w:tcW w:w="1368" w:type="dxa"/>
            <w:vMerge/>
            <w:shd w:val="clear" w:color="auto" w:fill="D9D9D9"/>
          </w:tcPr>
          <w:p w:rsidR="005915CC" w:rsidRDefault="005915CC" w:rsidP="00106766">
            <w:pPr>
              <w:pStyle w:val="table0"/>
              <w:rPr>
                <w:snapToGrid w:val="0"/>
                <w:sz w:val="20"/>
              </w:rPr>
            </w:pPr>
          </w:p>
        </w:tc>
        <w:tc>
          <w:tcPr>
            <w:tcW w:w="1980" w:type="dxa"/>
            <w:shd w:val="clear" w:color="auto" w:fill="D9D9D9"/>
          </w:tcPr>
          <w:p w:rsidR="005915CC" w:rsidRDefault="005915CC" w:rsidP="00106766">
            <w:pPr>
              <w:jc w:val="center"/>
              <w:rPr>
                <w:b/>
                <w:bCs/>
                <w:snapToGrid w:val="0"/>
                <w:sz w:val="20"/>
              </w:rPr>
            </w:pPr>
            <w:r>
              <w:rPr>
                <w:b/>
                <w:bCs/>
                <w:snapToGrid w:val="0"/>
                <w:sz w:val="20"/>
              </w:rPr>
              <w:t>Longitude</w:t>
            </w:r>
          </w:p>
        </w:tc>
        <w:tc>
          <w:tcPr>
            <w:tcW w:w="1980" w:type="dxa"/>
            <w:shd w:val="clear" w:color="auto" w:fill="D9D9D9"/>
          </w:tcPr>
          <w:p w:rsidR="005915CC" w:rsidRDefault="005915CC" w:rsidP="00106766">
            <w:pPr>
              <w:jc w:val="center"/>
              <w:rPr>
                <w:b/>
                <w:bCs/>
                <w:snapToGrid w:val="0"/>
                <w:sz w:val="20"/>
              </w:rPr>
            </w:pPr>
            <w:r>
              <w:rPr>
                <w:b/>
                <w:bCs/>
                <w:snapToGrid w:val="0"/>
                <w:sz w:val="20"/>
              </w:rPr>
              <w:t>Latitude</w:t>
            </w:r>
          </w:p>
        </w:tc>
        <w:tc>
          <w:tcPr>
            <w:tcW w:w="1800" w:type="dxa"/>
            <w:shd w:val="clear" w:color="auto" w:fill="D9D9D9"/>
          </w:tcPr>
          <w:p w:rsidR="005915CC" w:rsidRDefault="005915CC" w:rsidP="00106766">
            <w:pPr>
              <w:jc w:val="center"/>
              <w:rPr>
                <w:b/>
                <w:bCs/>
                <w:snapToGrid w:val="0"/>
                <w:sz w:val="20"/>
              </w:rPr>
            </w:pPr>
            <w:r>
              <w:rPr>
                <w:b/>
                <w:bCs/>
                <w:snapToGrid w:val="0"/>
                <w:sz w:val="20"/>
              </w:rPr>
              <w:t>Longitude</w:t>
            </w:r>
          </w:p>
        </w:tc>
        <w:tc>
          <w:tcPr>
            <w:tcW w:w="1890" w:type="dxa"/>
            <w:shd w:val="clear" w:color="auto" w:fill="D9D9D9"/>
          </w:tcPr>
          <w:p w:rsidR="005915CC" w:rsidRDefault="005915CC" w:rsidP="00106766">
            <w:pPr>
              <w:jc w:val="center"/>
              <w:rPr>
                <w:b/>
                <w:bCs/>
                <w:snapToGrid w:val="0"/>
                <w:sz w:val="20"/>
              </w:rPr>
            </w:pPr>
            <w:r>
              <w:rPr>
                <w:b/>
                <w:bCs/>
                <w:snapToGrid w:val="0"/>
                <w:sz w:val="20"/>
              </w:rPr>
              <w:t>Latitude</w:t>
            </w:r>
          </w:p>
        </w:tc>
      </w:tr>
      <w:tr w:rsidR="005915CC" w:rsidTr="00106766">
        <w:tc>
          <w:tcPr>
            <w:tcW w:w="1368" w:type="dxa"/>
          </w:tcPr>
          <w:p w:rsidR="005915CC" w:rsidRDefault="005915CC" w:rsidP="00106766">
            <w:pPr>
              <w:rPr>
                <w:snapToGrid w:val="0"/>
                <w:sz w:val="20"/>
              </w:rPr>
            </w:pPr>
            <w:r>
              <w:rPr>
                <w:snapToGrid w:val="0"/>
                <w:sz w:val="20"/>
              </w:rPr>
              <w:t>1</w:t>
            </w:r>
          </w:p>
        </w:tc>
        <w:tc>
          <w:tcPr>
            <w:tcW w:w="1980" w:type="dxa"/>
          </w:tcPr>
          <w:p w:rsidR="005915CC" w:rsidRDefault="005915CC" w:rsidP="00106766">
            <w:pPr>
              <w:rPr>
                <w:snapToGrid w:val="0"/>
                <w:sz w:val="20"/>
              </w:rPr>
            </w:pPr>
            <w:r>
              <w:rPr>
                <w:snapToGrid w:val="0"/>
                <w:sz w:val="20"/>
              </w:rPr>
              <w:t>-76.50755</w:t>
            </w:r>
          </w:p>
        </w:tc>
        <w:tc>
          <w:tcPr>
            <w:tcW w:w="1980" w:type="dxa"/>
          </w:tcPr>
          <w:p w:rsidR="005915CC" w:rsidRDefault="005915CC" w:rsidP="00106766">
            <w:pPr>
              <w:rPr>
                <w:snapToGrid w:val="0"/>
                <w:sz w:val="20"/>
              </w:rPr>
            </w:pPr>
            <w:r>
              <w:rPr>
                <w:snapToGrid w:val="0"/>
                <w:sz w:val="20"/>
              </w:rPr>
              <w:t>39.21533</w:t>
            </w:r>
          </w:p>
        </w:tc>
        <w:tc>
          <w:tcPr>
            <w:tcW w:w="1800" w:type="dxa"/>
          </w:tcPr>
          <w:p w:rsidR="005915CC" w:rsidRDefault="005915CC" w:rsidP="00106766">
            <w:pPr>
              <w:rPr>
                <w:snapToGrid w:val="0"/>
                <w:sz w:val="20"/>
              </w:rPr>
            </w:pPr>
            <w:r>
              <w:rPr>
                <w:snapToGrid w:val="0"/>
                <w:sz w:val="20"/>
              </w:rPr>
              <w:t>-76.50331</w:t>
            </w:r>
          </w:p>
        </w:tc>
        <w:tc>
          <w:tcPr>
            <w:tcW w:w="1890" w:type="dxa"/>
          </w:tcPr>
          <w:p w:rsidR="005915CC" w:rsidRDefault="005915CC" w:rsidP="00106766">
            <w:pPr>
              <w:rPr>
                <w:snapToGrid w:val="0"/>
                <w:sz w:val="20"/>
              </w:rPr>
            </w:pPr>
            <w:r>
              <w:rPr>
                <w:snapToGrid w:val="0"/>
                <w:sz w:val="20"/>
              </w:rPr>
              <w:t>39.21768</w:t>
            </w:r>
          </w:p>
        </w:tc>
      </w:tr>
      <w:tr w:rsidR="005915CC" w:rsidTr="00106766">
        <w:tc>
          <w:tcPr>
            <w:tcW w:w="1368" w:type="dxa"/>
          </w:tcPr>
          <w:p w:rsidR="005915CC" w:rsidRDefault="005915CC" w:rsidP="00106766">
            <w:pPr>
              <w:rPr>
                <w:snapToGrid w:val="0"/>
                <w:sz w:val="20"/>
              </w:rPr>
            </w:pPr>
            <w:r>
              <w:rPr>
                <w:snapToGrid w:val="0"/>
                <w:sz w:val="20"/>
              </w:rPr>
              <w:t>2</w:t>
            </w:r>
          </w:p>
        </w:tc>
        <w:tc>
          <w:tcPr>
            <w:tcW w:w="1980" w:type="dxa"/>
          </w:tcPr>
          <w:p w:rsidR="005915CC" w:rsidRDefault="005915CC" w:rsidP="00106766">
            <w:pPr>
              <w:rPr>
                <w:snapToGrid w:val="0"/>
                <w:sz w:val="20"/>
              </w:rPr>
            </w:pPr>
            <w:r>
              <w:rPr>
                <w:snapToGrid w:val="0"/>
                <w:sz w:val="20"/>
              </w:rPr>
              <w:t>-76.50374</w:t>
            </w:r>
          </w:p>
        </w:tc>
        <w:tc>
          <w:tcPr>
            <w:tcW w:w="1980" w:type="dxa"/>
          </w:tcPr>
          <w:p w:rsidR="005915CC" w:rsidRDefault="005915CC" w:rsidP="00106766">
            <w:pPr>
              <w:rPr>
                <w:snapToGrid w:val="0"/>
                <w:sz w:val="20"/>
              </w:rPr>
            </w:pPr>
            <w:r>
              <w:rPr>
                <w:snapToGrid w:val="0"/>
                <w:sz w:val="20"/>
              </w:rPr>
              <w:t>39.21622</w:t>
            </w:r>
          </w:p>
        </w:tc>
        <w:tc>
          <w:tcPr>
            <w:tcW w:w="1800" w:type="dxa"/>
          </w:tcPr>
          <w:p w:rsidR="005915CC" w:rsidRDefault="005915CC" w:rsidP="00106766">
            <w:pPr>
              <w:rPr>
                <w:snapToGrid w:val="0"/>
                <w:sz w:val="20"/>
              </w:rPr>
            </w:pPr>
            <w:r>
              <w:rPr>
                <w:snapToGrid w:val="0"/>
                <w:sz w:val="20"/>
              </w:rPr>
              <w:t>-76.50731</w:t>
            </w:r>
          </w:p>
        </w:tc>
        <w:tc>
          <w:tcPr>
            <w:tcW w:w="1890" w:type="dxa"/>
          </w:tcPr>
          <w:p w:rsidR="005915CC" w:rsidRDefault="005915CC" w:rsidP="00106766">
            <w:pPr>
              <w:rPr>
                <w:snapToGrid w:val="0"/>
                <w:sz w:val="20"/>
              </w:rPr>
            </w:pPr>
            <w:r>
              <w:rPr>
                <w:snapToGrid w:val="0"/>
                <w:sz w:val="20"/>
              </w:rPr>
              <w:t>39.21338</w:t>
            </w:r>
          </w:p>
        </w:tc>
      </w:tr>
      <w:tr w:rsidR="005915CC" w:rsidTr="00106766">
        <w:tc>
          <w:tcPr>
            <w:tcW w:w="1368" w:type="dxa"/>
          </w:tcPr>
          <w:p w:rsidR="005915CC" w:rsidRDefault="005915CC" w:rsidP="00106766">
            <w:pPr>
              <w:rPr>
                <w:snapToGrid w:val="0"/>
                <w:sz w:val="20"/>
              </w:rPr>
            </w:pPr>
            <w:r>
              <w:rPr>
                <w:snapToGrid w:val="0"/>
                <w:sz w:val="20"/>
              </w:rPr>
              <w:t>3</w:t>
            </w:r>
          </w:p>
        </w:tc>
        <w:tc>
          <w:tcPr>
            <w:tcW w:w="1980" w:type="dxa"/>
          </w:tcPr>
          <w:p w:rsidR="005915CC" w:rsidRDefault="005915CC" w:rsidP="00106766">
            <w:pPr>
              <w:rPr>
                <w:snapToGrid w:val="0"/>
                <w:sz w:val="20"/>
              </w:rPr>
            </w:pPr>
            <w:r>
              <w:rPr>
                <w:snapToGrid w:val="0"/>
                <w:sz w:val="20"/>
              </w:rPr>
              <w:t>-76.50661</w:t>
            </w:r>
          </w:p>
        </w:tc>
        <w:tc>
          <w:tcPr>
            <w:tcW w:w="1980" w:type="dxa"/>
          </w:tcPr>
          <w:p w:rsidR="005915CC" w:rsidRDefault="005915CC" w:rsidP="00106766">
            <w:pPr>
              <w:rPr>
                <w:snapToGrid w:val="0"/>
                <w:sz w:val="20"/>
              </w:rPr>
            </w:pPr>
            <w:r>
              <w:rPr>
                <w:snapToGrid w:val="0"/>
                <w:sz w:val="20"/>
              </w:rPr>
              <w:t>39.21286</w:t>
            </w:r>
          </w:p>
        </w:tc>
        <w:tc>
          <w:tcPr>
            <w:tcW w:w="1800" w:type="dxa"/>
          </w:tcPr>
          <w:p w:rsidR="005915CC" w:rsidRDefault="005915CC" w:rsidP="00106766">
            <w:pPr>
              <w:rPr>
                <w:snapToGrid w:val="0"/>
                <w:sz w:val="20"/>
              </w:rPr>
            </w:pPr>
            <w:r>
              <w:rPr>
                <w:snapToGrid w:val="0"/>
                <w:sz w:val="20"/>
              </w:rPr>
              <w:t>-76.50242</w:t>
            </w:r>
          </w:p>
        </w:tc>
        <w:tc>
          <w:tcPr>
            <w:tcW w:w="1890" w:type="dxa"/>
          </w:tcPr>
          <w:p w:rsidR="005915CC" w:rsidRDefault="005915CC" w:rsidP="00106766">
            <w:pPr>
              <w:rPr>
                <w:snapToGrid w:val="0"/>
                <w:sz w:val="20"/>
              </w:rPr>
            </w:pPr>
            <w:r>
              <w:rPr>
                <w:snapToGrid w:val="0"/>
                <w:sz w:val="20"/>
              </w:rPr>
              <w:t>39.21658</w:t>
            </w:r>
          </w:p>
        </w:tc>
      </w:tr>
      <w:tr w:rsidR="005915CC" w:rsidTr="00106766">
        <w:tc>
          <w:tcPr>
            <w:tcW w:w="1368" w:type="dxa"/>
          </w:tcPr>
          <w:p w:rsidR="005915CC" w:rsidRDefault="005915CC" w:rsidP="00106766">
            <w:pPr>
              <w:rPr>
                <w:snapToGrid w:val="0"/>
                <w:sz w:val="20"/>
              </w:rPr>
            </w:pPr>
            <w:r>
              <w:rPr>
                <w:snapToGrid w:val="0"/>
                <w:sz w:val="20"/>
              </w:rPr>
              <w:t>4</w:t>
            </w:r>
          </w:p>
        </w:tc>
        <w:tc>
          <w:tcPr>
            <w:tcW w:w="1980" w:type="dxa"/>
          </w:tcPr>
          <w:p w:rsidR="005915CC" w:rsidRDefault="005915CC" w:rsidP="00106766">
            <w:pPr>
              <w:rPr>
                <w:snapToGrid w:val="0"/>
                <w:sz w:val="20"/>
              </w:rPr>
            </w:pPr>
            <w:r>
              <w:rPr>
                <w:snapToGrid w:val="0"/>
                <w:sz w:val="20"/>
              </w:rPr>
              <w:t>-76.50222</w:t>
            </w:r>
          </w:p>
        </w:tc>
        <w:tc>
          <w:tcPr>
            <w:tcW w:w="1980" w:type="dxa"/>
          </w:tcPr>
          <w:p w:rsidR="005915CC" w:rsidRDefault="005915CC" w:rsidP="00106766">
            <w:pPr>
              <w:rPr>
                <w:snapToGrid w:val="0"/>
                <w:sz w:val="20"/>
              </w:rPr>
            </w:pPr>
            <w:r>
              <w:rPr>
                <w:snapToGrid w:val="0"/>
                <w:sz w:val="20"/>
              </w:rPr>
              <w:t>39.21558</w:t>
            </w:r>
          </w:p>
        </w:tc>
        <w:tc>
          <w:tcPr>
            <w:tcW w:w="1800" w:type="dxa"/>
          </w:tcPr>
          <w:p w:rsidR="005915CC" w:rsidRDefault="005915CC" w:rsidP="00106766">
            <w:pPr>
              <w:rPr>
                <w:snapToGrid w:val="0"/>
                <w:sz w:val="20"/>
              </w:rPr>
            </w:pPr>
            <w:r>
              <w:rPr>
                <w:snapToGrid w:val="0"/>
                <w:sz w:val="20"/>
              </w:rPr>
              <w:t>-76.50581</w:t>
            </w:r>
          </w:p>
        </w:tc>
        <w:tc>
          <w:tcPr>
            <w:tcW w:w="1890" w:type="dxa"/>
          </w:tcPr>
          <w:p w:rsidR="005915CC" w:rsidRDefault="005915CC" w:rsidP="00106766">
            <w:pPr>
              <w:rPr>
                <w:snapToGrid w:val="0"/>
                <w:sz w:val="20"/>
              </w:rPr>
            </w:pPr>
            <w:r>
              <w:rPr>
                <w:snapToGrid w:val="0"/>
                <w:sz w:val="20"/>
              </w:rPr>
              <w:t>39.21276</w:t>
            </w:r>
          </w:p>
        </w:tc>
      </w:tr>
      <w:tr w:rsidR="005915CC" w:rsidTr="00106766">
        <w:tc>
          <w:tcPr>
            <w:tcW w:w="1368" w:type="dxa"/>
          </w:tcPr>
          <w:p w:rsidR="005915CC" w:rsidRDefault="005915CC" w:rsidP="00106766">
            <w:pPr>
              <w:rPr>
                <w:snapToGrid w:val="0"/>
                <w:sz w:val="20"/>
              </w:rPr>
            </w:pPr>
            <w:r>
              <w:rPr>
                <w:snapToGrid w:val="0"/>
                <w:sz w:val="20"/>
              </w:rPr>
              <w:t>5</w:t>
            </w:r>
          </w:p>
        </w:tc>
        <w:tc>
          <w:tcPr>
            <w:tcW w:w="1980" w:type="dxa"/>
          </w:tcPr>
          <w:p w:rsidR="005915CC" w:rsidRDefault="005915CC" w:rsidP="00106766">
            <w:pPr>
              <w:rPr>
                <w:snapToGrid w:val="0"/>
                <w:sz w:val="20"/>
              </w:rPr>
            </w:pPr>
            <w:r>
              <w:rPr>
                <w:snapToGrid w:val="0"/>
                <w:sz w:val="20"/>
              </w:rPr>
              <w:t>-76.50427</w:t>
            </w:r>
          </w:p>
        </w:tc>
        <w:tc>
          <w:tcPr>
            <w:tcW w:w="1980" w:type="dxa"/>
          </w:tcPr>
          <w:p w:rsidR="005915CC" w:rsidRDefault="005915CC" w:rsidP="00106766">
            <w:pPr>
              <w:rPr>
                <w:snapToGrid w:val="0"/>
                <w:sz w:val="20"/>
              </w:rPr>
            </w:pPr>
            <w:r>
              <w:rPr>
                <w:snapToGrid w:val="0"/>
                <w:sz w:val="20"/>
              </w:rPr>
              <w:t>39.21333</w:t>
            </w:r>
          </w:p>
        </w:tc>
        <w:tc>
          <w:tcPr>
            <w:tcW w:w="1800" w:type="dxa"/>
          </w:tcPr>
          <w:p w:rsidR="005915CC" w:rsidRDefault="005915CC" w:rsidP="00106766">
            <w:pPr>
              <w:rPr>
                <w:snapToGrid w:val="0"/>
                <w:sz w:val="20"/>
              </w:rPr>
            </w:pPr>
            <w:r>
              <w:rPr>
                <w:snapToGrid w:val="0"/>
                <w:sz w:val="20"/>
              </w:rPr>
              <w:t>-76.50095</w:t>
            </w:r>
          </w:p>
        </w:tc>
        <w:tc>
          <w:tcPr>
            <w:tcW w:w="1890" w:type="dxa"/>
          </w:tcPr>
          <w:p w:rsidR="005915CC" w:rsidRDefault="005915CC" w:rsidP="00106766">
            <w:pPr>
              <w:rPr>
                <w:snapToGrid w:val="0"/>
                <w:sz w:val="20"/>
              </w:rPr>
            </w:pPr>
            <w:r>
              <w:rPr>
                <w:snapToGrid w:val="0"/>
                <w:sz w:val="20"/>
              </w:rPr>
              <w:t>39.21632</w:t>
            </w:r>
          </w:p>
        </w:tc>
      </w:tr>
      <w:tr w:rsidR="005915CC" w:rsidTr="00106766">
        <w:tc>
          <w:tcPr>
            <w:tcW w:w="1368" w:type="dxa"/>
          </w:tcPr>
          <w:p w:rsidR="005915CC" w:rsidRDefault="005915CC" w:rsidP="00106766">
            <w:pPr>
              <w:rPr>
                <w:snapToGrid w:val="0"/>
                <w:sz w:val="20"/>
              </w:rPr>
            </w:pPr>
            <w:r>
              <w:rPr>
                <w:snapToGrid w:val="0"/>
                <w:sz w:val="20"/>
              </w:rPr>
              <w:t>6</w:t>
            </w:r>
          </w:p>
        </w:tc>
        <w:tc>
          <w:tcPr>
            <w:tcW w:w="1980" w:type="dxa"/>
          </w:tcPr>
          <w:p w:rsidR="005915CC" w:rsidRDefault="005915CC" w:rsidP="00106766">
            <w:pPr>
              <w:rPr>
                <w:snapToGrid w:val="0"/>
                <w:sz w:val="20"/>
              </w:rPr>
            </w:pPr>
            <w:r>
              <w:rPr>
                <w:snapToGrid w:val="0"/>
                <w:sz w:val="20"/>
              </w:rPr>
              <w:t>-76.50189</w:t>
            </w:r>
          </w:p>
        </w:tc>
        <w:tc>
          <w:tcPr>
            <w:tcW w:w="1980" w:type="dxa"/>
          </w:tcPr>
          <w:p w:rsidR="005915CC" w:rsidRDefault="005915CC" w:rsidP="00106766">
            <w:pPr>
              <w:rPr>
                <w:snapToGrid w:val="0"/>
                <w:sz w:val="20"/>
              </w:rPr>
            </w:pPr>
            <w:r>
              <w:rPr>
                <w:snapToGrid w:val="0"/>
                <w:sz w:val="20"/>
              </w:rPr>
              <w:t>39.21982</w:t>
            </w:r>
          </w:p>
        </w:tc>
        <w:tc>
          <w:tcPr>
            <w:tcW w:w="1800" w:type="dxa"/>
          </w:tcPr>
          <w:p w:rsidR="005915CC" w:rsidRDefault="005915CC" w:rsidP="00106766">
            <w:pPr>
              <w:rPr>
                <w:snapToGrid w:val="0"/>
                <w:sz w:val="20"/>
              </w:rPr>
            </w:pPr>
            <w:r>
              <w:rPr>
                <w:snapToGrid w:val="0"/>
                <w:sz w:val="20"/>
              </w:rPr>
              <w:t>-76.50345</w:t>
            </w:r>
          </w:p>
        </w:tc>
        <w:tc>
          <w:tcPr>
            <w:tcW w:w="1890" w:type="dxa"/>
          </w:tcPr>
          <w:p w:rsidR="005915CC" w:rsidRDefault="005915CC" w:rsidP="00106766">
            <w:pPr>
              <w:rPr>
                <w:snapToGrid w:val="0"/>
                <w:sz w:val="20"/>
              </w:rPr>
            </w:pPr>
            <w:r>
              <w:rPr>
                <w:snapToGrid w:val="0"/>
                <w:sz w:val="20"/>
              </w:rPr>
              <w:t>39.22373</w:t>
            </w:r>
          </w:p>
        </w:tc>
      </w:tr>
      <w:tr w:rsidR="005915CC" w:rsidTr="00106766">
        <w:tc>
          <w:tcPr>
            <w:tcW w:w="1368" w:type="dxa"/>
          </w:tcPr>
          <w:p w:rsidR="005915CC" w:rsidRDefault="005915CC" w:rsidP="00106766">
            <w:pPr>
              <w:rPr>
                <w:snapToGrid w:val="0"/>
                <w:sz w:val="20"/>
              </w:rPr>
            </w:pPr>
            <w:r>
              <w:rPr>
                <w:snapToGrid w:val="0"/>
                <w:sz w:val="20"/>
              </w:rPr>
              <w:t>7</w:t>
            </w:r>
          </w:p>
        </w:tc>
        <w:tc>
          <w:tcPr>
            <w:tcW w:w="1980" w:type="dxa"/>
          </w:tcPr>
          <w:p w:rsidR="005915CC" w:rsidRDefault="005915CC" w:rsidP="00106766">
            <w:pPr>
              <w:rPr>
                <w:snapToGrid w:val="0"/>
                <w:sz w:val="20"/>
              </w:rPr>
            </w:pPr>
            <w:r>
              <w:rPr>
                <w:snapToGrid w:val="0"/>
                <w:sz w:val="20"/>
              </w:rPr>
              <w:t>-76.50451</w:t>
            </w:r>
          </w:p>
        </w:tc>
        <w:tc>
          <w:tcPr>
            <w:tcW w:w="1980" w:type="dxa"/>
          </w:tcPr>
          <w:p w:rsidR="005915CC" w:rsidRDefault="005915CC" w:rsidP="00106766">
            <w:pPr>
              <w:rPr>
                <w:snapToGrid w:val="0"/>
                <w:sz w:val="20"/>
              </w:rPr>
            </w:pPr>
            <w:r>
              <w:rPr>
                <w:snapToGrid w:val="0"/>
                <w:sz w:val="20"/>
              </w:rPr>
              <w:t>39.21955</w:t>
            </w:r>
          </w:p>
        </w:tc>
        <w:tc>
          <w:tcPr>
            <w:tcW w:w="1800" w:type="dxa"/>
          </w:tcPr>
          <w:p w:rsidR="005915CC" w:rsidRDefault="005915CC" w:rsidP="00106766">
            <w:pPr>
              <w:rPr>
                <w:snapToGrid w:val="0"/>
                <w:sz w:val="20"/>
              </w:rPr>
            </w:pPr>
            <w:r>
              <w:rPr>
                <w:snapToGrid w:val="0"/>
                <w:sz w:val="20"/>
              </w:rPr>
              <w:t>-76.50860</w:t>
            </w:r>
          </w:p>
        </w:tc>
        <w:tc>
          <w:tcPr>
            <w:tcW w:w="1890" w:type="dxa"/>
          </w:tcPr>
          <w:p w:rsidR="005915CC" w:rsidRDefault="005915CC" w:rsidP="00106766">
            <w:pPr>
              <w:rPr>
                <w:snapToGrid w:val="0"/>
                <w:sz w:val="20"/>
              </w:rPr>
            </w:pPr>
            <w:r>
              <w:rPr>
                <w:snapToGrid w:val="0"/>
                <w:sz w:val="20"/>
              </w:rPr>
              <w:t>39.21615</w:t>
            </w:r>
          </w:p>
        </w:tc>
      </w:tr>
      <w:tr w:rsidR="005915CC" w:rsidTr="00106766">
        <w:tc>
          <w:tcPr>
            <w:tcW w:w="1368" w:type="dxa"/>
          </w:tcPr>
          <w:p w:rsidR="005915CC" w:rsidRDefault="005915CC" w:rsidP="00106766">
            <w:pPr>
              <w:rPr>
                <w:snapToGrid w:val="0"/>
                <w:sz w:val="20"/>
              </w:rPr>
            </w:pPr>
            <w:r>
              <w:rPr>
                <w:snapToGrid w:val="0"/>
                <w:sz w:val="20"/>
              </w:rPr>
              <w:t>8</w:t>
            </w:r>
          </w:p>
        </w:tc>
        <w:tc>
          <w:tcPr>
            <w:tcW w:w="1980" w:type="dxa"/>
          </w:tcPr>
          <w:p w:rsidR="005915CC" w:rsidRDefault="005915CC" w:rsidP="00106766">
            <w:pPr>
              <w:rPr>
                <w:snapToGrid w:val="0"/>
                <w:sz w:val="20"/>
              </w:rPr>
            </w:pPr>
            <w:r>
              <w:rPr>
                <w:snapToGrid w:val="0"/>
                <w:sz w:val="20"/>
              </w:rPr>
              <w:t>-76.50958</w:t>
            </w:r>
          </w:p>
        </w:tc>
        <w:tc>
          <w:tcPr>
            <w:tcW w:w="1980" w:type="dxa"/>
          </w:tcPr>
          <w:p w:rsidR="005915CC" w:rsidRDefault="005915CC" w:rsidP="00106766">
            <w:pPr>
              <w:rPr>
                <w:snapToGrid w:val="0"/>
                <w:sz w:val="20"/>
              </w:rPr>
            </w:pPr>
            <w:r>
              <w:rPr>
                <w:snapToGrid w:val="0"/>
                <w:sz w:val="20"/>
              </w:rPr>
              <w:t>39.21550</w:t>
            </w:r>
          </w:p>
        </w:tc>
        <w:tc>
          <w:tcPr>
            <w:tcW w:w="1800" w:type="dxa"/>
          </w:tcPr>
          <w:p w:rsidR="005915CC" w:rsidRDefault="005915CC" w:rsidP="00106766">
            <w:pPr>
              <w:rPr>
                <w:snapToGrid w:val="0"/>
                <w:sz w:val="20"/>
              </w:rPr>
            </w:pPr>
            <w:r>
              <w:rPr>
                <w:snapToGrid w:val="0"/>
                <w:sz w:val="20"/>
              </w:rPr>
              <w:t>-76.51272</w:t>
            </w:r>
          </w:p>
        </w:tc>
        <w:tc>
          <w:tcPr>
            <w:tcW w:w="1890" w:type="dxa"/>
          </w:tcPr>
          <w:p w:rsidR="005915CC" w:rsidRDefault="005915CC" w:rsidP="00106766">
            <w:pPr>
              <w:rPr>
                <w:snapToGrid w:val="0"/>
                <w:sz w:val="20"/>
              </w:rPr>
            </w:pPr>
            <w:r>
              <w:rPr>
                <w:snapToGrid w:val="0"/>
                <w:sz w:val="20"/>
              </w:rPr>
              <w:t>39.21208</w:t>
            </w:r>
          </w:p>
        </w:tc>
      </w:tr>
      <w:tr w:rsidR="005915CC" w:rsidTr="00106766">
        <w:tc>
          <w:tcPr>
            <w:tcW w:w="1368" w:type="dxa"/>
          </w:tcPr>
          <w:p w:rsidR="005915CC" w:rsidRDefault="005915CC" w:rsidP="00106766">
            <w:pPr>
              <w:rPr>
                <w:snapToGrid w:val="0"/>
                <w:sz w:val="20"/>
              </w:rPr>
            </w:pPr>
            <w:r>
              <w:rPr>
                <w:snapToGrid w:val="0"/>
                <w:sz w:val="20"/>
              </w:rPr>
              <w:t>9</w:t>
            </w:r>
          </w:p>
        </w:tc>
        <w:tc>
          <w:tcPr>
            <w:tcW w:w="1980" w:type="dxa"/>
          </w:tcPr>
          <w:p w:rsidR="005915CC" w:rsidRDefault="005915CC" w:rsidP="00106766">
            <w:pPr>
              <w:rPr>
                <w:snapToGrid w:val="0"/>
                <w:sz w:val="20"/>
              </w:rPr>
            </w:pPr>
            <w:r>
              <w:rPr>
                <w:snapToGrid w:val="0"/>
                <w:sz w:val="20"/>
              </w:rPr>
              <w:t>-76.51460</w:t>
            </w:r>
          </w:p>
        </w:tc>
        <w:tc>
          <w:tcPr>
            <w:tcW w:w="1980" w:type="dxa"/>
          </w:tcPr>
          <w:p w:rsidR="005915CC" w:rsidRDefault="005915CC" w:rsidP="00106766">
            <w:pPr>
              <w:rPr>
                <w:snapToGrid w:val="0"/>
                <w:sz w:val="20"/>
              </w:rPr>
            </w:pPr>
            <w:r>
              <w:rPr>
                <w:snapToGrid w:val="0"/>
                <w:sz w:val="20"/>
              </w:rPr>
              <w:t>39.21023</w:t>
            </w:r>
          </w:p>
        </w:tc>
        <w:tc>
          <w:tcPr>
            <w:tcW w:w="1800" w:type="dxa"/>
          </w:tcPr>
          <w:p w:rsidR="005915CC" w:rsidRDefault="005915CC" w:rsidP="00106766">
            <w:pPr>
              <w:rPr>
                <w:snapToGrid w:val="0"/>
                <w:sz w:val="20"/>
              </w:rPr>
            </w:pPr>
            <w:r>
              <w:rPr>
                <w:snapToGrid w:val="0"/>
                <w:sz w:val="20"/>
              </w:rPr>
              <w:t>-76.51478</w:t>
            </w:r>
          </w:p>
        </w:tc>
        <w:tc>
          <w:tcPr>
            <w:tcW w:w="1890" w:type="dxa"/>
          </w:tcPr>
          <w:p w:rsidR="005915CC" w:rsidRDefault="005915CC" w:rsidP="00106766">
            <w:pPr>
              <w:rPr>
                <w:snapToGrid w:val="0"/>
                <w:sz w:val="20"/>
              </w:rPr>
            </w:pPr>
            <w:r>
              <w:rPr>
                <w:snapToGrid w:val="0"/>
                <w:sz w:val="20"/>
              </w:rPr>
              <w:t>39.21197</w:t>
            </w:r>
          </w:p>
        </w:tc>
      </w:tr>
      <w:tr w:rsidR="005915CC" w:rsidTr="00106766">
        <w:tc>
          <w:tcPr>
            <w:tcW w:w="1368" w:type="dxa"/>
          </w:tcPr>
          <w:p w:rsidR="005915CC" w:rsidRDefault="005915CC" w:rsidP="00106766">
            <w:pPr>
              <w:rPr>
                <w:snapToGrid w:val="0"/>
                <w:sz w:val="20"/>
              </w:rPr>
            </w:pPr>
            <w:r>
              <w:rPr>
                <w:snapToGrid w:val="0"/>
                <w:sz w:val="20"/>
              </w:rPr>
              <w:t>10</w:t>
            </w:r>
          </w:p>
        </w:tc>
        <w:tc>
          <w:tcPr>
            <w:tcW w:w="1980" w:type="dxa"/>
          </w:tcPr>
          <w:p w:rsidR="005915CC" w:rsidRDefault="005915CC" w:rsidP="00106766">
            <w:pPr>
              <w:rPr>
                <w:snapToGrid w:val="0"/>
                <w:sz w:val="20"/>
              </w:rPr>
            </w:pPr>
            <w:r>
              <w:rPr>
                <w:snapToGrid w:val="0"/>
                <w:sz w:val="20"/>
              </w:rPr>
              <w:t>-76.51350</w:t>
            </w:r>
          </w:p>
        </w:tc>
        <w:tc>
          <w:tcPr>
            <w:tcW w:w="1980" w:type="dxa"/>
          </w:tcPr>
          <w:p w:rsidR="005915CC" w:rsidRDefault="005915CC" w:rsidP="00106766">
            <w:pPr>
              <w:rPr>
                <w:snapToGrid w:val="0"/>
                <w:sz w:val="20"/>
              </w:rPr>
            </w:pPr>
            <w:r>
              <w:rPr>
                <w:snapToGrid w:val="0"/>
                <w:sz w:val="20"/>
              </w:rPr>
              <w:t>39.21272</w:t>
            </w:r>
          </w:p>
        </w:tc>
        <w:tc>
          <w:tcPr>
            <w:tcW w:w="1800" w:type="dxa"/>
          </w:tcPr>
          <w:p w:rsidR="005915CC" w:rsidRDefault="005915CC" w:rsidP="00106766">
            <w:pPr>
              <w:rPr>
                <w:snapToGrid w:val="0"/>
                <w:sz w:val="20"/>
              </w:rPr>
            </w:pPr>
            <w:r>
              <w:rPr>
                <w:snapToGrid w:val="0"/>
                <w:sz w:val="20"/>
              </w:rPr>
              <w:t>-76.50966</w:t>
            </w:r>
          </w:p>
        </w:tc>
        <w:tc>
          <w:tcPr>
            <w:tcW w:w="1890" w:type="dxa"/>
          </w:tcPr>
          <w:p w:rsidR="005915CC" w:rsidRDefault="005915CC" w:rsidP="00106766">
            <w:pPr>
              <w:rPr>
                <w:snapToGrid w:val="0"/>
                <w:sz w:val="20"/>
              </w:rPr>
            </w:pPr>
            <w:r>
              <w:rPr>
                <w:snapToGrid w:val="0"/>
                <w:sz w:val="20"/>
              </w:rPr>
              <w:t>39.21579</w:t>
            </w:r>
          </w:p>
        </w:tc>
      </w:tr>
      <w:tr w:rsidR="005915CC" w:rsidTr="00106766">
        <w:tc>
          <w:tcPr>
            <w:tcW w:w="1368" w:type="dxa"/>
          </w:tcPr>
          <w:p w:rsidR="005915CC" w:rsidRDefault="005915CC" w:rsidP="00106766">
            <w:pPr>
              <w:rPr>
                <w:snapToGrid w:val="0"/>
                <w:sz w:val="20"/>
              </w:rPr>
            </w:pPr>
            <w:r>
              <w:rPr>
                <w:snapToGrid w:val="0"/>
                <w:sz w:val="20"/>
              </w:rPr>
              <w:t>11</w:t>
            </w:r>
          </w:p>
        </w:tc>
        <w:tc>
          <w:tcPr>
            <w:tcW w:w="1980" w:type="dxa"/>
          </w:tcPr>
          <w:p w:rsidR="005915CC" w:rsidRDefault="005915CC" w:rsidP="00106766">
            <w:pPr>
              <w:rPr>
                <w:snapToGrid w:val="0"/>
                <w:sz w:val="20"/>
              </w:rPr>
            </w:pPr>
            <w:r>
              <w:rPr>
                <w:snapToGrid w:val="0"/>
                <w:sz w:val="20"/>
              </w:rPr>
              <w:t>-76.50479</w:t>
            </w:r>
          </w:p>
        </w:tc>
        <w:tc>
          <w:tcPr>
            <w:tcW w:w="1980" w:type="dxa"/>
          </w:tcPr>
          <w:p w:rsidR="005915CC" w:rsidRDefault="005915CC" w:rsidP="00106766">
            <w:pPr>
              <w:rPr>
                <w:snapToGrid w:val="0"/>
                <w:sz w:val="20"/>
              </w:rPr>
            </w:pPr>
            <w:r>
              <w:rPr>
                <w:snapToGrid w:val="0"/>
                <w:sz w:val="20"/>
              </w:rPr>
              <w:t>39.20948</w:t>
            </w:r>
          </w:p>
        </w:tc>
        <w:tc>
          <w:tcPr>
            <w:tcW w:w="1800" w:type="dxa"/>
          </w:tcPr>
          <w:p w:rsidR="005915CC" w:rsidRDefault="005915CC" w:rsidP="00106766">
            <w:pPr>
              <w:rPr>
                <w:snapToGrid w:val="0"/>
                <w:sz w:val="20"/>
              </w:rPr>
            </w:pPr>
            <w:r>
              <w:rPr>
                <w:snapToGrid w:val="0"/>
                <w:sz w:val="20"/>
              </w:rPr>
              <w:t>-76.50407</w:t>
            </w:r>
          </w:p>
        </w:tc>
        <w:tc>
          <w:tcPr>
            <w:tcW w:w="1890" w:type="dxa"/>
          </w:tcPr>
          <w:p w:rsidR="005915CC" w:rsidRDefault="005915CC" w:rsidP="00106766">
            <w:pPr>
              <w:rPr>
                <w:snapToGrid w:val="0"/>
                <w:sz w:val="20"/>
              </w:rPr>
            </w:pPr>
            <w:r>
              <w:rPr>
                <w:snapToGrid w:val="0"/>
                <w:sz w:val="20"/>
              </w:rPr>
              <w:t>39.20526</w:t>
            </w:r>
          </w:p>
        </w:tc>
      </w:tr>
    </w:tbl>
    <w:p w:rsidR="005915CC" w:rsidRDefault="005915CC" w:rsidP="005915CC">
      <w:pPr>
        <w:pStyle w:val="table0"/>
        <w:rPr>
          <w:snapToGrid w:val="0"/>
        </w:rPr>
      </w:pPr>
    </w:p>
    <w:p w:rsidR="005915CC" w:rsidRDefault="005915CC" w:rsidP="005915CC">
      <w:pPr>
        <w:pStyle w:val="BodyText"/>
        <w:jc w:val="left"/>
        <w:rPr>
          <w:snapToGrid w:val="0"/>
        </w:rPr>
      </w:pPr>
    </w:p>
    <w:p w:rsidR="005915CC" w:rsidRDefault="005915CC" w:rsidP="005915CC">
      <w:pPr>
        <w:rPr>
          <w:b/>
          <w:bCs/>
          <w:snapToGrid w:val="0"/>
        </w:rPr>
      </w:pPr>
      <w:r>
        <w:rPr>
          <w:b/>
          <w:bCs/>
          <w:snapToGrid w:val="0"/>
        </w:rPr>
        <w:t>Table A-2. Plankton Tow Beginning and End Coordinates, June 2006 Sampling.</w:t>
      </w:r>
    </w:p>
    <w:tbl>
      <w:tblPr>
        <w:tblW w:w="0" w:type="auto"/>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368"/>
        <w:gridCol w:w="1980"/>
        <w:gridCol w:w="1980"/>
        <w:gridCol w:w="1800"/>
        <w:gridCol w:w="1890"/>
      </w:tblGrid>
      <w:tr w:rsidR="005915CC" w:rsidTr="00106766">
        <w:trPr>
          <w:cantSplit/>
          <w:trHeight w:val="348"/>
        </w:trPr>
        <w:tc>
          <w:tcPr>
            <w:tcW w:w="1368" w:type="dxa"/>
            <w:vMerge w:val="restart"/>
            <w:shd w:val="clear" w:color="auto" w:fill="D9D9D9"/>
          </w:tcPr>
          <w:p w:rsidR="005915CC" w:rsidRDefault="005915CC" w:rsidP="00106766">
            <w:pPr>
              <w:pStyle w:val="table0"/>
              <w:rPr>
                <w:bCs/>
                <w:snapToGrid w:val="0"/>
                <w:sz w:val="22"/>
              </w:rPr>
            </w:pPr>
          </w:p>
          <w:p w:rsidR="005915CC" w:rsidRDefault="005915CC" w:rsidP="00106766">
            <w:pPr>
              <w:pStyle w:val="table0"/>
              <w:rPr>
                <w:bCs/>
                <w:snapToGrid w:val="0"/>
                <w:sz w:val="22"/>
              </w:rPr>
            </w:pPr>
          </w:p>
          <w:p w:rsidR="005915CC" w:rsidRDefault="005915CC" w:rsidP="00106766">
            <w:pPr>
              <w:pStyle w:val="Footer"/>
              <w:tabs>
                <w:tab w:val="clear" w:pos="4320"/>
                <w:tab w:val="clear" w:pos="8640"/>
              </w:tabs>
              <w:rPr>
                <w:b/>
                <w:bCs/>
                <w:snapToGrid w:val="0"/>
                <w:sz w:val="22"/>
              </w:rPr>
            </w:pPr>
            <w:r>
              <w:rPr>
                <w:b/>
                <w:bCs/>
                <w:snapToGrid w:val="0"/>
                <w:sz w:val="22"/>
              </w:rPr>
              <w:t>Sample ID</w:t>
            </w:r>
          </w:p>
        </w:tc>
        <w:tc>
          <w:tcPr>
            <w:tcW w:w="3960" w:type="dxa"/>
            <w:gridSpan w:val="2"/>
            <w:shd w:val="clear" w:color="auto" w:fill="D9D9D9"/>
          </w:tcPr>
          <w:p w:rsidR="005915CC" w:rsidRDefault="005915CC" w:rsidP="00106766">
            <w:pPr>
              <w:pStyle w:val="table0"/>
              <w:jc w:val="center"/>
              <w:rPr>
                <w:snapToGrid w:val="0"/>
                <w:sz w:val="20"/>
              </w:rPr>
            </w:pPr>
          </w:p>
          <w:p w:rsidR="005915CC" w:rsidRDefault="005915CC" w:rsidP="00106766">
            <w:pPr>
              <w:jc w:val="center"/>
              <w:rPr>
                <w:b/>
                <w:bCs/>
                <w:snapToGrid w:val="0"/>
                <w:sz w:val="20"/>
              </w:rPr>
            </w:pPr>
            <w:r>
              <w:rPr>
                <w:b/>
                <w:bCs/>
                <w:snapToGrid w:val="0"/>
                <w:sz w:val="20"/>
              </w:rPr>
              <w:t>Beginning</w:t>
            </w:r>
          </w:p>
        </w:tc>
        <w:tc>
          <w:tcPr>
            <w:tcW w:w="3690" w:type="dxa"/>
            <w:gridSpan w:val="2"/>
            <w:shd w:val="clear" w:color="auto" w:fill="D9D9D9"/>
          </w:tcPr>
          <w:p w:rsidR="005915CC" w:rsidRDefault="005915CC" w:rsidP="00106766">
            <w:pPr>
              <w:pStyle w:val="table0"/>
              <w:jc w:val="center"/>
              <w:rPr>
                <w:snapToGrid w:val="0"/>
                <w:sz w:val="20"/>
              </w:rPr>
            </w:pPr>
          </w:p>
          <w:p w:rsidR="005915CC" w:rsidRDefault="005915CC" w:rsidP="00106766">
            <w:pPr>
              <w:jc w:val="center"/>
              <w:rPr>
                <w:b/>
                <w:bCs/>
                <w:snapToGrid w:val="0"/>
                <w:sz w:val="20"/>
              </w:rPr>
            </w:pPr>
            <w:r>
              <w:rPr>
                <w:b/>
                <w:bCs/>
                <w:snapToGrid w:val="0"/>
                <w:sz w:val="20"/>
              </w:rPr>
              <w:t>End</w:t>
            </w:r>
          </w:p>
        </w:tc>
      </w:tr>
      <w:tr w:rsidR="005915CC" w:rsidTr="00106766">
        <w:trPr>
          <w:cantSplit/>
          <w:trHeight w:val="237"/>
        </w:trPr>
        <w:tc>
          <w:tcPr>
            <w:tcW w:w="1368" w:type="dxa"/>
            <w:vMerge/>
            <w:shd w:val="clear" w:color="auto" w:fill="D9D9D9"/>
          </w:tcPr>
          <w:p w:rsidR="005915CC" w:rsidRDefault="005915CC" w:rsidP="00106766">
            <w:pPr>
              <w:pStyle w:val="table0"/>
              <w:rPr>
                <w:snapToGrid w:val="0"/>
                <w:sz w:val="20"/>
              </w:rPr>
            </w:pPr>
          </w:p>
        </w:tc>
        <w:tc>
          <w:tcPr>
            <w:tcW w:w="1980" w:type="dxa"/>
            <w:shd w:val="clear" w:color="auto" w:fill="D9D9D9"/>
          </w:tcPr>
          <w:p w:rsidR="005915CC" w:rsidRDefault="005915CC" w:rsidP="00106766">
            <w:pPr>
              <w:jc w:val="center"/>
              <w:rPr>
                <w:b/>
                <w:bCs/>
                <w:snapToGrid w:val="0"/>
                <w:sz w:val="20"/>
              </w:rPr>
            </w:pPr>
            <w:r>
              <w:rPr>
                <w:b/>
                <w:bCs/>
                <w:snapToGrid w:val="0"/>
                <w:sz w:val="20"/>
              </w:rPr>
              <w:t>Longitude</w:t>
            </w:r>
          </w:p>
        </w:tc>
        <w:tc>
          <w:tcPr>
            <w:tcW w:w="1980" w:type="dxa"/>
            <w:shd w:val="clear" w:color="auto" w:fill="D9D9D9"/>
          </w:tcPr>
          <w:p w:rsidR="005915CC" w:rsidRDefault="005915CC" w:rsidP="00106766">
            <w:pPr>
              <w:jc w:val="center"/>
              <w:rPr>
                <w:b/>
                <w:bCs/>
                <w:snapToGrid w:val="0"/>
                <w:sz w:val="20"/>
              </w:rPr>
            </w:pPr>
            <w:r>
              <w:rPr>
                <w:b/>
                <w:bCs/>
                <w:snapToGrid w:val="0"/>
                <w:sz w:val="20"/>
              </w:rPr>
              <w:t>Latitude</w:t>
            </w:r>
          </w:p>
        </w:tc>
        <w:tc>
          <w:tcPr>
            <w:tcW w:w="1800" w:type="dxa"/>
            <w:shd w:val="clear" w:color="auto" w:fill="D9D9D9"/>
          </w:tcPr>
          <w:p w:rsidR="005915CC" w:rsidRDefault="005915CC" w:rsidP="00106766">
            <w:pPr>
              <w:jc w:val="center"/>
              <w:rPr>
                <w:b/>
                <w:bCs/>
                <w:snapToGrid w:val="0"/>
                <w:sz w:val="20"/>
              </w:rPr>
            </w:pPr>
            <w:r>
              <w:rPr>
                <w:b/>
                <w:bCs/>
                <w:snapToGrid w:val="0"/>
                <w:sz w:val="20"/>
              </w:rPr>
              <w:t>Longitude</w:t>
            </w:r>
          </w:p>
        </w:tc>
        <w:tc>
          <w:tcPr>
            <w:tcW w:w="1890" w:type="dxa"/>
            <w:shd w:val="clear" w:color="auto" w:fill="D9D9D9"/>
          </w:tcPr>
          <w:p w:rsidR="005915CC" w:rsidRDefault="005915CC" w:rsidP="00106766">
            <w:pPr>
              <w:jc w:val="center"/>
              <w:rPr>
                <w:b/>
                <w:bCs/>
                <w:snapToGrid w:val="0"/>
                <w:sz w:val="20"/>
              </w:rPr>
            </w:pPr>
            <w:r>
              <w:rPr>
                <w:b/>
                <w:bCs/>
                <w:snapToGrid w:val="0"/>
                <w:sz w:val="20"/>
              </w:rPr>
              <w:t>Latitude</w:t>
            </w:r>
          </w:p>
        </w:tc>
      </w:tr>
      <w:tr w:rsidR="005915CC" w:rsidTr="00106766">
        <w:tc>
          <w:tcPr>
            <w:tcW w:w="1368" w:type="dxa"/>
          </w:tcPr>
          <w:p w:rsidR="005915CC" w:rsidRDefault="005915CC" w:rsidP="00106766">
            <w:pPr>
              <w:rPr>
                <w:snapToGrid w:val="0"/>
                <w:sz w:val="20"/>
              </w:rPr>
            </w:pPr>
            <w:r>
              <w:rPr>
                <w:snapToGrid w:val="0"/>
                <w:sz w:val="20"/>
              </w:rPr>
              <w:t>1</w:t>
            </w:r>
          </w:p>
        </w:tc>
        <w:tc>
          <w:tcPr>
            <w:tcW w:w="1980" w:type="dxa"/>
          </w:tcPr>
          <w:p w:rsidR="005915CC" w:rsidRDefault="005915CC" w:rsidP="00106766">
            <w:pPr>
              <w:rPr>
                <w:snapToGrid w:val="0"/>
                <w:sz w:val="20"/>
              </w:rPr>
            </w:pPr>
            <w:r>
              <w:rPr>
                <w:snapToGrid w:val="0"/>
                <w:sz w:val="20"/>
              </w:rPr>
              <w:t>-76.50588</w:t>
            </w:r>
          </w:p>
        </w:tc>
        <w:tc>
          <w:tcPr>
            <w:tcW w:w="1980" w:type="dxa"/>
          </w:tcPr>
          <w:p w:rsidR="005915CC" w:rsidRDefault="005915CC" w:rsidP="00106766">
            <w:pPr>
              <w:rPr>
                <w:snapToGrid w:val="0"/>
                <w:sz w:val="20"/>
              </w:rPr>
            </w:pPr>
            <w:r>
              <w:rPr>
                <w:snapToGrid w:val="0"/>
                <w:sz w:val="20"/>
              </w:rPr>
              <w:t>39.21100</w:t>
            </w:r>
          </w:p>
        </w:tc>
        <w:tc>
          <w:tcPr>
            <w:tcW w:w="1800" w:type="dxa"/>
          </w:tcPr>
          <w:p w:rsidR="005915CC" w:rsidRDefault="005915CC" w:rsidP="00106766">
            <w:pPr>
              <w:rPr>
                <w:snapToGrid w:val="0"/>
                <w:sz w:val="20"/>
              </w:rPr>
            </w:pPr>
            <w:r>
              <w:rPr>
                <w:snapToGrid w:val="0"/>
                <w:sz w:val="20"/>
              </w:rPr>
              <w:t>-76.50633</w:t>
            </w:r>
          </w:p>
        </w:tc>
        <w:tc>
          <w:tcPr>
            <w:tcW w:w="1890" w:type="dxa"/>
          </w:tcPr>
          <w:p w:rsidR="005915CC" w:rsidRDefault="005915CC" w:rsidP="00106766">
            <w:pPr>
              <w:rPr>
                <w:snapToGrid w:val="0"/>
                <w:sz w:val="20"/>
              </w:rPr>
            </w:pPr>
            <w:r>
              <w:rPr>
                <w:snapToGrid w:val="0"/>
                <w:sz w:val="20"/>
              </w:rPr>
              <w:t>39.21150</w:t>
            </w:r>
          </w:p>
        </w:tc>
      </w:tr>
      <w:tr w:rsidR="005915CC" w:rsidTr="00106766">
        <w:tc>
          <w:tcPr>
            <w:tcW w:w="1368" w:type="dxa"/>
          </w:tcPr>
          <w:p w:rsidR="005915CC" w:rsidRDefault="005915CC" w:rsidP="00106766">
            <w:pPr>
              <w:rPr>
                <w:snapToGrid w:val="0"/>
                <w:sz w:val="20"/>
              </w:rPr>
            </w:pPr>
            <w:r>
              <w:rPr>
                <w:snapToGrid w:val="0"/>
                <w:sz w:val="20"/>
              </w:rPr>
              <w:t>2</w:t>
            </w:r>
          </w:p>
        </w:tc>
        <w:tc>
          <w:tcPr>
            <w:tcW w:w="1980" w:type="dxa"/>
          </w:tcPr>
          <w:p w:rsidR="005915CC" w:rsidRDefault="005915CC" w:rsidP="00106766">
            <w:pPr>
              <w:rPr>
                <w:snapToGrid w:val="0"/>
                <w:sz w:val="20"/>
              </w:rPr>
            </w:pPr>
            <w:r>
              <w:rPr>
                <w:snapToGrid w:val="0"/>
                <w:sz w:val="20"/>
              </w:rPr>
              <w:t>-76.50573</w:t>
            </w:r>
          </w:p>
        </w:tc>
        <w:tc>
          <w:tcPr>
            <w:tcW w:w="1980" w:type="dxa"/>
          </w:tcPr>
          <w:p w:rsidR="005915CC" w:rsidRDefault="005915CC" w:rsidP="00106766">
            <w:pPr>
              <w:rPr>
                <w:snapToGrid w:val="0"/>
                <w:sz w:val="20"/>
              </w:rPr>
            </w:pPr>
            <w:r>
              <w:rPr>
                <w:snapToGrid w:val="0"/>
                <w:sz w:val="20"/>
              </w:rPr>
              <w:t>39.21124</w:t>
            </w:r>
          </w:p>
        </w:tc>
        <w:tc>
          <w:tcPr>
            <w:tcW w:w="1800" w:type="dxa"/>
          </w:tcPr>
          <w:p w:rsidR="005915CC" w:rsidRDefault="005915CC" w:rsidP="00106766">
            <w:pPr>
              <w:rPr>
                <w:snapToGrid w:val="0"/>
                <w:sz w:val="20"/>
              </w:rPr>
            </w:pPr>
            <w:r>
              <w:rPr>
                <w:snapToGrid w:val="0"/>
                <w:sz w:val="20"/>
              </w:rPr>
              <w:t>-76.50509</w:t>
            </w:r>
          </w:p>
        </w:tc>
        <w:tc>
          <w:tcPr>
            <w:tcW w:w="1890" w:type="dxa"/>
          </w:tcPr>
          <w:p w:rsidR="005915CC" w:rsidRDefault="005915CC" w:rsidP="00106766">
            <w:pPr>
              <w:rPr>
                <w:snapToGrid w:val="0"/>
                <w:sz w:val="20"/>
              </w:rPr>
            </w:pPr>
            <w:r>
              <w:rPr>
                <w:snapToGrid w:val="0"/>
                <w:sz w:val="20"/>
              </w:rPr>
              <w:t>39.24238</w:t>
            </w:r>
          </w:p>
        </w:tc>
      </w:tr>
      <w:tr w:rsidR="005915CC" w:rsidTr="00106766">
        <w:tc>
          <w:tcPr>
            <w:tcW w:w="1368" w:type="dxa"/>
          </w:tcPr>
          <w:p w:rsidR="005915CC" w:rsidRDefault="005915CC" w:rsidP="00106766">
            <w:pPr>
              <w:rPr>
                <w:snapToGrid w:val="0"/>
                <w:sz w:val="20"/>
              </w:rPr>
            </w:pPr>
            <w:r>
              <w:rPr>
                <w:snapToGrid w:val="0"/>
                <w:sz w:val="20"/>
              </w:rPr>
              <w:t>3</w:t>
            </w:r>
          </w:p>
        </w:tc>
        <w:tc>
          <w:tcPr>
            <w:tcW w:w="1980" w:type="dxa"/>
          </w:tcPr>
          <w:p w:rsidR="005915CC" w:rsidRDefault="005915CC" w:rsidP="00106766">
            <w:pPr>
              <w:rPr>
                <w:snapToGrid w:val="0"/>
                <w:sz w:val="20"/>
              </w:rPr>
            </w:pPr>
            <w:r>
              <w:rPr>
                <w:snapToGrid w:val="0"/>
                <w:sz w:val="20"/>
              </w:rPr>
              <w:t>-76.50504</w:t>
            </w:r>
          </w:p>
        </w:tc>
        <w:tc>
          <w:tcPr>
            <w:tcW w:w="1980" w:type="dxa"/>
          </w:tcPr>
          <w:p w:rsidR="005915CC" w:rsidRDefault="005915CC" w:rsidP="00106766">
            <w:pPr>
              <w:rPr>
                <w:snapToGrid w:val="0"/>
                <w:sz w:val="20"/>
              </w:rPr>
            </w:pPr>
            <w:r>
              <w:rPr>
                <w:snapToGrid w:val="0"/>
                <w:sz w:val="20"/>
              </w:rPr>
              <w:t>39.21232</w:t>
            </w:r>
          </w:p>
        </w:tc>
        <w:tc>
          <w:tcPr>
            <w:tcW w:w="1800" w:type="dxa"/>
          </w:tcPr>
          <w:p w:rsidR="005915CC" w:rsidRDefault="005915CC" w:rsidP="00106766">
            <w:pPr>
              <w:rPr>
                <w:snapToGrid w:val="0"/>
                <w:sz w:val="20"/>
              </w:rPr>
            </w:pPr>
            <w:r>
              <w:rPr>
                <w:snapToGrid w:val="0"/>
                <w:sz w:val="20"/>
              </w:rPr>
              <w:t>-76.50317</w:t>
            </w:r>
          </w:p>
        </w:tc>
        <w:tc>
          <w:tcPr>
            <w:tcW w:w="1890" w:type="dxa"/>
          </w:tcPr>
          <w:p w:rsidR="005915CC" w:rsidRDefault="005915CC" w:rsidP="00106766">
            <w:pPr>
              <w:rPr>
                <w:snapToGrid w:val="0"/>
                <w:sz w:val="20"/>
              </w:rPr>
            </w:pPr>
            <w:r>
              <w:rPr>
                <w:snapToGrid w:val="0"/>
                <w:sz w:val="20"/>
              </w:rPr>
              <w:t>39.21536</w:t>
            </w:r>
          </w:p>
        </w:tc>
      </w:tr>
      <w:tr w:rsidR="005915CC" w:rsidTr="00106766">
        <w:tc>
          <w:tcPr>
            <w:tcW w:w="1368" w:type="dxa"/>
          </w:tcPr>
          <w:p w:rsidR="005915CC" w:rsidRDefault="005915CC" w:rsidP="00106766">
            <w:pPr>
              <w:rPr>
                <w:snapToGrid w:val="0"/>
                <w:sz w:val="20"/>
              </w:rPr>
            </w:pPr>
            <w:r>
              <w:rPr>
                <w:snapToGrid w:val="0"/>
                <w:sz w:val="20"/>
              </w:rPr>
              <w:t>4</w:t>
            </w:r>
          </w:p>
        </w:tc>
        <w:tc>
          <w:tcPr>
            <w:tcW w:w="1980" w:type="dxa"/>
          </w:tcPr>
          <w:p w:rsidR="005915CC" w:rsidRDefault="005915CC" w:rsidP="00106766">
            <w:pPr>
              <w:rPr>
                <w:snapToGrid w:val="0"/>
                <w:sz w:val="20"/>
              </w:rPr>
            </w:pPr>
            <w:r>
              <w:rPr>
                <w:snapToGrid w:val="0"/>
                <w:sz w:val="20"/>
              </w:rPr>
              <w:t>-76.50367</w:t>
            </w:r>
          </w:p>
        </w:tc>
        <w:tc>
          <w:tcPr>
            <w:tcW w:w="1980" w:type="dxa"/>
          </w:tcPr>
          <w:p w:rsidR="005915CC" w:rsidRDefault="005915CC" w:rsidP="00106766">
            <w:pPr>
              <w:rPr>
                <w:snapToGrid w:val="0"/>
                <w:sz w:val="20"/>
              </w:rPr>
            </w:pPr>
            <w:r>
              <w:rPr>
                <w:snapToGrid w:val="0"/>
                <w:sz w:val="20"/>
              </w:rPr>
              <w:t>39.21579</w:t>
            </w:r>
          </w:p>
        </w:tc>
        <w:tc>
          <w:tcPr>
            <w:tcW w:w="1800" w:type="dxa"/>
          </w:tcPr>
          <w:p w:rsidR="005915CC" w:rsidRDefault="005915CC" w:rsidP="00106766">
            <w:pPr>
              <w:rPr>
                <w:snapToGrid w:val="0"/>
                <w:sz w:val="20"/>
              </w:rPr>
            </w:pPr>
            <w:r>
              <w:rPr>
                <w:snapToGrid w:val="0"/>
                <w:sz w:val="20"/>
              </w:rPr>
              <w:t>-76.50396</w:t>
            </w:r>
          </w:p>
        </w:tc>
        <w:tc>
          <w:tcPr>
            <w:tcW w:w="1890" w:type="dxa"/>
          </w:tcPr>
          <w:p w:rsidR="005915CC" w:rsidRDefault="005915CC" w:rsidP="00106766">
            <w:pPr>
              <w:rPr>
                <w:snapToGrid w:val="0"/>
                <w:sz w:val="20"/>
              </w:rPr>
            </w:pPr>
            <w:r>
              <w:rPr>
                <w:snapToGrid w:val="0"/>
                <w:sz w:val="20"/>
              </w:rPr>
              <w:t>39.21586</w:t>
            </w:r>
          </w:p>
        </w:tc>
      </w:tr>
      <w:tr w:rsidR="005915CC" w:rsidTr="00106766">
        <w:tc>
          <w:tcPr>
            <w:tcW w:w="1368" w:type="dxa"/>
          </w:tcPr>
          <w:p w:rsidR="005915CC" w:rsidRDefault="005915CC" w:rsidP="00106766">
            <w:pPr>
              <w:rPr>
                <w:snapToGrid w:val="0"/>
                <w:sz w:val="20"/>
              </w:rPr>
            </w:pPr>
            <w:r>
              <w:rPr>
                <w:snapToGrid w:val="0"/>
                <w:sz w:val="20"/>
              </w:rPr>
              <w:t>5</w:t>
            </w:r>
          </w:p>
        </w:tc>
        <w:tc>
          <w:tcPr>
            <w:tcW w:w="1980" w:type="dxa"/>
          </w:tcPr>
          <w:p w:rsidR="005915CC" w:rsidRDefault="005915CC" w:rsidP="00106766">
            <w:pPr>
              <w:rPr>
                <w:snapToGrid w:val="0"/>
                <w:sz w:val="20"/>
              </w:rPr>
            </w:pPr>
            <w:r>
              <w:rPr>
                <w:snapToGrid w:val="0"/>
                <w:sz w:val="20"/>
              </w:rPr>
              <w:t>-76.50408</w:t>
            </w:r>
          </w:p>
        </w:tc>
        <w:tc>
          <w:tcPr>
            <w:tcW w:w="1980" w:type="dxa"/>
          </w:tcPr>
          <w:p w:rsidR="005915CC" w:rsidRDefault="005915CC" w:rsidP="00106766">
            <w:pPr>
              <w:rPr>
                <w:snapToGrid w:val="0"/>
                <w:sz w:val="20"/>
              </w:rPr>
            </w:pPr>
            <w:r>
              <w:rPr>
                <w:snapToGrid w:val="0"/>
                <w:sz w:val="20"/>
              </w:rPr>
              <w:t>39.21660</w:t>
            </w:r>
          </w:p>
        </w:tc>
        <w:tc>
          <w:tcPr>
            <w:tcW w:w="1800" w:type="dxa"/>
          </w:tcPr>
          <w:p w:rsidR="005915CC" w:rsidRDefault="005915CC" w:rsidP="00106766">
            <w:pPr>
              <w:rPr>
                <w:snapToGrid w:val="0"/>
                <w:sz w:val="20"/>
              </w:rPr>
            </w:pPr>
            <w:r>
              <w:rPr>
                <w:snapToGrid w:val="0"/>
                <w:sz w:val="20"/>
              </w:rPr>
              <w:t>-76.50279</w:t>
            </w:r>
          </w:p>
        </w:tc>
        <w:tc>
          <w:tcPr>
            <w:tcW w:w="1890" w:type="dxa"/>
          </w:tcPr>
          <w:p w:rsidR="005915CC" w:rsidRDefault="005915CC" w:rsidP="00106766">
            <w:pPr>
              <w:rPr>
                <w:snapToGrid w:val="0"/>
                <w:sz w:val="20"/>
              </w:rPr>
            </w:pPr>
            <w:r>
              <w:rPr>
                <w:snapToGrid w:val="0"/>
                <w:sz w:val="20"/>
              </w:rPr>
              <w:t>39.21969</w:t>
            </w:r>
          </w:p>
        </w:tc>
      </w:tr>
      <w:tr w:rsidR="005915CC" w:rsidTr="00106766">
        <w:tc>
          <w:tcPr>
            <w:tcW w:w="1368" w:type="dxa"/>
          </w:tcPr>
          <w:p w:rsidR="005915CC" w:rsidRDefault="005915CC" w:rsidP="00106766">
            <w:pPr>
              <w:rPr>
                <w:snapToGrid w:val="0"/>
                <w:sz w:val="20"/>
              </w:rPr>
            </w:pPr>
            <w:r>
              <w:rPr>
                <w:snapToGrid w:val="0"/>
                <w:sz w:val="20"/>
              </w:rPr>
              <w:t>6</w:t>
            </w:r>
          </w:p>
        </w:tc>
        <w:tc>
          <w:tcPr>
            <w:tcW w:w="1980" w:type="dxa"/>
          </w:tcPr>
          <w:p w:rsidR="005915CC" w:rsidRDefault="005915CC" w:rsidP="00106766">
            <w:pPr>
              <w:rPr>
                <w:snapToGrid w:val="0"/>
                <w:sz w:val="20"/>
              </w:rPr>
            </w:pPr>
            <w:r>
              <w:rPr>
                <w:snapToGrid w:val="0"/>
                <w:sz w:val="20"/>
              </w:rPr>
              <w:t>-76.50274</w:t>
            </w:r>
          </w:p>
        </w:tc>
        <w:tc>
          <w:tcPr>
            <w:tcW w:w="1980" w:type="dxa"/>
          </w:tcPr>
          <w:p w:rsidR="005915CC" w:rsidRDefault="005915CC" w:rsidP="00106766">
            <w:pPr>
              <w:rPr>
                <w:snapToGrid w:val="0"/>
                <w:sz w:val="20"/>
              </w:rPr>
            </w:pPr>
            <w:r>
              <w:rPr>
                <w:snapToGrid w:val="0"/>
                <w:sz w:val="20"/>
              </w:rPr>
              <w:t>39.22016</w:t>
            </w:r>
          </w:p>
        </w:tc>
        <w:tc>
          <w:tcPr>
            <w:tcW w:w="1800" w:type="dxa"/>
          </w:tcPr>
          <w:p w:rsidR="005915CC" w:rsidRDefault="005915CC" w:rsidP="00106766">
            <w:pPr>
              <w:rPr>
                <w:snapToGrid w:val="0"/>
                <w:sz w:val="20"/>
              </w:rPr>
            </w:pPr>
            <w:r>
              <w:rPr>
                <w:snapToGrid w:val="0"/>
                <w:sz w:val="20"/>
              </w:rPr>
              <w:t>-76.50207</w:t>
            </w:r>
          </w:p>
        </w:tc>
        <w:tc>
          <w:tcPr>
            <w:tcW w:w="1890" w:type="dxa"/>
          </w:tcPr>
          <w:p w:rsidR="005915CC" w:rsidRDefault="005915CC" w:rsidP="00106766">
            <w:pPr>
              <w:rPr>
                <w:snapToGrid w:val="0"/>
                <w:sz w:val="20"/>
              </w:rPr>
            </w:pPr>
            <w:r>
              <w:rPr>
                <w:snapToGrid w:val="0"/>
                <w:sz w:val="20"/>
              </w:rPr>
              <w:t>39.21507</w:t>
            </w:r>
          </w:p>
        </w:tc>
      </w:tr>
      <w:tr w:rsidR="005915CC" w:rsidTr="00106766">
        <w:tc>
          <w:tcPr>
            <w:tcW w:w="1368" w:type="dxa"/>
          </w:tcPr>
          <w:p w:rsidR="005915CC" w:rsidRDefault="005915CC" w:rsidP="00106766">
            <w:pPr>
              <w:rPr>
                <w:snapToGrid w:val="0"/>
                <w:sz w:val="20"/>
              </w:rPr>
            </w:pPr>
            <w:r>
              <w:rPr>
                <w:snapToGrid w:val="0"/>
                <w:sz w:val="20"/>
              </w:rPr>
              <w:t>7</w:t>
            </w:r>
          </w:p>
        </w:tc>
        <w:tc>
          <w:tcPr>
            <w:tcW w:w="1980" w:type="dxa"/>
          </w:tcPr>
          <w:p w:rsidR="005915CC" w:rsidRDefault="005915CC" w:rsidP="00106766">
            <w:pPr>
              <w:rPr>
                <w:snapToGrid w:val="0"/>
                <w:sz w:val="20"/>
              </w:rPr>
            </w:pPr>
            <w:r>
              <w:rPr>
                <w:snapToGrid w:val="0"/>
                <w:sz w:val="20"/>
              </w:rPr>
              <w:t>-76.50292</w:t>
            </w:r>
          </w:p>
        </w:tc>
        <w:tc>
          <w:tcPr>
            <w:tcW w:w="1980" w:type="dxa"/>
          </w:tcPr>
          <w:p w:rsidR="005915CC" w:rsidRDefault="005915CC" w:rsidP="00106766">
            <w:pPr>
              <w:rPr>
                <w:snapToGrid w:val="0"/>
                <w:sz w:val="20"/>
              </w:rPr>
            </w:pPr>
            <w:r>
              <w:rPr>
                <w:snapToGrid w:val="0"/>
                <w:sz w:val="20"/>
              </w:rPr>
              <w:t>39.21586</w:t>
            </w:r>
          </w:p>
        </w:tc>
        <w:tc>
          <w:tcPr>
            <w:tcW w:w="1800" w:type="dxa"/>
          </w:tcPr>
          <w:p w:rsidR="005915CC" w:rsidRDefault="005915CC" w:rsidP="00106766">
            <w:pPr>
              <w:rPr>
                <w:snapToGrid w:val="0"/>
                <w:sz w:val="20"/>
              </w:rPr>
            </w:pPr>
            <w:r>
              <w:rPr>
                <w:snapToGrid w:val="0"/>
                <w:sz w:val="20"/>
              </w:rPr>
              <w:t>-76.50530</w:t>
            </w:r>
          </w:p>
        </w:tc>
        <w:tc>
          <w:tcPr>
            <w:tcW w:w="1890" w:type="dxa"/>
          </w:tcPr>
          <w:p w:rsidR="005915CC" w:rsidRDefault="005915CC" w:rsidP="00106766">
            <w:pPr>
              <w:rPr>
                <w:snapToGrid w:val="0"/>
                <w:sz w:val="20"/>
              </w:rPr>
            </w:pPr>
            <w:r>
              <w:rPr>
                <w:snapToGrid w:val="0"/>
                <w:sz w:val="20"/>
              </w:rPr>
              <w:t>39.21727</w:t>
            </w:r>
          </w:p>
        </w:tc>
      </w:tr>
      <w:tr w:rsidR="005915CC" w:rsidTr="00106766">
        <w:tc>
          <w:tcPr>
            <w:tcW w:w="1368" w:type="dxa"/>
          </w:tcPr>
          <w:p w:rsidR="005915CC" w:rsidRDefault="005915CC" w:rsidP="00106766">
            <w:pPr>
              <w:rPr>
                <w:snapToGrid w:val="0"/>
                <w:sz w:val="20"/>
              </w:rPr>
            </w:pPr>
            <w:r>
              <w:rPr>
                <w:snapToGrid w:val="0"/>
                <w:sz w:val="20"/>
              </w:rPr>
              <w:t>8</w:t>
            </w:r>
          </w:p>
        </w:tc>
        <w:tc>
          <w:tcPr>
            <w:tcW w:w="1980" w:type="dxa"/>
          </w:tcPr>
          <w:p w:rsidR="005915CC" w:rsidRDefault="005915CC" w:rsidP="00106766">
            <w:pPr>
              <w:rPr>
                <w:snapToGrid w:val="0"/>
                <w:sz w:val="20"/>
              </w:rPr>
            </w:pPr>
            <w:r>
              <w:rPr>
                <w:snapToGrid w:val="0"/>
                <w:sz w:val="20"/>
              </w:rPr>
              <w:t>-76.50539</w:t>
            </w:r>
          </w:p>
        </w:tc>
        <w:tc>
          <w:tcPr>
            <w:tcW w:w="1980" w:type="dxa"/>
          </w:tcPr>
          <w:p w:rsidR="005915CC" w:rsidRDefault="005915CC" w:rsidP="00106766">
            <w:pPr>
              <w:rPr>
                <w:snapToGrid w:val="0"/>
                <w:sz w:val="20"/>
              </w:rPr>
            </w:pPr>
            <w:r>
              <w:rPr>
                <w:snapToGrid w:val="0"/>
                <w:sz w:val="20"/>
              </w:rPr>
              <w:t>39.21754</w:t>
            </w:r>
          </w:p>
        </w:tc>
        <w:tc>
          <w:tcPr>
            <w:tcW w:w="1800" w:type="dxa"/>
          </w:tcPr>
          <w:p w:rsidR="005915CC" w:rsidRDefault="005915CC" w:rsidP="00106766">
            <w:pPr>
              <w:rPr>
                <w:snapToGrid w:val="0"/>
                <w:sz w:val="20"/>
              </w:rPr>
            </w:pPr>
            <w:r>
              <w:rPr>
                <w:snapToGrid w:val="0"/>
                <w:sz w:val="20"/>
              </w:rPr>
              <w:t>-76.50836</w:t>
            </w:r>
          </w:p>
        </w:tc>
        <w:tc>
          <w:tcPr>
            <w:tcW w:w="1890" w:type="dxa"/>
          </w:tcPr>
          <w:p w:rsidR="005915CC" w:rsidRDefault="005915CC" w:rsidP="00106766">
            <w:pPr>
              <w:rPr>
                <w:snapToGrid w:val="0"/>
                <w:sz w:val="20"/>
              </w:rPr>
            </w:pPr>
            <w:r>
              <w:rPr>
                <w:snapToGrid w:val="0"/>
                <w:sz w:val="20"/>
              </w:rPr>
              <w:t>39.21637</w:t>
            </w:r>
          </w:p>
        </w:tc>
      </w:tr>
      <w:tr w:rsidR="005915CC" w:rsidTr="00106766">
        <w:tc>
          <w:tcPr>
            <w:tcW w:w="1368" w:type="dxa"/>
          </w:tcPr>
          <w:p w:rsidR="005915CC" w:rsidRDefault="005915CC" w:rsidP="00106766">
            <w:pPr>
              <w:rPr>
                <w:snapToGrid w:val="0"/>
                <w:sz w:val="20"/>
              </w:rPr>
            </w:pPr>
            <w:r>
              <w:rPr>
                <w:snapToGrid w:val="0"/>
                <w:sz w:val="20"/>
              </w:rPr>
              <w:t>9</w:t>
            </w:r>
          </w:p>
        </w:tc>
        <w:tc>
          <w:tcPr>
            <w:tcW w:w="1980" w:type="dxa"/>
          </w:tcPr>
          <w:p w:rsidR="005915CC" w:rsidRDefault="005915CC" w:rsidP="00106766">
            <w:pPr>
              <w:rPr>
                <w:snapToGrid w:val="0"/>
                <w:sz w:val="20"/>
              </w:rPr>
            </w:pPr>
            <w:r>
              <w:rPr>
                <w:snapToGrid w:val="0"/>
                <w:sz w:val="20"/>
              </w:rPr>
              <w:t>-76.50818</w:t>
            </w:r>
          </w:p>
        </w:tc>
        <w:tc>
          <w:tcPr>
            <w:tcW w:w="1980" w:type="dxa"/>
          </w:tcPr>
          <w:p w:rsidR="005915CC" w:rsidRDefault="005915CC" w:rsidP="00106766">
            <w:pPr>
              <w:rPr>
                <w:snapToGrid w:val="0"/>
                <w:sz w:val="20"/>
              </w:rPr>
            </w:pPr>
            <w:r>
              <w:rPr>
                <w:snapToGrid w:val="0"/>
                <w:sz w:val="20"/>
              </w:rPr>
              <w:t>39.21690</w:t>
            </w:r>
          </w:p>
        </w:tc>
        <w:tc>
          <w:tcPr>
            <w:tcW w:w="1800" w:type="dxa"/>
          </w:tcPr>
          <w:p w:rsidR="005915CC" w:rsidRDefault="005915CC" w:rsidP="00106766">
            <w:pPr>
              <w:rPr>
                <w:snapToGrid w:val="0"/>
                <w:sz w:val="20"/>
              </w:rPr>
            </w:pPr>
            <w:r>
              <w:rPr>
                <w:snapToGrid w:val="0"/>
                <w:sz w:val="20"/>
              </w:rPr>
              <w:t>-76.51022</w:t>
            </w:r>
          </w:p>
        </w:tc>
        <w:tc>
          <w:tcPr>
            <w:tcW w:w="1890" w:type="dxa"/>
          </w:tcPr>
          <w:p w:rsidR="005915CC" w:rsidRDefault="005915CC" w:rsidP="00106766">
            <w:pPr>
              <w:rPr>
                <w:snapToGrid w:val="0"/>
                <w:sz w:val="20"/>
              </w:rPr>
            </w:pPr>
            <w:r>
              <w:rPr>
                <w:snapToGrid w:val="0"/>
                <w:sz w:val="20"/>
              </w:rPr>
              <w:t>39.21495</w:t>
            </w:r>
          </w:p>
        </w:tc>
      </w:tr>
      <w:tr w:rsidR="005915CC" w:rsidTr="00106766">
        <w:tc>
          <w:tcPr>
            <w:tcW w:w="1368" w:type="dxa"/>
          </w:tcPr>
          <w:p w:rsidR="005915CC" w:rsidRDefault="005915CC" w:rsidP="00106766">
            <w:pPr>
              <w:rPr>
                <w:snapToGrid w:val="0"/>
                <w:sz w:val="20"/>
              </w:rPr>
            </w:pPr>
            <w:r>
              <w:rPr>
                <w:snapToGrid w:val="0"/>
                <w:sz w:val="20"/>
              </w:rPr>
              <w:t>10</w:t>
            </w:r>
          </w:p>
        </w:tc>
        <w:tc>
          <w:tcPr>
            <w:tcW w:w="1980" w:type="dxa"/>
          </w:tcPr>
          <w:p w:rsidR="005915CC" w:rsidRDefault="005915CC" w:rsidP="00106766">
            <w:pPr>
              <w:rPr>
                <w:snapToGrid w:val="0"/>
                <w:sz w:val="20"/>
              </w:rPr>
            </w:pPr>
            <w:r>
              <w:rPr>
                <w:snapToGrid w:val="0"/>
                <w:sz w:val="20"/>
              </w:rPr>
              <w:t>-76.51005</w:t>
            </w:r>
          </w:p>
        </w:tc>
        <w:tc>
          <w:tcPr>
            <w:tcW w:w="1980" w:type="dxa"/>
          </w:tcPr>
          <w:p w:rsidR="005915CC" w:rsidRDefault="005915CC" w:rsidP="00106766">
            <w:pPr>
              <w:rPr>
                <w:snapToGrid w:val="0"/>
                <w:sz w:val="20"/>
              </w:rPr>
            </w:pPr>
            <w:r>
              <w:rPr>
                <w:snapToGrid w:val="0"/>
                <w:sz w:val="20"/>
              </w:rPr>
              <w:t>39.21547</w:t>
            </w:r>
          </w:p>
        </w:tc>
        <w:tc>
          <w:tcPr>
            <w:tcW w:w="1800" w:type="dxa"/>
          </w:tcPr>
          <w:p w:rsidR="005915CC" w:rsidRDefault="005915CC" w:rsidP="00106766">
            <w:pPr>
              <w:rPr>
                <w:snapToGrid w:val="0"/>
                <w:sz w:val="20"/>
              </w:rPr>
            </w:pPr>
            <w:r>
              <w:rPr>
                <w:snapToGrid w:val="0"/>
                <w:sz w:val="20"/>
              </w:rPr>
              <w:t>-76.50935</w:t>
            </w:r>
          </w:p>
        </w:tc>
        <w:tc>
          <w:tcPr>
            <w:tcW w:w="1890" w:type="dxa"/>
          </w:tcPr>
          <w:p w:rsidR="005915CC" w:rsidRDefault="005915CC" w:rsidP="00106766">
            <w:pPr>
              <w:rPr>
                <w:snapToGrid w:val="0"/>
                <w:sz w:val="20"/>
              </w:rPr>
            </w:pPr>
            <w:r>
              <w:rPr>
                <w:snapToGrid w:val="0"/>
                <w:sz w:val="20"/>
              </w:rPr>
              <w:t>39.21628</w:t>
            </w:r>
          </w:p>
        </w:tc>
      </w:tr>
      <w:tr w:rsidR="005915CC" w:rsidTr="00106766">
        <w:tc>
          <w:tcPr>
            <w:tcW w:w="1368" w:type="dxa"/>
          </w:tcPr>
          <w:p w:rsidR="005915CC" w:rsidRDefault="005915CC" w:rsidP="00106766">
            <w:pPr>
              <w:rPr>
                <w:snapToGrid w:val="0"/>
                <w:sz w:val="20"/>
              </w:rPr>
            </w:pPr>
            <w:r>
              <w:rPr>
                <w:snapToGrid w:val="0"/>
                <w:sz w:val="20"/>
              </w:rPr>
              <w:t>11</w:t>
            </w:r>
          </w:p>
        </w:tc>
        <w:tc>
          <w:tcPr>
            <w:tcW w:w="1980" w:type="dxa"/>
          </w:tcPr>
          <w:p w:rsidR="005915CC" w:rsidRDefault="005915CC" w:rsidP="00106766">
            <w:pPr>
              <w:rPr>
                <w:snapToGrid w:val="0"/>
                <w:sz w:val="20"/>
              </w:rPr>
            </w:pPr>
            <w:r>
              <w:rPr>
                <w:snapToGrid w:val="0"/>
                <w:sz w:val="20"/>
              </w:rPr>
              <w:t>-76.50864</w:t>
            </w:r>
          </w:p>
        </w:tc>
        <w:tc>
          <w:tcPr>
            <w:tcW w:w="1980" w:type="dxa"/>
          </w:tcPr>
          <w:p w:rsidR="005915CC" w:rsidRDefault="005915CC" w:rsidP="00106766">
            <w:pPr>
              <w:rPr>
                <w:snapToGrid w:val="0"/>
                <w:sz w:val="20"/>
              </w:rPr>
            </w:pPr>
            <w:r>
              <w:rPr>
                <w:snapToGrid w:val="0"/>
                <w:sz w:val="20"/>
              </w:rPr>
              <w:t>39.21762</w:t>
            </w:r>
          </w:p>
        </w:tc>
        <w:tc>
          <w:tcPr>
            <w:tcW w:w="1800" w:type="dxa"/>
          </w:tcPr>
          <w:p w:rsidR="005915CC" w:rsidRDefault="005915CC" w:rsidP="00106766">
            <w:pPr>
              <w:rPr>
                <w:snapToGrid w:val="0"/>
                <w:sz w:val="20"/>
              </w:rPr>
            </w:pPr>
            <w:r>
              <w:rPr>
                <w:snapToGrid w:val="0"/>
                <w:sz w:val="20"/>
              </w:rPr>
              <w:t>-76.50795</w:t>
            </w:r>
          </w:p>
        </w:tc>
        <w:tc>
          <w:tcPr>
            <w:tcW w:w="1890" w:type="dxa"/>
          </w:tcPr>
          <w:p w:rsidR="005915CC" w:rsidRDefault="005915CC" w:rsidP="00106766">
            <w:pPr>
              <w:rPr>
                <w:snapToGrid w:val="0"/>
                <w:sz w:val="20"/>
              </w:rPr>
            </w:pPr>
            <w:r>
              <w:rPr>
                <w:snapToGrid w:val="0"/>
                <w:sz w:val="20"/>
              </w:rPr>
              <w:t>39.21642</w:t>
            </w:r>
          </w:p>
        </w:tc>
      </w:tr>
      <w:tr w:rsidR="005915CC" w:rsidTr="00106766">
        <w:tc>
          <w:tcPr>
            <w:tcW w:w="1368" w:type="dxa"/>
          </w:tcPr>
          <w:p w:rsidR="005915CC" w:rsidRDefault="005915CC" w:rsidP="00106766">
            <w:pPr>
              <w:rPr>
                <w:snapToGrid w:val="0"/>
                <w:sz w:val="20"/>
              </w:rPr>
            </w:pPr>
            <w:r>
              <w:rPr>
                <w:snapToGrid w:val="0"/>
                <w:sz w:val="20"/>
              </w:rPr>
              <w:t>12</w:t>
            </w:r>
          </w:p>
        </w:tc>
        <w:tc>
          <w:tcPr>
            <w:tcW w:w="1980" w:type="dxa"/>
          </w:tcPr>
          <w:p w:rsidR="005915CC" w:rsidRDefault="005915CC" w:rsidP="00106766">
            <w:pPr>
              <w:rPr>
                <w:snapToGrid w:val="0"/>
                <w:sz w:val="20"/>
              </w:rPr>
            </w:pPr>
            <w:r>
              <w:rPr>
                <w:snapToGrid w:val="0"/>
                <w:sz w:val="20"/>
              </w:rPr>
              <w:t>-76.50800</w:t>
            </w:r>
          </w:p>
        </w:tc>
        <w:tc>
          <w:tcPr>
            <w:tcW w:w="1980" w:type="dxa"/>
          </w:tcPr>
          <w:p w:rsidR="005915CC" w:rsidRDefault="005915CC" w:rsidP="00106766">
            <w:pPr>
              <w:rPr>
                <w:snapToGrid w:val="0"/>
                <w:sz w:val="20"/>
              </w:rPr>
            </w:pPr>
            <w:r>
              <w:rPr>
                <w:snapToGrid w:val="0"/>
                <w:sz w:val="20"/>
              </w:rPr>
              <w:t>39.21711</w:t>
            </w:r>
          </w:p>
        </w:tc>
        <w:tc>
          <w:tcPr>
            <w:tcW w:w="1800" w:type="dxa"/>
          </w:tcPr>
          <w:p w:rsidR="005915CC" w:rsidRDefault="005915CC" w:rsidP="00106766">
            <w:pPr>
              <w:rPr>
                <w:snapToGrid w:val="0"/>
                <w:sz w:val="20"/>
              </w:rPr>
            </w:pPr>
            <w:r>
              <w:rPr>
                <w:snapToGrid w:val="0"/>
                <w:sz w:val="20"/>
              </w:rPr>
              <w:t>-76.50337</w:t>
            </w:r>
          </w:p>
        </w:tc>
        <w:tc>
          <w:tcPr>
            <w:tcW w:w="1890" w:type="dxa"/>
          </w:tcPr>
          <w:p w:rsidR="005915CC" w:rsidRDefault="005915CC" w:rsidP="00106766">
            <w:pPr>
              <w:rPr>
                <w:snapToGrid w:val="0"/>
                <w:sz w:val="20"/>
              </w:rPr>
            </w:pPr>
            <w:r>
              <w:rPr>
                <w:snapToGrid w:val="0"/>
                <w:sz w:val="20"/>
              </w:rPr>
              <w:t>39.21525</w:t>
            </w:r>
          </w:p>
        </w:tc>
      </w:tr>
      <w:tr w:rsidR="005915CC" w:rsidTr="00106766">
        <w:tc>
          <w:tcPr>
            <w:tcW w:w="1368" w:type="dxa"/>
          </w:tcPr>
          <w:p w:rsidR="005915CC" w:rsidRDefault="005915CC" w:rsidP="00106766">
            <w:pPr>
              <w:rPr>
                <w:snapToGrid w:val="0"/>
                <w:sz w:val="20"/>
              </w:rPr>
            </w:pPr>
            <w:r>
              <w:rPr>
                <w:snapToGrid w:val="0"/>
                <w:sz w:val="20"/>
              </w:rPr>
              <w:t>13</w:t>
            </w:r>
          </w:p>
        </w:tc>
        <w:tc>
          <w:tcPr>
            <w:tcW w:w="1980" w:type="dxa"/>
          </w:tcPr>
          <w:p w:rsidR="005915CC" w:rsidRDefault="005915CC" w:rsidP="00106766">
            <w:pPr>
              <w:rPr>
                <w:snapToGrid w:val="0"/>
                <w:sz w:val="20"/>
              </w:rPr>
            </w:pPr>
            <w:r>
              <w:rPr>
                <w:snapToGrid w:val="0"/>
                <w:sz w:val="20"/>
              </w:rPr>
              <w:t>-76.50364</w:t>
            </w:r>
          </w:p>
        </w:tc>
        <w:tc>
          <w:tcPr>
            <w:tcW w:w="1980" w:type="dxa"/>
          </w:tcPr>
          <w:p w:rsidR="005915CC" w:rsidRDefault="005915CC" w:rsidP="00106766">
            <w:pPr>
              <w:rPr>
                <w:snapToGrid w:val="0"/>
                <w:sz w:val="20"/>
              </w:rPr>
            </w:pPr>
            <w:r>
              <w:rPr>
                <w:snapToGrid w:val="0"/>
                <w:sz w:val="20"/>
              </w:rPr>
              <w:t>39.21549</w:t>
            </w:r>
          </w:p>
        </w:tc>
        <w:tc>
          <w:tcPr>
            <w:tcW w:w="1800" w:type="dxa"/>
          </w:tcPr>
          <w:p w:rsidR="005915CC" w:rsidRDefault="005915CC" w:rsidP="00106766">
            <w:pPr>
              <w:rPr>
                <w:snapToGrid w:val="0"/>
                <w:sz w:val="20"/>
              </w:rPr>
            </w:pPr>
            <w:r>
              <w:rPr>
                <w:snapToGrid w:val="0"/>
                <w:sz w:val="20"/>
              </w:rPr>
              <w:t>-76.50316</w:t>
            </w:r>
          </w:p>
        </w:tc>
        <w:tc>
          <w:tcPr>
            <w:tcW w:w="1890" w:type="dxa"/>
          </w:tcPr>
          <w:p w:rsidR="005915CC" w:rsidRDefault="005915CC" w:rsidP="00106766">
            <w:pPr>
              <w:rPr>
                <w:snapToGrid w:val="0"/>
                <w:sz w:val="20"/>
              </w:rPr>
            </w:pPr>
            <w:r>
              <w:rPr>
                <w:snapToGrid w:val="0"/>
                <w:sz w:val="20"/>
              </w:rPr>
              <w:t>39.21404</w:t>
            </w:r>
          </w:p>
        </w:tc>
      </w:tr>
      <w:tr w:rsidR="005915CC" w:rsidTr="00106766">
        <w:tc>
          <w:tcPr>
            <w:tcW w:w="1368" w:type="dxa"/>
          </w:tcPr>
          <w:p w:rsidR="005915CC" w:rsidRDefault="005915CC" w:rsidP="00106766">
            <w:pPr>
              <w:rPr>
                <w:snapToGrid w:val="0"/>
                <w:sz w:val="20"/>
              </w:rPr>
            </w:pPr>
            <w:r>
              <w:rPr>
                <w:snapToGrid w:val="0"/>
                <w:sz w:val="20"/>
              </w:rPr>
              <w:t>14</w:t>
            </w:r>
          </w:p>
        </w:tc>
        <w:tc>
          <w:tcPr>
            <w:tcW w:w="1980" w:type="dxa"/>
          </w:tcPr>
          <w:p w:rsidR="005915CC" w:rsidRDefault="005915CC" w:rsidP="00106766">
            <w:pPr>
              <w:rPr>
                <w:snapToGrid w:val="0"/>
                <w:sz w:val="20"/>
              </w:rPr>
            </w:pPr>
            <w:r>
              <w:rPr>
                <w:snapToGrid w:val="0"/>
                <w:sz w:val="20"/>
              </w:rPr>
              <w:t>-76.50379</w:t>
            </w:r>
          </w:p>
        </w:tc>
        <w:tc>
          <w:tcPr>
            <w:tcW w:w="1980" w:type="dxa"/>
          </w:tcPr>
          <w:p w:rsidR="005915CC" w:rsidRDefault="005915CC" w:rsidP="00106766">
            <w:pPr>
              <w:rPr>
                <w:snapToGrid w:val="0"/>
                <w:sz w:val="20"/>
              </w:rPr>
            </w:pPr>
            <w:r>
              <w:rPr>
                <w:snapToGrid w:val="0"/>
                <w:sz w:val="20"/>
              </w:rPr>
              <w:t>39.20650</w:t>
            </w:r>
          </w:p>
        </w:tc>
        <w:tc>
          <w:tcPr>
            <w:tcW w:w="1800" w:type="dxa"/>
          </w:tcPr>
          <w:p w:rsidR="005915CC" w:rsidRDefault="005915CC" w:rsidP="00106766">
            <w:pPr>
              <w:rPr>
                <w:snapToGrid w:val="0"/>
                <w:sz w:val="20"/>
              </w:rPr>
            </w:pPr>
            <w:r>
              <w:rPr>
                <w:snapToGrid w:val="0"/>
                <w:sz w:val="20"/>
              </w:rPr>
              <w:t>-76.50584</w:t>
            </w:r>
          </w:p>
        </w:tc>
        <w:tc>
          <w:tcPr>
            <w:tcW w:w="1890" w:type="dxa"/>
          </w:tcPr>
          <w:p w:rsidR="005915CC" w:rsidRDefault="005915CC" w:rsidP="00106766">
            <w:pPr>
              <w:rPr>
                <w:snapToGrid w:val="0"/>
                <w:sz w:val="20"/>
              </w:rPr>
            </w:pPr>
            <w:r>
              <w:rPr>
                <w:snapToGrid w:val="0"/>
                <w:sz w:val="20"/>
              </w:rPr>
              <w:t>39.20221</w:t>
            </w:r>
          </w:p>
        </w:tc>
      </w:tr>
      <w:tr w:rsidR="005915CC" w:rsidTr="00106766">
        <w:tc>
          <w:tcPr>
            <w:tcW w:w="1368" w:type="dxa"/>
          </w:tcPr>
          <w:p w:rsidR="005915CC" w:rsidRDefault="005915CC" w:rsidP="00106766">
            <w:pPr>
              <w:rPr>
                <w:snapToGrid w:val="0"/>
                <w:sz w:val="20"/>
              </w:rPr>
            </w:pPr>
            <w:r>
              <w:rPr>
                <w:snapToGrid w:val="0"/>
                <w:sz w:val="20"/>
              </w:rPr>
              <w:t>15</w:t>
            </w:r>
          </w:p>
        </w:tc>
        <w:tc>
          <w:tcPr>
            <w:tcW w:w="1980" w:type="dxa"/>
          </w:tcPr>
          <w:p w:rsidR="005915CC" w:rsidRDefault="005915CC" w:rsidP="00106766">
            <w:pPr>
              <w:rPr>
                <w:snapToGrid w:val="0"/>
                <w:sz w:val="20"/>
              </w:rPr>
            </w:pPr>
            <w:r>
              <w:rPr>
                <w:snapToGrid w:val="0"/>
                <w:sz w:val="20"/>
              </w:rPr>
              <w:t>-76.50563</w:t>
            </w:r>
          </w:p>
        </w:tc>
        <w:tc>
          <w:tcPr>
            <w:tcW w:w="1980" w:type="dxa"/>
          </w:tcPr>
          <w:p w:rsidR="005915CC" w:rsidRDefault="005915CC" w:rsidP="00106766">
            <w:pPr>
              <w:rPr>
                <w:snapToGrid w:val="0"/>
                <w:sz w:val="20"/>
              </w:rPr>
            </w:pPr>
            <w:r>
              <w:rPr>
                <w:snapToGrid w:val="0"/>
                <w:sz w:val="20"/>
              </w:rPr>
              <w:t>39.20174</w:t>
            </w:r>
          </w:p>
        </w:tc>
        <w:tc>
          <w:tcPr>
            <w:tcW w:w="1800" w:type="dxa"/>
          </w:tcPr>
          <w:p w:rsidR="005915CC" w:rsidRDefault="005915CC" w:rsidP="00106766">
            <w:pPr>
              <w:rPr>
                <w:snapToGrid w:val="0"/>
                <w:sz w:val="20"/>
              </w:rPr>
            </w:pPr>
            <w:r>
              <w:rPr>
                <w:snapToGrid w:val="0"/>
                <w:sz w:val="20"/>
              </w:rPr>
              <w:t>-76.49925</w:t>
            </w:r>
          </w:p>
        </w:tc>
        <w:tc>
          <w:tcPr>
            <w:tcW w:w="1890" w:type="dxa"/>
          </w:tcPr>
          <w:p w:rsidR="005915CC" w:rsidRDefault="005915CC" w:rsidP="00106766">
            <w:pPr>
              <w:rPr>
                <w:snapToGrid w:val="0"/>
                <w:sz w:val="20"/>
              </w:rPr>
            </w:pPr>
            <w:r>
              <w:rPr>
                <w:snapToGrid w:val="0"/>
                <w:sz w:val="20"/>
              </w:rPr>
              <w:t>39.19521</w:t>
            </w:r>
          </w:p>
        </w:tc>
      </w:tr>
    </w:tbl>
    <w:p w:rsidR="005915CC" w:rsidRDefault="005915CC" w:rsidP="005915CC">
      <w:pPr>
        <w:pStyle w:val="table0"/>
        <w:rPr>
          <w:snapToGrid w:val="0"/>
        </w:rPr>
      </w:pPr>
    </w:p>
    <w:p w:rsidR="005915CC" w:rsidRDefault="005915CC" w:rsidP="005915CC">
      <w:pPr>
        <w:pStyle w:val="table0"/>
        <w:rPr>
          <w:snapToGrid w:val="0"/>
        </w:rPr>
      </w:pPr>
    </w:p>
    <w:tbl>
      <w:tblPr>
        <w:tblpPr w:leftFromText="180" w:rightFromText="180" w:vertAnchor="page" w:horzAnchor="margin" w:tblpXSpec="center" w:tblpY="1625"/>
        <w:tblW w:w="0" w:type="auto"/>
        <w:tblLayout w:type="fixed"/>
        <w:tblCellMar>
          <w:left w:w="30" w:type="dxa"/>
          <w:right w:w="30" w:type="dxa"/>
        </w:tblCellMar>
        <w:tblLook w:val="0000" w:firstRow="0" w:lastRow="0" w:firstColumn="0" w:lastColumn="0" w:noHBand="0" w:noVBand="0"/>
      </w:tblPr>
      <w:tblGrid>
        <w:gridCol w:w="1260"/>
        <w:gridCol w:w="1560"/>
        <w:gridCol w:w="1530"/>
        <w:gridCol w:w="270"/>
        <w:gridCol w:w="1170"/>
        <w:gridCol w:w="1485"/>
        <w:gridCol w:w="1395"/>
      </w:tblGrid>
      <w:tr w:rsidR="005915CC" w:rsidTr="00106766">
        <w:trPr>
          <w:cantSplit/>
          <w:trHeight w:val="1170"/>
        </w:trPr>
        <w:tc>
          <w:tcPr>
            <w:tcW w:w="8670" w:type="dxa"/>
            <w:gridSpan w:val="7"/>
            <w:tcBorders>
              <w:bottom w:val="single" w:sz="6" w:space="0" w:color="auto"/>
            </w:tcBorders>
            <w:vAlign w:val="bottom"/>
          </w:tcPr>
          <w:p w:rsidR="005915CC" w:rsidRDefault="005915CC" w:rsidP="00106766">
            <w:pPr>
              <w:rPr>
                <w:b/>
                <w:bCs/>
                <w:snapToGrid w:val="0"/>
              </w:rPr>
            </w:pPr>
            <w:r>
              <w:rPr>
                <w:b/>
                <w:bCs/>
              </w:rPr>
              <w:t>Table A-3.  Benthic and Sediment Sample Locations, June 2006 Sampling.</w:t>
            </w:r>
            <w:r>
              <w:rPr>
                <w:b/>
                <w:bCs/>
                <w:smallCaps/>
              </w:rPr>
              <w:t xml:space="preserve"> </w:t>
            </w:r>
          </w:p>
        </w:tc>
      </w:tr>
      <w:tr w:rsidR="005915CC" w:rsidTr="00106766">
        <w:trPr>
          <w:cantSplit/>
          <w:trHeight w:val="533"/>
        </w:trPr>
        <w:tc>
          <w:tcPr>
            <w:tcW w:w="1260" w:type="dxa"/>
            <w:tcBorders>
              <w:top w:val="double" w:sz="6" w:space="0" w:color="auto"/>
              <w:left w:val="double" w:sz="4" w:space="0" w:color="auto"/>
              <w:bottom w:val="single" w:sz="6" w:space="0" w:color="auto"/>
              <w:right w:val="single" w:sz="4" w:space="0" w:color="auto"/>
            </w:tcBorders>
            <w:shd w:val="clear" w:color="auto" w:fill="D9D9D9"/>
            <w:vAlign w:val="bottom"/>
          </w:tcPr>
          <w:p w:rsidR="005915CC" w:rsidRDefault="005915CC" w:rsidP="00106766">
            <w:pPr>
              <w:rPr>
                <w:b/>
                <w:snapToGrid w:val="0"/>
                <w:color w:val="000000"/>
                <w:sz w:val="20"/>
              </w:rPr>
            </w:pPr>
            <w:r>
              <w:rPr>
                <w:b/>
                <w:snapToGrid w:val="0"/>
                <w:color w:val="000000"/>
                <w:sz w:val="20"/>
              </w:rPr>
              <w:t>Sample ID</w:t>
            </w:r>
          </w:p>
        </w:tc>
        <w:tc>
          <w:tcPr>
            <w:tcW w:w="1560" w:type="dxa"/>
            <w:tcBorders>
              <w:top w:val="double" w:sz="6" w:space="0" w:color="auto"/>
              <w:left w:val="single" w:sz="4" w:space="0" w:color="auto"/>
              <w:bottom w:val="single" w:sz="6" w:space="0" w:color="auto"/>
              <w:right w:val="single" w:sz="4" w:space="0" w:color="auto"/>
            </w:tcBorders>
            <w:shd w:val="clear" w:color="auto" w:fill="D9D9D9"/>
            <w:vAlign w:val="bottom"/>
          </w:tcPr>
          <w:p w:rsidR="005915CC" w:rsidRDefault="005915CC" w:rsidP="00106766">
            <w:pPr>
              <w:jc w:val="center"/>
              <w:rPr>
                <w:b/>
                <w:bCs/>
                <w:snapToGrid w:val="0"/>
                <w:sz w:val="20"/>
              </w:rPr>
            </w:pPr>
            <w:r>
              <w:rPr>
                <w:b/>
                <w:bCs/>
                <w:snapToGrid w:val="0"/>
                <w:sz w:val="20"/>
              </w:rPr>
              <w:t>Longitude</w:t>
            </w:r>
          </w:p>
        </w:tc>
        <w:tc>
          <w:tcPr>
            <w:tcW w:w="1530" w:type="dxa"/>
            <w:tcBorders>
              <w:top w:val="double" w:sz="6" w:space="0" w:color="auto"/>
              <w:left w:val="single" w:sz="4" w:space="0" w:color="auto"/>
              <w:bottom w:val="single" w:sz="6" w:space="0" w:color="auto"/>
              <w:right w:val="double" w:sz="4" w:space="0" w:color="auto"/>
            </w:tcBorders>
            <w:shd w:val="clear" w:color="auto" w:fill="D9D9D9"/>
            <w:vAlign w:val="bottom"/>
          </w:tcPr>
          <w:p w:rsidR="005915CC" w:rsidRDefault="005915CC" w:rsidP="00106766">
            <w:pPr>
              <w:pStyle w:val="xl36"/>
              <w:spacing w:before="0" w:beforeAutospacing="0" w:after="0" w:afterAutospacing="0"/>
              <w:rPr>
                <w:b/>
                <w:bCs/>
                <w:snapToGrid w:val="0"/>
                <w:sz w:val="20"/>
                <w:szCs w:val="20"/>
              </w:rPr>
            </w:pPr>
            <w:r>
              <w:rPr>
                <w:b/>
                <w:bCs/>
                <w:snapToGrid w:val="0"/>
                <w:sz w:val="20"/>
                <w:szCs w:val="20"/>
              </w:rPr>
              <w:t>Latitude</w:t>
            </w:r>
          </w:p>
        </w:tc>
        <w:tc>
          <w:tcPr>
            <w:tcW w:w="270" w:type="dxa"/>
            <w:vMerge w:val="restart"/>
            <w:tcBorders>
              <w:left w:val="double" w:sz="4" w:space="0" w:color="auto"/>
              <w:right w:val="double" w:sz="4" w:space="0" w:color="auto"/>
            </w:tcBorders>
            <w:vAlign w:val="bottom"/>
          </w:tcPr>
          <w:p w:rsidR="005915CC" w:rsidRDefault="005915CC" w:rsidP="00106766">
            <w:pPr>
              <w:pStyle w:val="xl36"/>
              <w:spacing w:before="0" w:beforeAutospacing="0" w:after="0" w:afterAutospacing="0"/>
              <w:rPr>
                <w:b/>
                <w:bCs/>
                <w:snapToGrid w:val="0"/>
                <w:szCs w:val="20"/>
              </w:rPr>
            </w:pPr>
          </w:p>
        </w:tc>
        <w:tc>
          <w:tcPr>
            <w:tcW w:w="1170" w:type="dxa"/>
            <w:tcBorders>
              <w:top w:val="double" w:sz="6" w:space="0" w:color="auto"/>
              <w:left w:val="double" w:sz="4" w:space="0" w:color="auto"/>
              <w:bottom w:val="single" w:sz="6" w:space="0" w:color="auto"/>
              <w:right w:val="single" w:sz="4" w:space="0" w:color="auto"/>
            </w:tcBorders>
            <w:shd w:val="clear" w:color="auto" w:fill="D9D9D9"/>
            <w:vAlign w:val="bottom"/>
          </w:tcPr>
          <w:p w:rsidR="005915CC" w:rsidRDefault="005915CC" w:rsidP="00106766">
            <w:pPr>
              <w:jc w:val="center"/>
              <w:rPr>
                <w:b/>
                <w:snapToGrid w:val="0"/>
                <w:color w:val="000000"/>
                <w:sz w:val="20"/>
              </w:rPr>
            </w:pPr>
            <w:r>
              <w:rPr>
                <w:b/>
                <w:snapToGrid w:val="0"/>
                <w:color w:val="000000"/>
                <w:sz w:val="20"/>
              </w:rPr>
              <w:t>Sample ID</w:t>
            </w:r>
          </w:p>
        </w:tc>
        <w:tc>
          <w:tcPr>
            <w:tcW w:w="1485" w:type="dxa"/>
            <w:tcBorders>
              <w:top w:val="double" w:sz="6" w:space="0" w:color="auto"/>
              <w:left w:val="single" w:sz="4" w:space="0" w:color="auto"/>
              <w:bottom w:val="single" w:sz="6" w:space="0" w:color="auto"/>
              <w:right w:val="single" w:sz="4" w:space="0" w:color="auto"/>
            </w:tcBorders>
            <w:shd w:val="clear" w:color="auto" w:fill="D9D9D9"/>
            <w:vAlign w:val="bottom"/>
          </w:tcPr>
          <w:p w:rsidR="005915CC" w:rsidRDefault="005915CC" w:rsidP="00106766">
            <w:pPr>
              <w:jc w:val="center"/>
              <w:rPr>
                <w:b/>
                <w:bCs/>
                <w:snapToGrid w:val="0"/>
                <w:sz w:val="20"/>
              </w:rPr>
            </w:pPr>
            <w:r>
              <w:rPr>
                <w:b/>
                <w:bCs/>
                <w:snapToGrid w:val="0"/>
                <w:sz w:val="20"/>
              </w:rPr>
              <w:t>Longitude</w:t>
            </w:r>
          </w:p>
        </w:tc>
        <w:tc>
          <w:tcPr>
            <w:tcW w:w="1395" w:type="dxa"/>
            <w:tcBorders>
              <w:top w:val="double" w:sz="6" w:space="0" w:color="auto"/>
              <w:left w:val="single" w:sz="4" w:space="0" w:color="auto"/>
              <w:bottom w:val="single" w:sz="6" w:space="0" w:color="auto"/>
              <w:right w:val="double" w:sz="4" w:space="0" w:color="auto"/>
            </w:tcBorders>
            <w:shd w:val="clear" w:color="auto" w:fill="D9D9D9"/>
            <w:vAlign w:val="bottom"/>
          </w:tcPr>
          <w:p w:rsidR="005915CC" w:rsidRDefault="005915CC" w:rsidP="00106766">
            <w:pPr>
              <w:pStyle w:val="xl36"/>
              <w:spacing w:before="0" w:beforeAutospacing="0" w:after="0" w:afterAutospacing="0"/>
              <w:rPr>
                <w:b/>
                <w:bCs/>
                <w:snapToGrid w:val="0"/>
                <w:sz w:val="20"/>
                <w:szCs w:val="20"/>
              </w:rPr>
            </w:pPr>
            <w:r>
              <w:rPr>
                <w:b/>
                <w:bCs/>
                <w:snapToGrid w:val="0"/>
                <w:sz w:val="20"/>
                <w:szCs w:val="20"/>
              </w:rPr>
              <w:t>Latitude</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1</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-76.50581</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39.21758</w:t>
            </w:r>
          </w:p>
        </w:tc>
        <w:tc>
          <w:tcPr>
            <w:tcW w:w="270" w:type="dxa"/>
            <w:vMerge/>
            <w:tcBorders>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16</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-76.51315</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39.20937</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2</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-76.50454</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39.21611</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17</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-76.51275</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39.21135</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3</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-76.50317</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39.21723</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18</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-76.51108</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39.21136</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4</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-76.50669</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39.21517</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19</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-76.50951</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39.21312</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5</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-76.50720</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39.21836</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20</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-76.50746</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39.21435</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6</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-76.49869</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39.21521</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21</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-76.50809</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39.21348</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7</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-76.50216</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39.21493</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22</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-76.50235</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39.21948</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8</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-76.50030</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39.21594</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23</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-76.50457</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39.22128</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9</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-76.49840</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39.21756</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24</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-76.50850</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39.21925</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10</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-76.49953</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39.21782</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25</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-76.51270</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39.21521</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11</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-76.50185</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39.21700</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26</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-76.51580</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39.21045</w:t>
            </w:r>
          </w:p>
        </w:tc>
      </w:tr>
      <w:tr w:rsidR="005915CC" w:rsidTr="00106766">
        <w:trPr>
          <w:cantSplit/>
          <w:trHeight w:val="274"/>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12</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-76.50987</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39.21408</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27</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-76.50296</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39.21329</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13</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-76.51441</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39.20972</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28</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-76.50677</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39.21311</w:t>
            </w:r>
          </w:p>
        </w:tc>
      </w:tr>
      <w:tr w:rsidR="005915CC" w:rsidTr="00106766">
        <w:trPr>
          <w:cantSplit/>
          <w:trHeight w:val="259"/>
        </w:trPr>
        <w:tc>
          <w:tcPr>
            <w:tcW w:w="1260" w:type="dxa"/>
            <w:tcBorders>
              <w:top w:val="single" w:sz="4" w:space="0" w:color="auto"/>
              <w:left w:val="doub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14</w:t>
            </w:r>
          </w:p>
        </w:tc>
        <w:tc>
          <w:tcPr>
            <w:tcW w:w="1560"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-76.51420</w:t>
            </w:r>
          </w:p>
        </w:tc>
        <w:tc>
          <w:tcPr>
            <w:tcW w:w="1530"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39.20724</w:t>
            </w:r>
          </w:p>
        </w:tc>
        <w:tc>
          <w:tcPr>
            <w:tcW w:w="270" w:type="dxa"/>
            <w:vMerge/>
            <w:tcBorders>
              <w:top w:val="single" w:sz="4" w:space="0" w:color="auto"/>
              <w:left w:val="doub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sing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29</w:t>
            </w:r>
          </w:p>
        </w:tc>
        <w:tc>
          <w:tcPr>
            <w:tcW w:w="1485" w:type="dxa"/>
            <w:tcBorders>
              <w:top w:val="single" w:sz="4" w:space="0" w:color="auto"/>
              <w:left w:val="single" w:sz="4" w:space="0" w:color="auto"/>
              <w:bottom w:val="single" w:sz="4" w:space="0" w:color="auto"/>
              <w:right w:val="single" w:sz="4" w:space="0" w:color="auto"/>
            </w:tcBorders>
            <w:vAlign w:val="bottom"/>
          </w:tcPr>
          <w:p w:rsidR="005915CC" w:rsidRDefault="005915CC" w:rsidP="00106766">
            <w:pPr>
              <w:jc w:val="center"/>
              <w:rPr>
                <w:rFonts w:eastAsia="Arial Unicode MS"/>
                <w:sz w:val="20"/>
              </w:rPr>
            </w:pPr>
            <w:r>
              <w:rPr>
                <w:sz w:val="20"/>
              </w:rPr>
              <w:t>-76.50639</w:t>
            </w:r>
          </w:p>
        </w:tc>
        <w:tc>
          <w:tcPr>
            <w:tcW w:w="1395" w:type="dxa"/>
            <w:tcBorders>
              <w:top w:val="single" w:sz="4" w:space="0" w:color="auto"/>
              <w:left w:val="single" w:sz="4" w:space="0" w:color="auto"/>
              <w:bottom w:val="single" w:sz="4" w:space="0" w:color="auto"/>
              <w:right w:val="double" w:sz="4" w:space="0" w:color="auto"/>
            </w:tcBorders>
            <w:vAlign w:val="bottom"/>
          </w:tcPr>
          <w:p w:rsidR="005915CC" w:rsidRDefault="005915CC" w:rsidP="00106766">
            <w:pPr>
              <w:jc w:val="center"/>
              <w:rPr>
                <w:rFonts w:eastAsia="Arial Unicode MS"/>
                <w:sz w:val="20"/>
              </w:rPr>
            </w:pPr>
            <w:r>
              <w:rPr>
                <w:sz w:val="20"/>
              </w:rPr>
              <w:t>39.20909</w:t>
            </w:r>
          </w:p>
        </w:tc>
      </w:tr>
      <w:tr w:rsidR="005915CC" w:rsidTr="00106766">
        <w:trPr>
          <w:cantSplit/>
          <w:trHeight w:val="187"/>
        </w:trPr>
        <w:tc>
          <w:tcPr>
            <w:tcW w:w="1260" w:type="dxa"/>
            <w:tcBorders>
              <w:top w:val="single" w:sz="4" w:space="0" w:color="auto"/>
              <w:left w:val="double" w:sz="4" w:space="0" w:color="auto"/>
              <w:bottom w:val="double" w:sz="4" w:space="0" w:color="auto"/>
              <w:right w:val="single" w:sz="4" w:space="0" w:color="auto"/>
            </w:tcBorders>
            <w:vAlign w:val="bottom"/>
          </w:tcPr>
          <w:p w:rsidR="005915CC" w:rsidRDefault="005915CC" w:rsidP="00106766">
            <w:pPr>
              <w:jc w:val="center"/>
              <w:rPr>
                <w:rFonts w:eastAsia="Arial Unicode MS"/>
                <w:sz w:val="20"/>
              </w:rPr>
            </w:pPr>
            <w:r>
              <w:rPr>
                <w:rFonts w:eastAsia="Arial Unicode MS"/>
                <w:sz w:val="20"/>
              </w:rPr>
              <w:t>15</w:t>
            </w:r>
          </w:p>
        </w:tc>
        <w:tc>
          <w:tcPr>
            <w:tcW w:w="1560" w:type="dxa"/>
            <w:tcBorders>
              <w:top w:val="single" w:sz="4" w:space="0" w:color="auto"/>
              <w:left w:val="single" w:sz="4" w:space="0" w:color="auto"/>
              <w:bottom w:val="double" w:sz="4" w:space="0" w:color="auto"/>
              <w:right w:val="single" w:sz="4" w:space="0" w:color="auto"/>
            </w:tcBorders>
            <w:vAlign w:val="bottom"/>
          </w:tcPr>
          <w:p w:rsidR="005915CC" w:rsidRDefault="005915CC" w:rsidP="00106766">
            <w:pPr>
              <w:jc w:val="center"/>
              <w:rPr>
                <w:rFonts w:eastAsia="Arial Unicode MS"/>
                <w:sz w:val="20"/>
              </w:rPr>
            </w:pPr>
            <w:r>
              <w:rPr>
                <w:sz w:val="20"/>
              </w:rPr>
              <w:t>-76.51315</w:t>
            </w:r>
          </w:p>
        </w:tc>
        <w:tc>
          <w:tcPr>
            <w:tcW w:w="1530" w:type="dxa"/>
            <w:tcBorders>
              <w:top w:val="single" w:sz="4" w:space="0" w:color="auto"/>
              <w:left w:val="single" w:sz="4" w:space="0" w:color="auto"/>
              <w:bottom w:val="double" w:sz="4" w:space="0" w:color="auto"/>
              <w:right w:val="double" w:sz="4" w:space="0" w:color="auto"/>
            </w:tcBorders>
            <w:vAlign w:val="bottom"/>
          </w:tcPr>
          <w:p w:rsidR="005915CC" w:rsidRDefault="005915CC" w:rsidP="00106766">
            <w:pPr>
              <w:jc w:val="center"/>
              <w:rPr>
                <w:rFonts w:eastAsia="Arial Unicode MS"/>
                <w:sz w:val="20"/>
              </w:rPr>
            </w:pPr>
            <w:r>
              <w:rPr>
                <w:sz w:val="20"/>
              </w:rPr>
              <w:t>39.20937</w:t>
            </w:r>
          </w:p>
        </w:tc>
        <w:tc>
          <w:tcPr>
            <w:tcW w:w="270" w:type="dxa"/>
            <w:vMerge/>
            <w:tcBorders>
              <w:top w:val="single" w:sz="4" w:space="0" w:color="auto"/>
              <w:left w:val="double" w:sz="4" w:space="0" w:color="auto"/>
              <w:bottom w:val="double" w:sz="4" w:space="0" w:color="auto"/>
              <w:right w:val="double" w:sz="4" w:space="0" w:color="auto"/>
            </w:tcBorders>
            <w:vAlign w:val="bottom"/>
          </w:tcPr>
          <w:p w:rsidR="005915CC" w:rsidRDefault="005915CC" w:rsidP="00106766">
            <w:pPr>
              <w:jc w:val="center"/>
              <w:rPr>
                <w:rFonts w:eastAsia="Arial Unicode MS"/>
                <w:sz w:val="20"/>
              </w:rPr>
            </w:pPr>
          </w:p>
        </w:tc>
        <w:tc>
          <w:tcPr>
            <w:tcW w:w="1170" w:type="dxa"/>
            <w:tcBorders>
              <w:top w:val="single" w:sz="4" w:space="0" w:color="auto"/>
              <w:left w:val="double" w:sz="4" w:space="0" w:color="auto"/>
              <w:bottom w:val="double" w:sz="4" w:space="0" w:color="auto"/>
              <w:right w:val="single" w:sz="4" w:space="0" w:color="auto"/>
            </w:tcBorders>
          </w:tcPr>
          <w:p w:rsidR="005915CC" w:rsidRDefault="005915CC" w:rsidP="00106766">
            <w:pPr>
              <w:jc w:val="center"/>
              <w:rPr>
                <w:snapToGrid w:val="0"/>
                <w:color w:val="000000"/>
                <w:sz w:val="20"/>
              </w:rPr>
            </w:pPr>
            <w:r>
              <w:rPr>
                <w:snapToGrid w:val="0"/>
                <w:color w:val="000000"/>
                <w:sz w:val="20"/>
              </w:rPr>
              <w:t>30</w:t>
            </w:r>
          </w:p>
        </w:tc>
        <w:tc>
          <w:tcPr>
            <w:tcW w:w="1485" w:type="dxa"/>
            <w:tcBorders>
              <w:top w:val="single" w:sz="4" w:space="0" w:color="auto"/>
              <w:left w:val="single" w:sz="4" w:space="0" w:color="auto"/>
              <w:bottom w:val="double" w:sz="4" w:space="0" w:color="auto"/>
              <w:right w:val="single" w:sz="4" w:space="0" w:color="auto"/>
            </w:tcBorders>
            <w:vAlign w:val="bottom"/>
          </w:tcPr>
          <w:p w:rsidR="005915CC" w:rsidRDefault="005915CC" w:rsidP="00106766">
            <w:pPr>
              <w:jc w:val="center"/>
              <w:rPr>
                <w:rFonts w:eastAsia="Arial Unicode MS"/>
                <w:sz w:val="20"/>
              </w:rPr>
            </w:pPr>
            <w:r>
              <w:rPr>
                <w:sz w:val="20"/>
              </w:rPr>
              <w:t>-76.50904</w:t>
            </w:r>
          </w:p>
        </w:tc>
        <w:tc>
          <w:tcPr>
            <w:tcW w:w="1395" w:type="dxa"/>
            <w:tcBorders>
              <w:top w:val="single" w:sz="4" w:space="0" w:color="auto"/>
              <w:left w:val="single" w:sz="4" w:space="0" w:color="auto"/>
              <w:bottom w:val="double" w:sz="4" w:space="0" w:color="auto"/>
              <w:right w:val="double" w:sz="4" w:space="0" w:color="auto"/>
            </w:tcBorders>
            <w:vAlign w:val="bottom"/>
          </w:tcPr>
          <w:p w:rsidR="005915CC" w:rsidRDefault="005915CC" w:rsidP="00106766">
            <w:pPr>
              <w:jc w:val="center"/>
              <w:rPr>
                <w:rFonts w:eastAsia="Arial Unicode MS"/>
                <w:sz w:val="20"/>
              </w:rPr>
            </w:pPr>
            <w:r>
              <w:rPr>
                <w:sz w:val="20"/>
              </w:rPr>
              <w:t>39.20642</w:t>
            </w:r>
          </w:p>
        </w:tc>
      </w:tr>
    </w:tbl>
    <w:p w:rsidR="005915CC" w:rsidRDefault="005915CC" w:rsidP="005915CC">
      <w:pPr>
        <w:pStyle w:val="table0"/>
        <w:rPr>
          <w:snapToGrid w:val="0"/>
        </w:rPr>
      </w:pPr>
    </w:p>
    <w:p w:rsidR="005915CC" w:rsidRDefault="005915CC" w:rsidP="005915CC">
      <w:pPr>
        <w:pStyle w:val="table0"/>
        <w:rPr>
          <w:snapToGrid w:val="0"/>
        </w:rPr>
      </w:pPr>
    </w:p>
    <w:p w:rsidR="005915CC" w:rsidRDefault="005915CC" w:rsidP="005915CC">
      <w:pPr>
        <w:pStyle w:val="table0"/>
        <w:rPr>
          <w:snapToGrid w:val="0"/>
        </w:rPr>
      </w:pPr>
    </w:p>
    <w:p w:rsidR="005915CC" w:rsidRDefault="005915CC" w:rsidP="005915CC">
      <w:pPr>
        <w:pStyle w:val="table0"/>
        <w:rPr>
          <w:snapToGrid w:val="0"/>
        </w:rPr>
      </w:pPr>
    </w:p>
    <w:p w:rsidR="005915CC" w:rsidRDefault="005915CC" w:rsidP="005915CC">
      <w:pPr>
        <w:pStyle w:val="table0"/>
        <w:rPr>
          <w:snapToGrid w:val="0"/>
        </w:rPr>
      </w:pPr>
    </w:p>
    <w:p w:rsidR="005915CC" w:rsidRDefault="005915CC" w:rsidP="005915CC">
      <w:pPr>
        <w:pStyle w:val="table0"/>
        <w:rPr>
          <w:snapToGrid w:val="0"/>
        </w:rPr>
      </w:pPr>
    </w:p>
    <w:p w:rsidR="005915CC" w:rsidRDefault="005915CC" w:rsidP="005915CC">
      <w:pPr>
        <w:pStyle w:val="table0"/>
        <w:rPr>
          <w:snapToGrid w:val="0"/>
        </w:rPr>
      </w:pPr>
    </w:p>
    <w:p w:rsidR="00621071" w:rsidRDefault="00621071"/>
    <w:sectPr w:rsidR="00621071">
      <w:footerReference w:type="default" r:id="rId20"/>
      <w:pgSz w:w="12240" w:h="15840" w:code="1"/>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0A66" w:rsidRDefault="00320A66">
      <w:r>
        <w:separator/>
      </w:r>
    </w:p>
  </w:endnote>
  <w:endnote w:type="continuationSeparator" w:id="0">
    <w:p w:rsidR="00320A66" w:rsidRDefault="00320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Times New Roman Bold">
    <w:altName w:val="Times New Roman"/>
    <w:panose1 w:val="00000000000000000000"/>
    <w:charset w:val="00"/>
    <w:family w:val="roman"/>
    <w:notTrueType/>
    <w:pitch w:val="default"/>
    <w:sig w:usb0="00020207" w:usb1="000200A8" w:usb2="00A816CF" w:usb3="00000001" w:csb0="00A80085" w:csb1="179F138A"/>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320A66">
    <w:pPr>
      <w:pStyle w:val="Footer"/>
      <w:tabs>
        <w:tab w:val="clear" w:pos="4320"/>
        <w:tab w:val="clear" w:pos="8640"/>
        <w:tab w:val="center" w:pos="4680"/>
        <w:tab w:val="right" w:pos="9360"/>
      </w:tabs>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lear" w:pos="8640"/>
        <w:tab w:val="center" w:pos="4680"/>
        <w:tab w:val="right" w:pos="9360"/>
        <w:tab w:val="right" w:pos="12960"/>
      </w:tabs>
    </w:pPr>
    <w:r>
      <w:rPr>
        <w:b/>
        <w:i/>
        <w:sz w:val="18"/>
      </w:rPr>
      <w:t>August 2006</w:t>
    </w:r>
    <w:r>
      <w:rPr>
        <w:b/>
        <w:i/>
        <w:sz w:val="20"/>
      </w:rP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b/>
        <w:i/>
        <w:sz w:val="20"/>
      </w:rPr>
      <w:tab/>
    </w:r>
    <w:r>
      <w:rPr>
        <w:rStyle w:val="PageNumber"/>
        <w:b/>
        <w:i/>
        <w:sz w:val="18"/>
      </w:rPr>
      <w:t>Marine Sampling Data Documentation Report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lear" w:pos="8640"/>
        <w:tab w:val="center" w:pos="4680"/>
        <w:tab w:val="right" w:pos="936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sidR="00CB485B">
      <w:rPr>
        <w:rStyle w:val="PageNumber"/>
        <w:i/>
        <w:noProof/>
        <w:sz w:val="18"/>
      </w:rPr>
      <w:t>v</w:t>
    </w:r>
    <w:r>
      <w:rPr>
        <w:rStyle w:val="PageNumber"/>
        <w:i/>
        <w:sz w:val="18"/>
      </w:rPr>
      <w:fldChar w:fldCharType="end"/>
    </w:r>
    <w:r>
      <w:rPr>
        <w:b/>
        <w:i/>
        <w:sz w:val="20"/>
      </w:rPr>
      <w:t>-</w:t>
    </w:r>
    <w:r>
      <w:rPr>
        <w:b/>
        <w:i/>
        <w:sz w:val="18"/>
      </w:rPr>
      <w:tab/>
    </w:r>
    <w:r>
      <w:rPr>
        <w:rStyle w:val="PageNumber"/>
        <w:b/>
        <w:i/>
        <w:sz w:val="18"/>
      </w:rPr>
      <w:t>Aquatic Sampling Data Documentation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lear" w:pos="8640"/>
        <w:tab w:val="center" w:pos="4680"/>
        <w:tab w:val="right" w:pos="936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sidR="00CB485B">
      <w:rPr>
        <w:rStyle w:val="PageNumber"/>
        <w:i/>
        <w:noProof/>
        <w:sz w:val="18"/>
      </w:rPr>
      <w:t>13</w:t>
    </w:r>
    <w:r>
      <w:rPr>
        <w:rStyle w:val="PageNumber"/>
        <w:i/>
        <w:sz w:val="18"/>
      </w:rPr>
      <w:fldChar w:fldCharType="end"/>
    </w:r>
    <w:r>
      <w:rPr>
        <w:b/>
        <w:i/>
        <w:sz w:val="20"/>
      </w:rPr>
      <w:t>-</w:t>
    </w:r>
    <w:r>
      <w:rPr>
        <w:b/>
        <w:i/>
        <w:sz w:val="18"/>
      </w:rPr>
      <w:tab/>
    </w:r>
    <w:r>
      <w:rPr>
        <w:rStyle w:val="PageNumber"/>
        <w:b/>
        <w:i/>
        <w:sz w:val="18"/>
      </w:rPr>
      <w:t>Aquatic Sampling Data Documentation Report</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enter" w:pos="8640"/>
        <w:tab w:val="right" w:pos="2151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sidR="00CB485B">
      <w:rPr>
        <w:rStyle w:val="PageNumber"/>
        <w:i/>
        <w:noProof/>
        <w:sz w:val="18"/>
      </w:rPr>
      <w:t>14</w:t>
    </w:r>
    <w:r>
      <w:rPr>
        <w:rStyle w:val="PageNumber"/>
        <w:i/>
        <w:sz w:val="18"/>
      </w:rPr>
      <w:fldChar w:fldCharType="end"/>
    </w:r>
    <w:r>
      <w:rPr>
        <w:b/>
        <w:i/>
        <w:sz w:val="20"/>
      </w:rPr>
      <w:t>-</w:t>
    </w:r>
    <w:r>
      <w:rPr>
        <w:b/>
        <w:i/>
        <w:sz w:val="18"/>
      </w:rPr>
      <w:t xml:space="preserve">                                       </w:t>
    </w:r>
    <w:r>
      <w:rPr>
        <w:b/>
        <w:i/>
        <w:sz w:val="18"/>
      </w:rPr>
      <w:tab/>
      <w:t xml:space="preserve"> </w:t>
    </w:r>
    <w:r>
      <w:rPr>
        <w:rStyle w:val="PageNumber"/>
        <w:b/>
        <w:i/>
        <w:sz w:val="18"/>
      </w:rPr>
      <w:t>Aquatic Sampling Data Documentation Report</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lear" w:pos="8640"/>
        <w:tab w:val="center" w:pos="6480"/>
        <w:tab w:val="right" w:pos="1296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Pr>
        <w:rStyle w:val="PageNumber"/>
        <w:i/>
        <w:noProof/>
        <w:sz w:val="18"/>
      </w:rPr>
      <w:t>15</w:t>
    </w:r>
    <w:r>
      <w:rPr>
        <w:rStyle w:val="PageNumber"/>
        <w:i/>
        <w:sz w:val="18"/>
      </w:rPr>
      <w:fldChar w:fldCharType="end"/>
    </w:r>
    <w:r>
      <w:rPr>
        <w:b/>
        <w:i/>
        <w:sz w:val="20"/>
      </w:rPr>
      <w:t>-</w:t>
    </w:r>
    <w:r>
      <w:rPr>
        <w:b/>
        <w:i/>
        <w:sz w:val="18"/>
      </w:rPr>
      <w:tab/>
    </w:r>
    <w:r>
      <w:rPr>
        <w:rStyle w:val="PageNumber"/>
        <w:b/>
        <w:i/>
        <w:sz w:val="18"/>
      </w:rPr>
      <w:t>Aquatic Sampling Data Documentation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lear" w:pos="8640"/>
        <w:tab w:val="center" w:pos="4680"/>
        <w:tab w:val="right" w:pos="936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Pr>
        <w:rStyle w:val="PageNumber"/>
        <w:i/>
        <w:noProof/>
        <w:sz w:val="18"/>
      </w:rPr>
      <w:t>16</w:t>
    </w:r>
    <w:r>
      <w:rPr>
        <w:rStyle w:val="PageNumber"/>
        <w:i/>
        <w:sz w:val="18"/>
      </w:rPr>
      <w:fldChar w:fldCharType="end"/>
    </w:r>
    <w:r>
      <w:rPr>
        <w:b/>
        <w:i/>
        <w:sz w:val="20"/>
      </w:rPr>
      <w:t>-</w:t>
    </w:r>
    <w:r>
      <w:rPr>
        <w:b/>
        <w:i/>
        <w:sz w:val="18"/>
      </w:rPr>
      <w:tab/>
    </w:r>
    <w:r>
      <w:rPr>
        <w:rStyle w:val="PageNumber"/>
        <w:b/>
        <w:i/>
        <w:sz w:val="18"/>
      </w:rPr>
      <w:t>Aquatic Sampling Data Documentation Report</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4320"/>
        <w:tab w:val="clear" w:pos="8640"/>
        <w:tab w:val="center" w:pos="5760"/>
        <w:tab w:val="right" w:pos="1296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Pr>
        <w:rStyle w:val="PageNumber"/>
        <w:i/>
        <w:noProof/>
        <w:sz w:val="18"/>
      </w:rPr>
      <w:t>17</w:t>
    </w:r>
    <w:r>
      <w:rPr>
        <w:rStyle w:val="PageNumber"/>
        <w:i/>
        <w:sz w:val="18"/>
      </w:rPr>
      <w:fldChar w:fldCharType="end"/>
    </w:r>
    <w:r>
      <w:rPr>
        <w:b/>
        <w:i/>
        <w:sz w:val="20"/>
      </w:rPr>
      <w:t>-</w:t>
    </w:r>
    <w:r>
      <w:rPr>
        <w:b/>
        <w:i/>
        <w:sz w:val="18"/>
      </w:rPr>
      <w:tab/>
    </w:r>
    <w:r>
      <w:rPr>
        <w:rStyle w:val="PageNumber"/>
        <w:b/>
        <w:i/>
        <w:sz w:val="18"/>
      </w:rPr>
      <w:t>Aquatic Sampling Data Documentation Report</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ED0501">
    <w:pPr>
      <w:pBdr>
        <w:bottom w:val="single" w:sz="4" w:space="1" w:color="auto"/>
      </w:pBdr>
      <w:jc w:val="right"/>
      <w:rPr>
        <w:b/>
        <w:smallCaps/>
        <w:sz w:val="20"/>
      </w:rPr>
    </w:pPr>
    <w:r>
      <w:rPr>
        <w:b/>
        <w:smallCaps/>
        <w:sz w:val="18"/>
      </w:rPr>
      <w:t>Sparrows Point</w:t>
    </w:r>
  </w:p>
  <w:p w:rsidR="00A54BFD" w:rsidRDefault="00320A6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19" w:lineRule="exact"/>
      <w:rPr>
        <w:sz w:val="20"/>
      </w:rPr>
    </w:pPr>
  </w:p>
  <w:p w:rsidR="00A54BFD" w:rsidRDefault="00ED0501">
    <w:pPr>
      <w:pStyle w:val="Footer"/>
      <w:tabs>
        <w:tab w:val="clear" w:pos="8640"/>
        <w:tab w:val="right" w:pos="9360"/>
      </w:tabs>
    </w:pPr>
    <w:r>
      <w:rPr>
        <w:b/>
        <w:i/>
        <w:sz w:val="18"/>
      </w:rPr>
      <w:t>December 2006</w:t>
    </w:r>
    <w:r>
      <w:rPr>
        <w:b/>
        <w:i/>
        <w:sz w:val="20"/>
      </w:rPr>
      <w:tab/>
      <w:t>-</w:t>
    </w:r>
    <w:r>
      <w:rPr>
        <w:rStyle w:val="PageNumber"/>
        <w:i/>
        <w:sz w:val="18"/>
      </w:rPr>
      <w:fldChar w:fldCharType="begin"/>
    </w:r>
    <w:r>
      <w:rPr>
        <w:rStyle w:val="PageNumber"/>
        <w:i/>
        <w:sz w:val="18"/>
      </w:rPr>
      <w:instrText xml:space="preserve"> PAGE </w:instrText>
    </w:r>
    <w:r>
      <w:rPr>
        <w:rStyle w:val="PageNumber"/>
        <w:i/>
        <w:sz w:val="18"/>
      </w:rPr>
      <w:fldChar w:fldCharType="separate"/>
    </w:r>
    <w:r>
      <w:rPr>
        <w:rStyle w:val="PageNumber"/>
        <w:i/>
        <w:noProof/>
        <w:sz w:val="18"/>
      </w:rPr>
      <w:t>28</w:t>
    </w:r>
    <w:r>
      <w:rPr>
        <w:rStyle w:val="PageNumber"/>
        <w:i/>
        <w:sz w:val="18"/>
      </w:rPr>
      <w:fldChar w:fldCharType="end"/>
    </w:r>
    <w:r>
      <w:rPr>
        <w:b/>
        <w:i/>
        <w:sz w:val="20"/>
      </w:rPr>
      <w:t>-</w:t>
    </w:r>
    <w:r>
      <w:rPr>
        <w:b/>
        <w:i/>
        <w:sz w:val="18"/>
      </w:rPr>
      <w:tab/>
    </w:r>
    <w:r>
      <w:rPr>
        <w:rStyle w:val="PageNumber"/>
        <w:b/>
        <w:i/>
        <w:sz w:val="18"/>
      </w:rPr>
      <w:t>Aquatic Sampling Data Documentation Report</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BFD" w:rsidRDefault="00320A6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0A66" w:rsidRDefault="00320A66">
      <w:r>
        <w:separator/>
      </w:r>
    </w:p>
  </w:footnote>
  <w:footnote w:type="continuationSeparator" w:id="0">
    <w:p w:rsidR="00320A66" w:rsidRDefault="00320A6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D914C7"/>
    <w:multiLevelType w:val="multilevel"/>
    <w:tmpl w:val="75DAA958"/>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24D12D07"/>
    <w:multiLevelType w:val="multilevel"/>
    <w:tmpl w:val="BEF66CE6"/>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777B6D36"/>
    <w:multiLevelType w:val="multilevel"/>
    <w:tmpl w:val="5C00C6BE"/>
    <w:lvl w:ilvl="0">
      <w:start w:val="1"/>
      <w:numFmt w:val="upperRoman"/>
      <w:pStyle w:val="Table"/>
      <w:lvlText w:val="%1."/>
      <w:lvlJc w:val="left"/>
      <w:pPr>
        <w:tabs>
          <w:tab w:val="num" w:pos="0"/>
        </w:tabs>
        <w:ind w:left="720" w:hanging="720"/>
      </w:pPr>
      <w:rPr>
        <w:rFonts w:ascii="Times New Roman Bold" w:hAnsi="Times New Roman Bold" w:hint="default"/>
        <w:b/>
        <w:i w:val="0"/>
        <w:sz w:val="24"/>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lowerLetter"/>
      <w:lvlText w:val="%4."/>
      <w:lvlJc w:val="left"/>
      <w:pPr>
        <w:tabs>
          <w:tab w:val="num" w:pos="720"/>
        </w:tabs>
        <w:ind w:left="2880" w:hanging="720"/>
      </w:pPr>
      <w:rPr>
        <w:rFonts w:hint="default"/>
      </w:rPr>
    </w:lvl>
    <w:lvl w:ilvl="4">
      <w:start w:val="1"/>
      <w:numFmt w:val="lowerRoman"/>
      <w:lvlText w:val="%5."/>
      <w:lvlJc w:val="left"/>
      <w:pPr>
        <w:tabs>
          <w:tab w:val="num" w:pos="720"/>
        </w:tabs>
        <w:ind w:left="3600" w:hanging="720"/>
      </w:pPr>
      <w:rPr>
        <w:rFonts w:hint="default"/>
      </w:rPr>
    </w:lvl>
    <w:lvl w:ilvl="5">
      <w:start w:val="1"/>
      <w:numFmt w:val="bullet"/>
      <w:lvlText w:val=""/>
      <w:lvlJc w:val="left"/>
      <w:pPr>
        <w:tabs>
          <w:tab w:val="num" w:pos="4320"/>
        </w:tabs>
        <w:ind w:left="4320" w:hanging="720"/>
      </w:pPr>
      <w:rPr>
        <w:rFonts w:ascii="Wingdings" w:hAnsi="Wingdings" w:hint="default"/>
      </w:rPr>
    </w:lvl>
    <w:lvl w:ilvl="6">
      <w:start w:val="1"/>
      <w:numFmt w:val="decimal"/>
      <w:lvlText w:val="%7."/>
      <w:lvlJc w:val="left"/>
      <w:pPr>
        <w:tabs>
          <w:tab w:val="num" w:pos="6120"/>
        </w:tabs>
        <w:ind w:left="61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left"/>
      <w:pPr>
        <w:tabs>
          <w:tab w:val="num" w:pos="6840"/>
        </w:tabs>
        <w:ind w:left="6840" w:hanging="360"/>
      </w:pPr>
      <w:rPr>
        <w:rFonts w:hint="default"/>
      </w:rPr>
    </w:lvl>
  </w:abstractNum>
  <w:num w:numId="1">
    <w:abstractNumId w:val="2"/>
  </w:num>
  <w:num w:numId="2">
    <w:abstractNumId w:val="0"/>
  </w:num>
  <w:num w:numId="3">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mpany">
    <w15:presenceInfo w15:providerId="None" w15:userId="compan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5CC"/>
    <w:rsid w:val="00320A66"/>
    <w:rsid w:val="005915CC"/>
    <w:rsid w:val="00621071"/>
    <w:rsid w:val="00C14847"/>
    <w:rsid w:val="00CB485B"/>
    <w:rsid w:val="00DE2979"/>
    <w:rsid w:val="00ED0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ostalCode"/>
  <w:smartTagType w:namespaceuri="urn:schemas-microsoft-com:office:smarttags" w:name="City"/>
  <w:smartTagType w:namespaceuri="urn:schemas-microsoft-com:office:smarttags" w:name="Street"/>
  <w:smartTagType w:namespaceuri="urn:schemas-microsoft-com:office:smarttags" w:name="address"/>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42D118D4-CA42-4CF3-BEB4-9B4F5B53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5CC"/>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autoRedefine/>
    <w:qFormat/>
    <w:rsid w:val="005915CC"/>
    <w:pPr>
      <w:keepNext/>
      <w:framePr w:hSpace="180" w:wrap="around" w:vAnchor="page" w:hAnchor="margin" w:xAlign="center" w:y="1625"/>
      <w:ind w:left="1350" w:hanging="1350"/>
      <w:jc w:val="both"/>
      <w:outlineLvl w:val="0"/>
    </w:pPr>
    <w:rPr>
      <w:rFonts w:ascii="Times New Roman Bold" w:hAnsi="Times New Roman Bold"/>
      <w:b/>
      <w:sz w:val="22"/>
    </w:rPr>
  </w:style>
  <w:style w:type="paragraph" w:styleId="Heading2">
    <w:name w:val="heading 2"/>
    <w:basedOn w:val="Normal"/>
    <w:next w:val="Normal"/>
    <w:link w:val="Heading2Char"/>
    <w:autoRedefine/>
    <w:qFormat/>
    <w:rsid w:val="005915CC"/>
    <w:pPr>
      <w:keepNext/>
      <w:outlineLvl w:val="1"/>
    </w:pPr>
    <w:rPr>
      <w:rFonts w:ascii="Times New Roman Bold" w:hAnsi="Times New Roman Bold"/>
      <w:b/>
      <w:bCs/>
      <w:caps/>
    </w:rPr>
  </w:style>
  <w:style w:type="paragraph" w:styleId="Heading3">
    <w:name w:val="heading 3"/>
    <w:basedOn w:val="Normal"/>
    <w:next w:val="Normal"/>
    <w:link w:val="Heading3Char"/>
    <w:qFormat/>
    <w:rsid w:val="005915CC"/>
    <w:pPr>
      <w:keepNext/>
      <w:outlineLvl w:val="2"/>
    </w:pPr>
    <w:rPr>
      <w:rFonts w:cs="Arial"/>
      <w:b/>
      <w:bCs/>
      <w:szCs w:val="26"/>
    </w:rPr>
  </w:style>
  <w:style w:type="paragraph" w:styleId="Heading4">
    <w:name w:val="heading 4"/>
    <w:basedOn w:val="Normal"/>
    <w:next w:val="Normal"/>
    <w:link w:val="Heading4Char"/>
    <w:qFormat/>
    <w:rsid w:val="005915CC"/>
    <w:pPr>
      <w:keepNext/>
      <w:outlineLvl w:val="3"/>
    </w:pPr>
    <w:rPr>
      <w:b/>
      <w:i/>
    </w:rPr>
  </w:style>
  <w:style w:type="paragraph" w:styleId="Heading5">
    <w:name w:val="heading 5"/>
    <w:basedOn w:val="Normal"/>
    <w:next w:val="Normal"/>
    <w:link w:val="Heading5Char"/>
    <w:qFormat/>
    <w:rsid w:val="005915CC"/>
    <w:pPr>
      <w:keepNext/>
      <w:outlineLvl w:val="4"/>
    </w:pPr>
    <w:rPr>
      <w:b/>
      <w:bCs/>
      <w:i/>
      <w:iCs/>
    </w:rPr>
  </w:style>
  <w:style w:type="paragraph" w:styleId="Heading6">
    <w:name w:val="heading 6"/>
    <w:basedOn w:val="Normal"/>
    <w:next w:val="Normal"/>
    <w:link w:val="Heading6Char"/>
    <w:qFormat/>
    <w:rsid w:val="005915CC"/>
    <w:pPr>
      <w:spacing w:before="240" w:after="60"/>
      <w:outlineLvl w:val="5"/>
    </w:pPr>
    <w:rPr>
      <w:b/>
      <w:bCs/>
      <w:sz w:val="22"/>
      <w:szCs w:val="22"/>
    </w:rPr>
  </w:style>
  <w:style w:type="paragraph" w:styleId="Heading7">
    <w:name w:val="heading 7"/>
    <w:basedOn w:val="Normal"/>
    <w:next w:val="Normal"/>
    <w:link w:val="Heading7Char"/>
    <w:qFormat/>
    <w:rsid w:val="005915CC"/>
    <w:pPr>
      <w:spacing w:before="240" w:after="60"/>
      <w:outlineLvl w:val="6"/>
    </w:pPr>
    <w:rPr>
      <w:szCs w:val="24"/>
    </w:rPr>
  </w:style>
  <w:style w:type="paragraph" w:styleId="Heading8">
    <w:name w:val="heading 8"/>
    <w:basedOn w:val="Normal"/>
    <w:next w:val="Normal"/>
    <w:link w:val="Heading8Char"/>
    <w:qFormat/>
    <w:rsid w:val="005915CC"/>
    <w:pPr>
      <w:spacing w:before="240" w:after="60"/>
      <w:outlineLvl w:val="7"/>
    </w:pPr>
    <w:rPr>
      <w:i/>
      <w:iCs/>
      <w:szCs w:val="24"/>
    </w:rPr>
  </w:style>
  <w:style w:type="paragraph" w:styleId="Heading9">
    <w:name w:val="heading 9"/>
    <w:basedOn w:val="Normal"/>
    <w:next w:val="Normal"/>
    <w:link w:val="Heading9Char"/>
    <w:qFormat/>
    <w:rsid w:val="005915CC"/>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15CC"/>
    <w:rPr>
      <w:rFonts w:ascii="Times New Roman Bold" w:eastAsia="Times New Roman" w:hAnsi="Times New Roman Bold" w:cs="Times New Roman"/>
      <w:b/>
      <w:szCs w:val="20"/>
    </w:rPr>
  </w:style>
  <w:style w:type="character" w:customStyle="1" w:styleId="Heading2Char">
    <w:name w:val="Heading 2 Char"/>
    <w:basedOn w:val="DefaultParagraphFont"/>
    <w:link w:val="Heading2"/>
    <w:rsid w:val="005915CC"/>
    <w:rPr>
      <w:rFonts w:ascii="Times New Roman Bold" w:eastAsia="Times New Roman" w:hAnsi="Times New Roman Bold" w:cs="Times New Roman"/>
      <w:b/>
      <w:bCs/>
      <w:caps/>
      <w:sz w:val="24"/>
      <w:szCs w:val="20"/>
    </w:rPr>
  </w:style>
  <w:style w:type="character" w:customStyle="1" w:styleId="Heading3Char">
    <w:name w:val="Heading 3 Char"/>
    <w:basedOn w:val="DefaultParagraphFont"/>
    <w:link w:val="Heading3"/>
    <w:rsid w:val="005915CC"/>
    <w:rPr>
      <w:rFonts w:ascii="Times New Roman" w:eastAsia="Times New Roman" w:hAnsi="Times New Roman" w:cs="Arial"/>
      <w:b/>
      <w:bCs/>
      <w:sz w:val="24"/>
      <w:szCs w:val="26"/>
    </w:rPr>
  </w:style>
  <w:style w:type="character" w:customStyle="1" w:styleId="Heading4Char">
    <w:name w:val="Heading 4 Char"/>
    <w:basedOn w:val="DefaultParagraphFont"/>
    <w:link w:val="Heading4"/>
    <w:rsid w:val="005915CC"/>
    <w:rPr>
      <w:rFonts w:ascii="Times New Roman" w:eastAsia="Times New Roman" w:hAnsi="Times New Roman" w:cs="Times New Roman"/>
      <w:b/>
      <w:i/>
      <w:sz w:val="24"/>
      <w:szCs w:val="20"/>
    </w:rPr>
  </w:style>
  <w:style w:type="character" w:customStyle="1" w:styleId="Heading5Char">
    <w:name w:val="Heading 5 Char"/>
    <w:basedOn w:val="DefaultParagraphFont"/>
    <w:link w:val="Heading5"/>
    <w:rsid w:val="005915CC"/>
    <w:rPr>
      <w:rFonts w:ascii="Times New Roman" w:eastAsia="Times New Roman" w:hAnsi="Times New Roman" w:cs="Times New Roman"/>
      <w:b/>
      <w:bCs/>
      <w:i/>
      <w:iCs/>
      <w:sz w:val="24"/>
      <w:szCs w:val="20"/>
    </w:rPr>
  </w:style>
  <w:style w:type="character" w:customStyle="1" w:styleId="Heading6Char">
    <w:name w:val="Heading 6 Char"/>
    <w:basedOn w:val="DefaultParagraphFont"/>
    <w:link w:val="Heading6"/>
    <w:rsid w:val="005915CC"/>
    <w:rPr>
      <w:rFonts w:ascii="Times New Roman" w:eastAsia="Times New Roman" w:hAnsi="Times New Roman" w:cs="Times New Roman"/>
      <w:b/>
      <w:bCs/>
    </w:rPr>
  </w:style>
  <w:style w:type="character" w:customStyle="1" w:styleId="Heading7Char">
    <w:name w:val="Heading 7 Char"/>
    <w:basedOn w:val="DefaultParagraphFont"/>
    <w:link w:val="Heading7"/>
    <w:rsid w:val="005915CC"/>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5915CC"/>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5915CC"/>
    <w:rPr>
      <w:rFonts w:ascii="Arial" w:eastAsia="Times New Roman" w:hAnsi="Arial" w:cs="Arial"/>
    </w:rPr>
  </w:style>
  <w:style w:type="paragraph" w:styleId="BodyTextIndent">
    <w:name w:val="Body Text Indent"/>
    <w:basedOn w:val="Normal"/>
    <w:link w:val="BodyTextIndentChar"/>
    <w:rsid w:val="005915CC"/>
    <w:pPr>
      <w:ind w:firstLine="360"/>
    </w:pPr>
  </w:style>
  <w:style w:type="character" w:customStyle="1" w:styleId="BodyTextIndentChar">
    <w:name w:val="Body Text Indent Char"/>
    <w:basedOn w:val="DefaultParagraphFont"/>
    <w:link w:val="BodyTextIndent"/>
    <w:rsid w:val="005915CC"/>
    <w:rPr>
      <w:rFonts w:ascii="Times New Roman" w:eastAsia="Times New Roman" w:hAnsi="Times New Roman" w:cs="Times New Roman"/>
      <w:sz w:val="24"/>
      <w:szCs w:val="20"/>
    </w:rPr>
  </w:style>
  <w:style w:type="paragraph" w:styleId="Footer">
    <w:name w:val="footer"/>
    <w:basedOn w:val="Normal"/>
    <w:link w:val="FooterChar"/>
    <w:rsid w:val="005915CC"/>
    <w:pPr>
      <w:tabs>
        <w:tab w:val="center" w:pos="4320"/>
        <w:tab w:val="right" w:pos="8640"/>
      </w:tabs>
    </w:pPr>
  </w:style>
  <w:style w:type="character" w:customStyle="1" w:styleId="FooterChar">
    <w:name w:val="Footer Char"/>
    <w:basedOn w:val="DefaultParagraphFont"/>
    <w:link w:val="Footer"/>
    <w:rsid w:val="005915CC"/>
    <w:rPr>
      <w:rFonts w:ascii="Times New Roman" w:eastAsia="Times New Roman" w:hAnsi="Times New Roman" w:cs="Times New Roman"/>
      <w:sz w:val="24"/>
      <w:szCs w:val="20"/>
    </w:rPr>
  </w:style>
  <w:style w:type="character" w:styleId="PageNumber">
    <w:name w:val="page number"/>
    <w:basedOn w:val="DefaultParagraphFont"/>
    <w:rsid w:val="005915CC"/>
  </w:style>
  <w:style w:type="paragraph" w:styleId="Header">
    <w:name w:val="header"/>
    <w:basedOn w:val="Normal"/>
    <w:link w:val="HeaderChar"/>
    <w:rsid w:val="005915CC"/>
    <w:pPr>
      <w:tabs>
        <w:tab w:val="center" w:pos="4320"/>
        <w:tab w:val="right" w:pos="8640"/>
      </w:tabs>
    </w:pPr>
  </w:style>
  <w:style w:type="character" w:customStyle="1" w:styleId="HeaderChar">
    <w:name w:val="Header Char"/>
    <w:basedOn w:val="DefaultParagraphFont"/>
    <w:link w:val="Header"/>
    <w:rsid w:val="005915CC"/>
    <w:rPr>
      <w:rFonts w:ascii="Times New Roman" w:eastAsia="Times New Roman" w:hAnsi="Times New Roman" w:cs="Times New Roman"/>
      <w:sz w:val="24"/>
      <w:szCs w:val="20"/>
    </w:rPr>
  </w:style>
  <w:style w:type="paragraph" w:styleId="Subtitle">
    <w:name w:val="Subtitle"/>
    <w:basedOn w:val="Normal"/>
    <w:link w:val="SubtitleChar"/>
    <w:qFormat/>
    <w:rsid w:val="005915CC"/>
    <w:pPr>
      <w:tabs>
        <w:tab w:val="right" w:pos="8640"/>
      </w:tabs>
    </w:pPr>
    <w:rPr>
      <w:b/>
      <w:smallCaps/>
    </w:rPr>
  </w:style>
  <w:style w:type="character" w:customStyle="1" w:styleId="SubtitleChar">
    <w:name w:val="Subtitle Char"/>
    <w:basedOn w:val="DefaultParagraphFont"/>
    <w:link w:val="Subtitle"/>
    <w:rsid w:val="005915CC"/>
    <w:rPr>
      <w:rFonts w:ascii="Times New Roman" w:eastAsia="Times New Roman" w:hAnsi="Times New Roman" w:cs="Times New Roman"/>
      <w:b/>
      <w:smallCaps/>
      <w:sz w:val="24"/>
      <w:szCs w:val="20"/>
    </w:rPr>
  </w:style>
  <w:style w:type="paragraph" w:styleId="BodyText">
    <w:name w:val="Body Text"/>
    <w:basedOn w:val="Normal"/>
    <w:link w:val="BodyTextChar"/>
    <w:rsid w:val="005915CC"/>
    <w:pPr>
      <w:spacing w:line="360" w:lineRule="auto"/>
      <w:jc w:val="both"/>
    </w:pPr>
  </w:style>
  <w:style w:type="character" w:customStyle="1" w:styleId="BodyTextChar">
    <w:name w:val="Body Text Char"/>
    <w:basedOn w:val="DefaultParagraphFont"/>
    <w:link w:val="BodyText"/>
    <w:rsid w:val="005915CC"/>
    <w:rPr>
      <w:rFonts w:ascii="Times New Roman" w:eastAsia="Times New Roman" w:hAnsi="Times New Roman" w:cs="Times New Roman"/>
      <w:sz w:val="24"/>
      <w:szCs w:val="20"/>
    </w:rPr>
  </w:style>
  <w:style w:type="paragraph" w:styleId="Title">
    <w:name w:val="Title"/>
    <w:basedOn w:val="Normal"/>
    <w:link w:val="TitleChar"/>
    <w:qFormat/>
    <w:rsid w:val="005915CC"/>
    <w:pPr>
      <w:jc w:val="center"/>
    </w:pPr>
    <w:rPr>
      <w:b/>
      <w:bCs/>
    </w:rPr>
  </w:style>
  <w:style w:type="character" w:customStyle="1" w:styleId="TitleChar">
    <w:name w:val="Title Char"/>
    <w:basedOn w:val="DefaultParagraphFont"/>
    <w:link w:val="Title"/>
    <w:rsid w:val="005915CC"/>
    <w:rPr>
      <w:rFonts w:ascii="Times New Roman" w:eastAsia="Times New Roman" w:hAnsi="Times New Roman" w:cs="Times New Roman"/>
      <w:b/>
      <w:bCs/>
      <w:sz w:val="24"/>
      <w:szCs w:val="20"/>
    </w:rPr>
  </w:style>
  <w:style w:type="paragraph" w:styleId="TOC1">
    <w:name w:val="toc 1"/>
    <w:basedOn w:val="Normal"/>
    <w:next w:val="Normal"/>
    <w:autoRedefine/>
    <w:semiHidden/>
    <w:rsid w:val="005915CC"/>
    <w:rPr>
      <w:rFonts w:ascii="Times New Roman Bold" w:hAnsi="Times New Roman Bold"/>
      <w:b/>
    </w:rPr>
  </w:style>
  <w:style w:type="paragraph" w:styleId="TOC2">
    <w:name w:val="toc 2"/>
    <w:basedOn w:val="Normal"/>
    <w:next w:val="Normal"/>
    <w:autoRedefine/>
    <w:semiHidden/>
    <w:rsid w:val="005915CC"/>
    <w:pPr>
      <w:tabs>
        <w:tab w:val="left" w:pos="960"/>
        <w:tab w:val="right" w:leader="dot" w:pos="9350"/>
      </w:tabs>
      <w:spacing w:line="360" w:lineRule="auto"/>
      <w:ind w:left="990" w:hanging="702"/>
    </w:pPr>
    <w:rPr>
      <w:rFonts w:ascii="Times New Roman Bold" w:hAnsi="Times New Roman Bold"/>
      <w:b/>
      <w:caps/>
      <w:noProof/>
    </w:rPr>
  </w:style>
  <w:style w:type="paragraph" w:styleId="TOC3">
    <w:name w:val="toc 3"/>
    <w:basedOn w:val="Normal"/>
    <w:next w:val="Normal"/>
    <w:autoRedefine/>
    <w:semiHidden/>
    <w:rsid w:val="005915CC"/>
    <w:pPr>
      <w:tabs>
        <w:tab w:val="left" w:pos="1260"/>
        <w:tab w:val="right" w:leader="dot" w:pos="9360"/>
      </w:tabs>
      <w:spacing w:line="360" w:lineRule="auto"/>
      <w:ind w:left="475"/>
    </w:pPr>
    <w:rPr>
      <w:rFonts w:ascii="Times New Roman Bold" w:hAnsi="Times New Roman Bold"/>
      <w:b/>
    </w:rPr>
  </w:style>
  <w:style w:type="paragraph" w:styleId="TOC4">
    <w:name w:val="toc 4"/>
    <w:basedOn w:val="Normal"/>
    <w:next w:val="Normal"/>
    <w:autoRedefine/>
    <w:semiHidden/>
    <w:rsid w:val="005915CC"/>
    <w:pPr>
      <w:spacing w:line="360" w:lineRule="auto"/>
      <w:ind w:left="720"/>
    </w:pPr>
    <w:rPr>
      <w:rFonts w:ascii="Times New Roman Bold" w:hAnsi="Times New Roman Bold"/>
      <w:b/>
    </w:rPr>
  </w:style>
  <w:style w:type="paragraph" w:styleId="TOC5">
    <w:name w:val="toc 5"/>
    <w:basedOn w:val="Normal"/>
    <w:next w:val="Normal"/>
    <w:autoRedefine/>
    <w:semiHidden/>
    <w:rsid w:val="005915CC"/>
    <w:pPr>
      <w:ind w:left="960"/>
    </w:pPr>
  </w:style>
  <w:style w:type="paragraph" w:styleId="TOC6">
    <w:name w:val="toc 6"/>
    <w:basedOn w:val="Normal"/>
    <w:next w:val="Normal"/>
    <w:autoRedefine/>
    <w:semiHidden/>
    <w:rsid w:val="005915CC"/>
    <w:pPr>
      <w:ind w:left="1200"/>
    </w:pPr>
  </w:style>
  <w:style w:type="paragraph" w:styleId="TOC7">
    <w:name w:val="toc 7"/>
    <w:basedOn w:val="Normal"/>
    <w:next w:val="Normal"/>
    <w:autoRedefine/>
    <w:semiHidden/>
    <w:rsid w:val="005915CC"/>
    <w:pPr>
      <w:ind w:left="1440"/>
    </w:pPr>
  </w:style>
  <w:style w:type="paragraph" w:styleId="TOC8">
    <w:name w:val="toc 8"/>
    <w:basedOn w:val="Normal"/>
    <w:next w:val="Normal"/>
    <w:autoRedefine/>
    <w:semiHidden/>
    <w:rsid w:val="005915CC"/>
    <w:pPr>
      <w:ind w:left="1680"/>
    </w:pPr>
  </w:style>
  <w:style w:type="paragraph" w:styleId="TOC9">
    <w:name w:val="toc 9"/>
    <w:basedOn w:val="Normal"/>
    <w:next w:val="Normal"/>
    <w:autoRedefine/>
    <w:semiHidden/>
    <w:rsid w:val="005915CC"/>
    <w:pPr>
      <w:ind w:left="1920"/>
    </w:pPr>
  </w:style>
  <w:style w:type="character" w:styleId="Hyperlink">
    <w:name w:val="Hyperlink"/>
    <w:aliases w:val="Hyperlink1"/>
    <w:basedOn w:val="DefaultParagraphFont"/>
    <w:rsid w:val="005915CC"/>
    <w:rPr>
      <w:color w:val="0000FF"/>
      <w:u w:val="single"/>
    </w:rPr>
  </w:style>
  <w:style w:type="paragraph" w:styleId="BodyText2">
    <w:name w:val="Body Text 2"/>
    <w:basedOn w:val="Normal"/>
    <w:link w:val="BodyText2Char"/>
    <w:rsid w:val="005915CC"/>
    <w:pPr>
      <w:jc w:val="both"/>
    </w:pPr>
    <w:rPr>
      <w:sz w:val="22"/>
    </w:rPr>
  </w:style>
  <w:style w:type="character" w:customStyle="1" w:styleId="BodyText2Char">
    <w:name w:val="Body Text 2 Char"/>
    <w:basedOn w:val="DefaultParagraphFont"/>
    <w:link w:val="BodyText2"/>
    <w:rsid w:val="005915CC"/>
    <w:rPr>
      <w:rFonts w:ascii="Times New Roman" w:eastAsia="Times New Roman" w:hAnsi="Times New Roman" w:cs="Times New Roman"/>
      <w:szCs w:val="20"/>
    </w:rPr>
  </w:style>
  <w:style w:type="paragraph" w:customStyle="1" w:styleId="figure">
    <w:name w:val="figure"/>
    <w:basedOn w:val="TableofFigures"/>
    <w:rsid w:val="005915CC"/>
    <w:pPr>
      <w:tabs>
        <w:tab w:val="left" w:pos="1080"/>
        <w:tab w:val="right" w:leader="dot" w:pos="9360"/>
      </w:tabs>
      <w:spacing w:line="240" w:lineRule="auto"/>
      <w:ind w:left="1080" w:hanging="1080"/>
    </w:pPr>
    <w:rPr>
      <w:noProof/>
    </w:rPr>
  </w:style>
  <w:style w:type="paragraph" w:styleId="TableofFigures">
    <w:name w:val="table of figures"/>
    <w:basedOn w:val="Normal"/>
    <w:next w:val="Normal"/>
    <w:semiHidden/>
    <w:rsid w:val="005915CC"/>
    <w:pPr>
      <w:spacing w:line="360" w:lineRule="auto"/>
      <w:ind w:left="475" w:hanging="475"/>
    </w:pPr>
    <w:rPr>
      <w:b/>
    </w:rPr>
  </w:style>
  <w:style w:type="paragraph" w:customStyle="1" w:styleId="table0">
    <w:name w:val="table"/>
    <w:basedOn w:val="Normal"/>
    <w:rsid w:val="005915CC"/>
    <w:rPr>
      <w:b/>
    </w:rPr>
  </w:style>
  <w:style w:type="character" w:styleId="FollowedHyperlink">
    <w:name w:val="FollowedHyperlink"/>
    <w:basedOn w:val="DefaultParagraphFont"/>
    <w:rsid w:val="005915CC"/>
    <w:rPr>
      <w:color w:val="800080"/>
      <w:u w:val="single"/>
    </w:rPr>
  </w:style>
  <w:style w:type="paragraph" w:styleId="BodyTextIndent3">
    <w:name w:val="Body Text Indent 3"/>
    <w:basedOn w:val="Normal"/>
    <w:link w:val="BodyTextIndent3Char"/>
    <w:rsid w:val="005915CC"/>
    <w:pPr>
      <w:ind w:left="720" w:hanging="720"/>
      <w:jc w:val="both"/>
    </w:pPr>
    <w:rPr>
      <w:szCs w:val="24"/>
    </w:rPr>
  </w:style>
  <w:style w:type="character" w:customStyle="1" w:styleId="BodyTextIndent3Char">
    <w:name w:val="Body Text Indent 3 Char"/>
    <w:basedOn w:val="DefaultParagraphFont"/>
    <w:link w:val="BodyTextIndent3"/>
    <w:rsid w:val="005915CC"/>
    <w:rPr>
      <w:rFonts w:ascii="Times New Roman" w:eastAsia="Times New Roman" w:hAnsi="Times New Roman" w:cs="Times New Roman"/>
      <w:sz w:val="24"/>
      <w:szCs w:val="24"/>
    </w:rPr>
  </w:style>
  <w:style w:type="paragraph" w:styleId="BodyTextIndent2">
    <w:name w:val="Body Text Indent 2"/>
    <w:basedOn w:val="Normal"/>
    <w:link w:val="BodyTextIndent2Char"/>
    <w:rsid w:val="005915CC"/>
    <w:pPr>
      <w:ind w:left="630" w:hanging="630"/>
    </w:pPr>
    <w:rPr>
      <w:sz w:val="22"/>
    </w:rPr>
  </w:style>
  <w:style w:type="character" w:customStyle="1" w:styleId="BodyTextIndent2Char">
    <w:name w:val="Body Text Indent 2 Char"/>
    <w:basedOn w:val="DefaultParagraphFont"/>
    <w:link w:val="BodyTextIndent2"/>
    <w:rsid w:val="005915CC"/>
    <w:rPr>
      <w:rFonts w:ascii="Times New Roman" w:eastAsia="Times New Roman" w:hAnsi="Times New Roman" w:cs="Times New Roman"/>
      <w:szCs w:val="20"/>
    </w:rPr>
  </w:style>
  <w:style w:type="paragraph" w:customStyle="1" w:styleId="ShortReturnAddress">
    <w:name w:val="Short Return Address"/>
    <w:basedOn w:val="Normal"/>
    <w:rsid w:val="005915CC"/>
    <w:rPr>
      <w:szCs w:val="24"/>
    </w:rPr>
  </w:style>
  <w:style w:type="character" w:styleId="CommentReference">
    <w:name w:val="annotation reference"/>
    <w:basedOn w:val="DefaultParagraphFont"/>
    <w:semiHidden/>
    <w:rsid w:val="005915CC"/>
    <w:rPr>
      <w:sz w:val="16"/>
      <w:szCs w:val="16"/>
    </w:rPr>
  </w:style>
  <w:style w:type="paragraph" w:styleId="CommentText">
    <w:name w:val="annotation text"/>
    <w:basedOn w:val="Normal"/>
    <w:link w:val="CommentTextChar"/>
    <w:semiHidden/>
    <w:rsid w:val="005915CC"/>
    <w:rPr>
      <w:sz w:val="20"/>
    </w:rPr>
  </w:style>
  <w:style w:type="character" w:customStyle="1" w:styleId="CommentTextChar">
    <w:name w:val="Comment Text Char"/>
    <w:basedOn w:val="DefaultParagraphFont"/>
    <w:link w:val="CommentText"/>
    <w:semiHidden/>
    <w:rsid w:val="005915CC"/>
    <w:rPr>
      <w:rFonts w:ascii="Times New Roman" w:eastAsia="Times New Roman" w:hAnsi="Times New Roman" w:cs="Times New Roman"/>
      <w:sz w:val="20"/>
      <w:szCs w:val="20"/>
    </w:rPr>
  </w:style>
  <w:style w:type="paragraph" w:styleId="BodyText3">
    <w:name w:val="Body Text 3"/>
    <w:basedOn w:val="Normal"/>
    <w:link w:val="BodyText3Char"/>
    <w:rsid w:val="005915CC"/>
    <w:pPr>
      <w:jc w:val="center"/>
    </w:pPr>
    <w:rPr>
      <w:b/>
      <w:bCs/>
      <w:smallCaps/>
      <w:sz w:val="28"/>
    </w:rPr>
  </w:style>
  <w:style w:type="character" w:customStyle="1" w:styleId="BodyText3Char">
    <w:name w:val="Body Text 3 Char"/>
    <w:basedOn w:val="DefaultParagraphFont"/>
    <w:link w:val="BodyText3"/>
    <w:rsid w:val="005915CC"/>
    <w:rPr>
      <w:rFonts w:ascii="Times New Roman" w:eastAsia="Times New Roman" w:hAnsi="Times New Roman" w:cs="Times New Roman"/>
      <w:b/>
      <w:bCs/>
      <w:smallCaps/>
      <w:sz w:val="28"/>
      <w:szCs w:val="20"/>
    </w:rPr>
  </w:style>
  <w:style w:type="paragraph" w:customStyle="1" w:styleId="Table">
    <w:name w:val="Table"/>
    <w:basedOn w:val="Heading1"/>
    <w:rsid w:val="005915CC"/>
    <w:pPr>
      <w:framePr w:wrap="around"/>
      <w:numPr>
        <w:numId w:val="1"/>
      </w:numPr>
    </w:pPr>
    <w:rPr>
      <w:bCs/>
      <w:caps/>
      <w:szCs w:val="24"/>
    </w:rPr>
  </w:style>
  <w:style w:type="paragraph" w:customStyle="1" w:styleId="xl24">
    <w:name w:val="xl24"/>
    <w:basedOn w:val="Normal"/>
    <w:rsid w:val="005915CC"/>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25">
    <w:name w:val="xl25"/>
    <w:basedOn w:val="Normal"/>
    <w:rsid w:val="005915CC"/>
    <w:pPr>
      <w:pBdr>
        <w:top w:val="single" w:sz="4" w:space="0" w:color="auto"/>
        <w:left w:val="single" w:sz="4" w:space="0" w:color="auto"/>
        <w:bottom w:val="single" w:sz="4" w:space="0" w:color="auto"/>
      </w:pBdr>
      <w:spacing w:before="100" w:beforeAutospacing="1" w:after="100" w:afterAutospacing="1"/>
      <w:jc w:val="center"/>
    </w:pPr>
    <w:rPr>
      <w:b/>
      <w:bCs/>
      <w:sz w:val="16"/>
      <w:szCs w:val="16"/>
    </w:rPr>
  </w:style>
  <w:style w:type="paragraph" w:customStyle="1" w:styleId="xl26">
    <w:name w:val="xl26"/>
    <w:basedOn w:val="Normal"/>
    <w:rsid w:val="005915CC"/>
    <w:pPr>
      <w:pBdr>
        <w:top w:val="single" w:sz="4" w:space="0" w:color="auto"/>
        <w:bottom w:val="single" w:sz="4" w:space="0" w:color="auto"/>
      </w:pBdr>
      <w:spacing w:before="100" w:beforeAutospacing="1" w:after="100" w:afterAutospacing="1"/>
      <w:jc w:val="center"/>
    </w:pPr>
    <w:rPr>
      <w:sz w:val="16"/>
      <w:szCs w:val="16"/>
    </w:rPr>
  </w:style>
  <w:style w:type="paragraph" w:customStyle="1" w:styleId="xl27">
    <w:name w:val="xl27"/>
    <w:basedOn w:val="Normal"/>
    <w:rsid w:val="005915CC"/>
    <w:pPr>
      <w:pBdr>
        <w:top w:val="single" w:sz="4" w:space="0" w:color="auto"/>
        <w:bottom w:val="single" w:sz="4" w:space="0" w:color="auto"/>
        <w:right w:val="single" w:sz="4" w:space="0" w:color="auto"/>
      </w:pBdr>
      <w:spacing w:before="100" w:beforeAutospacing="1" w:after="100" w:afterAutospacing="1"/>
      <w:jc w:val="center"/>
    </w:pPr>
    <w:rPr>
      <w:sz w:val="16"/>
      <w:szCs w:val="16"/>
    </w:rPr>
  </w:style>
  <w:style w:type="paragraph" w:customStyle="1" w:styleId="xl28">
    <w:name w:val="xl28"/>
    <w:basedOn w:val="Normal"/>
    <w:rsid w:val="005915CC"/>
    <w:pPr>
      <w:pBdr>
        <w:bottom w:val="single" w:sz="4" w:space="0" w:color="auto"/>
      </w:pBdr>
      <w:spacing w:before="100" w:beforeAutospacing="1" w:after="100" w:afterAutospacing="1"/>
      <w:jc w:val="center"/>
    </w:pPr>
    <w:rPr>
      <w:b/>
      <w:bCs/>
      <w:sz w:val="16"/>
      <w:szCs w:val="16"/>
    </w:rPr>
  </w:style>
  <w:style w:type="paragraph" w:customStyle="1" w:styleId="xl29">
    <w:name w:val="xl29"/>
    <w:basedOn w:val="Normal"/>
    <w:rsid w:val="005915CC"/>
    <w:pPr>
      <w:pBdr>
        <w:left w:val="single" w:sz="4" w:space="0" w:color="auto"/>
        <w:bottom w:val="single" w:sz="4" w:space="0" w:color="auto"/>
      </w:pBdr>
      <w:spacing w:before="100" w:beforeAutospacing="1" w:after="100" w:afterAutospacing="1"/>
      <w:jc w:val="center"/>
    </w:pPr>
    <w:rPr>
      <w:b/>
      <w:bCs/>
      <w:sz w:val="16"/>
      <w:szCs w:val="16"/>
    </w:rPr>
  </w:style>
  <w:style w:type="paragraph" w:customStyle="1" w:styleId="xl30">
    <w:name w:val="xl30"/>
    <w:basedOn w:val="Normal"/>
    <w:rsid w:val="005915CC"/>
    <w:pPr>
      <w:pBdr>
        <w:bottom w:val="single" w:sz="4" w:space="0" w:color="auto"/>
      </w:pBdr>
      <w:spacing w:before="100" w:beforeAutospacing="1" w:after="100" w:afterAutospacing="1"/>
      <w:jc w:val="center"/>
    </w:pPr>
    <w:rPr>
      <w:b/>
      <w:bCs/>
      <w:sz w:val="16"/>
      <w:szCs w:val="16"/>
    </w:rPr>
  </w:style>
  <w:style w:type="paragraph" w:customStyle="1" w:styleId="xl31">
    <w:name w:val="xl31"/>
    <w:basedOn w:val="Normal"/>
    <w:rsid w:val="005915CC"/>
    <w:pPr>
      <w:pBdr>
        <w:bottom w:val="single" w:sz="4" w:space="0" w:color="auto"/>
        <w:right w:val="single" w:sz="4" w:space="0" w:color="auto"/>
      </w:pBdr>
      <w:spacing w:before="100" w:beforeAutospacing="1" w:after="100" w:afterAutospacing="1"/>
      <w:jc w:val="center"/>
    </w:pPr>
    <w:rPr>
      <w:b/>
      <w:bCs/>
      <w:sz w:val="16"/>
      <w:szCs w:val="16"/>
    </w:rPr>
  </w:style>
  <w:style w:type="paragraph" w:customStyle="1" w:styleId="xl32">
    <w:name w:val="xl32"/>
    <w:basedOn w:val="Normal"/>
    <w:rsid w:val="005915CC"/>
    <w:pPr>
      <w:pBdr>
        <w:top w:val="single" w:sz="4" w:space="0" w:color="auto"/>
        <w:left w:val="single" w:sz="4" w:space="0" w:color="auto"/>
      </w:pBdr>
      <w:spacing w:before="100" w:beforeAutospacing="1" w:after="100" w:afterAutospacing="1"/>
      <w:jc w:val="center"/>
    </w:pPr>
    <w:rPr>
      <w:sz w:val="16"/>
      <w:szCs w:val="16"/>
    </w:rPr>
  </w:style>
  <w:style w:type="paragraph" w:customStyle="1" w:styleId="xl33">
    <w:name w:val="xl33"/>
    <w:basedOn w:val="Normal"/>
    <w:rsid w:val="005915CC"/>
    <w:pPr>
      <w:spacing w:before="100" w:beforeAutospacing="1" w:after="100" w:afterAutospacing="1"/>
      <w:jc w:val="center"/>
    </w:pPr>
    <w:rPr>
      <w:i/>
      <w:iCs/>
      <w:sz w:val="16"/>
      <w:szCs w:val="16"/>
    </w:rPr>
  </w:style>
  <w:style w:type="paragraph" w:customStyle="1" w:styleId="xl34">
    <w:name w:val="xl34"/>
    <w:basedOn w:val="Normal"/>
    <w:rsid w:val="005915CC"/>
    <w:pPr>
      <w:pBdr>
        <w:left w:val="single" w:sz="4" w:space="0" w:color="auto"/>
      </w:pBdr>
      <w:spacing w:before="100" w:beforeAutospacing="1" w:after="100" w:afterAutospacing="1"/>
      <w:jc w:val="center"/>
    </w:pPr>
    <w:rPr>
      <w:sz w:val="16"/>
      <w:szCs w:val="16"/>
    </w:rPr>
  </w:style>
  <w:style w:type="paragraph" w:customStyle="1" w:styleId="xl35">
    <w:name w:val="xl35"/>
    <w:basedOn w:val="Normal"/>
    <w:rsid w:val="005915CC"/>
    <w:pPr>
      <w:pBdr>
        <w:left w:val="single" w:sz="4" w:space="0" w:color="auto"/>
      </w:pBdr>
      <w:spacing w:before="100" w:beforeAutospacing="1" w:after="100" w:afterAutospacing="1"/>
      <w:jc w:val="center"/>
    </w:pPr>
    <w:rPr>
      <w:sz w:val="16"/>
      <w:szCs w:val="16"/>
    </w:rPr>
  </w:style>
  <w:style w:type="paragraph" w:customStyle="1" w:styleId="xl36">
    <w:name w:val="xl36"/>
    <w:basedOn w:val="Normal"/>
    <w:rsid w:val="005915CC"/>
    <w:pPr>
      <w:spacing w:before="100" w:beforeAutospacing="1" w:after="100" w:afterAutospacing="1"/>
      <w:jc w:val="center"/>
    </w:pPr>
    <w:rPr>
      <w:sz w:val="16"/>
      <w:szCs w:val="16"/>
    </w:rPr>
  </w:style>
  <w:style w:type="paragraph" w:customStyle="1" w:styleId="xl37">
    <w:name w:val="xl37"/>
    <w:basedOn w:val="Normal"/>
    <w:rsid w:val="005915CC"/>
    <w:pPr>
      <w:spacing w:before="100" w:beforeAutospacing="1" w:after="100" w:afterAutospacing="1"/>
      <w:jc w:val="center"/>
    </w:pPr>
    <w:rPr>
      <w:i/>
      <w:iCs/>
      <w:sz w:val="16"/>
      <w:szCs w:val="16"/>
    </w:rPr>
  </w:style>
  <w:style w:type="paragraph" w:customStyle="1" w:styleId="xl38">
    <w:name w:val="xl38"/>
    <w:basedOn w:val="Normal"/>
    <w:rsid w:val="005915CC"/>
    <w:pPr>
      <w:pBdr>
        <w:left w:val="single" w:sz="4" w:space="0" w:color="auto"/>
        <w:bottom w:val="single" w:sz="4" w:space="0" w:color="auto"/>
      </w:pBdr>
      <w:spacing w:before="100" w:beforeAutospacing="1" w:after="100" w:afterAutospacing="1"/>
      <w:jc w:val="center"/>
    </w:pPr>
    <w:rPr>
      <w:sz w:val="16"/>
      <w:szCs w:val="16"/>
    </w:rPr>
  </w:style>
  <w:style w:type="paragraph" w:customStyle="1" w:styleId="xl39">
    <w:name w:val="xl39"/>
    <w:basedOn w:val="Normal"/>
    <w:rsid w:val="005915CC"/>
    <w:pPr>
      <w:pBdr>
        <w:bottom w:val="single" w:sz="4" w:space="0" w:color="auto"/>
      </w:pBdr>
      <w:spacing w:before="100" w:beforeAutospacing="1" w:after="100" w:afterAutospacing="1"/>
      <w:jc w:val="center"/>
    </w:pPr>
    <w:rPr>
      <w:i/>
      <w:iCs/>
      <w:sz w:val="16"/>
      <w:szCs w:val="16"/>
    </w:rPr>
  </w:style>
  <w:style w:type="paragraph" w:customStyle="1" w:styleId="xl40">
    <w:name w:val="xl40"/>
    <w:basedOn w:val="Normal"/>
    <w:rsid w:val="005915CC"/>
    <w:pPr>
      <w:pBdr>
        <w:left w:val="single" w:sz="4" w:space="0" w:color="auto"/>
      </w:pBdr>
      <w:spacing w:before="100" w:beforeAutospacing="1" w:after="100" w:afterAutospacing="1"/>
      <w:jc w:val="right"/>
    </w:pPr>
    <w:rPr>
      <w:sz w:val="16"/>
      <w:szCs w:val="16"/>
    </w:rPr>
  </w:style>
  <w:style w:type="paragraph" w:customStyle="1" w:styleId="xl41">
    <w:name w:val="xl41"/>
    <w:basedOn w:val="Normal"/>
    <w:rsid w:val="005915CC"/>
    <w:pPr>
      <w:spacing w:before="100" w:beforeAutospacing="1" w:after="100" w:afterAutospacing="1"/>
      <w:jc w:val="right"/>
    </w:pPr>
    <w:rPr>
      <w:sz w:val="16"/>
      <w:szCs w:val="16"/>
    </w:rPr>
  </w:style>
  <w:style w:type="paragraph" w:customStyle="1" w:styleId="xl42">
    <w:name w:val="xl42"/>
    <w:basedOn w:val="Normal"/>
    <w:rsid w:val="005915CC"/>
    <w:pPr>
      <w:pBdr>
        <w:right w:val="single" w:sz="4" w:space="0" w:color="auto"/>
      </w:pBdr>
      <w:spacing w:before="100" w:beforeAutospacing="1" w:after="100" w:afterAutospacing="1"/>
      <w:jc w:val="right"/>
    </w:pPr>
    <w:rPr>
      <w:sz w:val="16"/>
      <w:szCs w:val="16"/>
    </w:rPr>
  </w:style>
  <w:style w:type="paragraph" w:customStyle="1" w:styleId="xl43">
    <w:name w:val="xl43"/>
    <w:basedOn w:val="Normal"/>
    <w:rsid w:val="005915CC"/>
    <w:pPr>
      <w:spacing w:before="100" w:beforeAutospacing="1" w:after="100" w:afterAutospacing="1"/>
      <w:jc w:val="right"/>
    </w:pPr>
    <w:rPr>
      <w:sz w:val="16"/>
      <w:szCs w:val="16"/>
    </w:rPr>
  </w:style>
  <w:style w:type="paragraph" w:customStyle="1" w:styleId="xl44">
    <w:name w:val="xl44"/>
    <w:basedOn w:val="Normal"/>
    <w:rsid w:val="005915CC"/>
    <w:pPr>
      <w:pBdr>
        <w:right w:val="single" w:sz="4" w:space="0" w:color="auto"/>
      </w:pBdr>
      <w:spacing w:before="100" w:beforeAutospacing="1" w:after="100" w:afterAutospacing="1"/>
      <w:jc w:val="right"/>
    </w:pPr>
    <w:rPr>
      <w:sz w:val="16"/>
      <w:szCs w:val="16"/>
    </w:rPr>
  </w:style>
  <w:style w:type="paragraph" w:customStyle="1" w:styleId="xl45">
    <w:name w:val="xl45"/>
    <w:basedOn w:val="Normal"/>
    <w:rsid w:val="005915CC"/>
    <w:pPr>
      <w:spacing w:before="100" w:beforeAutospacing="1" w:after="100" w:afterAutospacing="1"/>
      <w:jc w:val="right"/>
    </w:pPr>
    <w:rPr>
      <w:sz w:val="16"/>
      <w:szCs w:val="16"/>
    </w:rPr>
  </w:style>
  <w:style w:type="paragraph" w:customStyle="1" w:styleId="xl46">
    <w:name w:val="xl46"/>
    <w:basedOn w:val="Normal"/>
    <w:rsid w:val="005915CC"/>
    <w:pPr>
      <w:pBdr>
        <w:left w:val="single" w:sz="4" w:space="0" w:color="auto"/>
      </w:pBdr>
      <w:spacing w:before="100" w:beforeAutospacing="1" w:after="100" w:afterAutospacing="1"/>
      <w:jc w:val="right"/>
    </w:pPr>
    <w:rPr>
      <w:sz w:val="16"/>
      <w:szCs w:val="16"/>
    </w:rPr>
  </w:style>
  <w:style w:type="paragraph" w:customStyle="1" w:styleId="xl47">
    <w:name w:val="xl47"/>
    <w:basedOn w:val="Normal"/>
    <w:rsid w:val="005915CC"/>
    <w:pPr>
      <w:spacing w:before="100" w:beforeAutospacing="1" w:after="100" w:afterAutospacing="1"/>
      <w:jc w:val="right"/>
    </w:pPr>
    <w:rPr>
      <w:sz w:val="16"/>
      <w:szCs w:val="16"/>
    </w:rPr>
  </w:style>
  <w:style w:type="paragraph" w:customStyle="1" w:styleId="xl48">
    <w:name w:val="xl48"/>
    <w:basedOn w:val="Normal"/>
    <w:rsid w:val="005915CC"/>
    <w:pPr>
      <w:pBdr>
        <w:right w:val="single" w:sz="4" w:space="0" w:color="auto"/>
      </w:pBdr>
      <w:spacing w:before="100" w:beforeAutospacing="1" w:after="100" w:afterAutospacing="1"/>
      <w:jc w:val="right"/>
    </w:pPr>
    <w:rPr>
      <w:sz w:val="16"/>
      <w:szCs w:val="16"/>
    </w:rPr>
  </w:style>
  <w:style w:type="paragraph" w:customStyle="1" w:styleId="xl49">
    <w:name w:val="xl49"/>
    <w:basedOn w:val="Normal"/>
    <w:rsid w:val="005915CC"/>
    <w:pPr>
      <w:spacing w:before="100" w:beforeAutospacing="1" w:after="100" w:afterAutospacing="1"/>
      <w:jc w:val="right"/>
    </w:pPr>
    <w:rPr>
      <w:sz w:val="16"/>
      <w:szCs w:val="16"/>
    </w:rPr>
  </w:style>
  <w:style w:type="paragraph" w:customStyle="1" w:styleId="xl50">
    <w:name w:val="xl50"/>
    <w:basedOn w:val="Normal"/>
    <w:rsid w:val="005915CC"/>
    <w:pPr>
      <w:pBdr>
        <w:left w:val="single" w:sz="4" w:space="0" w:color="auto"/>
        <w:bottom w:val="single" w:sz="4" w:space="0" w:color="auto"/>
      </w:pBdr>
      <w:spacing w:before="100" w:beforeAutospacing="1" w:after="100" w:afterAutospacing="1"/>
      <w:jc w:val="right"/>
    </w:pPr>
    <w:rPr>
      <w:sz w:val="16"/>
      <w:szCs w:val="16"/>
    </w:rPr>
  </w:style>
  <w:style w:type="paragraph" w:customStyle="1" w:styleId="xl51">
    <w:name w:val="xl51"/>
    <w:basedOn w:val="Normal"/>
    <w:rsid w:val="005915CC"/>
    <w:pPr>
      <w:pBdr>
        <w:bottom w:val="single" w:sz="4" w:space="0" w:color="auto"/>
      </w:pBdr>
      <w:spacing w:before="100" w:beforeAutospacing="1" w:after="100" w:afterAutospacing="1"/>
      <w:jc w:val="right"/>
    </w:pPr>
    <w:rPr>
      <w:sz w:val="16"/>
      <w:szCs w:val="16"/>
    </w:rPr>
  </w:style>
  <w:style w:type="paragraph" w:customStyle="1" w:styleId="xl52">
    <w:name w:val="xl52"/>
    <w:basedOn w:val="Normal"/>
    <w:rsid w:val="005915CC"/>
    <w:pPr>
      <w:pBdr>
        <w:bottom w:val="single" w:sz="4" w:space="0" w:color="auto"/>
      </w:pBdr>
      <w:spacing w:before="100" w:beforeAutospacing="1" w:after="100" w:afterAutospacing="1"/>
      <w:jc w:val="right"/>
    </w:pPr>
    <w:rPr>
      <w:sz w:val="16"/>
      <w:szCs w:val="16"/>
    </w:rPr>
  </w:style>
  <w:style w:type="paragraph" w:customStyle="1" w:styleId="xl53">
    <w:name w:val="xl53"/>
    <w:basedOn w:val="Normal"/>
    <w:rsid w:val="005915CC"/>
    <w:pPr>
      <w:pBdr>
        <w:bottom w:val="single" w:sz="4" w:space="0" w:color="auto"/>
      </w:pBdr>
      <w:spacing w:before="100" w:beforeAutospacing="1" w:after="100" w:afterAutospacing="1"/>
      <w:jc w:val="right"/>
    </w:pPr>
    <w:rPr>
      <w:sz w:val="16"/>
      <w:szCs w:val="16"/>
    </w:rPr>
  </w:style>
  <w:style w:type="paragraph" w:customStyle="1" w:styleId="xl54">
    <w:name w:val="xl54"/>
    <w:basedOn w:val="Normal"/>
    <w:rsid w:val="005915CC"/>
    <w:pPr>
      <w:pBdr>
        <w:left w:val="single" w:sz="4" w:space="0" w:color="auto"/>
        <w:bottom w:val="single" w:sz="4" w:space="0" w:color="auto"/>
      </w:pBdr>
      <w:spacing w:before="100" w:beforeAutospacing="1" w:after="100" w:afterAutospacing="1"/>
      <w:jc w:val="right"/>
    </w:pPr>
    <w:rPr>
      <w:sz w:val="16"/>
      <w:szCs w:val="16"/>
    </w:rPr>
  </w:style>
  <w:style w:type="paragraph" w:customStyle="1" w:styleId="xl55">
    <w:name w:val="xl55"/>
    <w:basedOn w:val="Normal"/>
    <w:rsid w:val="005915CC"/>
    <w:pPr>
      <w:pBdr>
        <w:bottom w:val="single" w:sz="4" w:space="0" w:color="auto"/>
      </w:pBdr>
      <w:spacing w:before="100" w:beforeAutospacing="1" w:after="100" w:afterAutospacing="1"/>
      <w:jc w:val="right"/>
    </w:pPr>
    <w:rPr>
      <w:sz w:val="16"/>
      <w:szCs w:val="16"/>
    </w:rPr>
  </w:style>
  <w:style w:type="paragraph" w:customStyle="1" w:styleId="xl56">
    <w:name w:val="xl56"/>
    <w:basedOn w:val="Normal"/>
    <w:rsid w:val="005915CC"/>
    <w:pPr>
      <w:pBdr>
        <w:bottom w:val="single" w:sz="4" w:space="0" w:color="auto"/>
        <w:right w:val="single" w:sz="4" w:space="0" w:color="auto"/>
      </w:pBdr>
      <w:spacing w:before="100" w:beforeAutospacing="1" w:after="100" w:afterAutospacing="1"/>
      <w:jc w:val="right"/>
    </w:pPr>
    <w:rPr>
      <w:sz w:val="16"/>
      <w:szCs w:val="16"/>
    </w:rPr>
  </w:style>
  <w:style w:type="paragraph" w:customStyle="1" w:styleId="xl57">
    <w:name w:val="xl57"/>
    <w:basedOn w:val="Normal"/>
    <w:rsid w:val="005915CC"/>
    <w:pPr>
      <w:pBdr>
        <w:bottom w:val="single" w:sz="4" w:space="0" w:color="auto"/>
        <w:right w:val="single" w:sz="4" w:space="0" w:color="auto"/>
      </w:pBdr>
      <w:spacing w:before="100" w:beforeAutospacing="1" w:after="100" w:afterAutospacing="1"/>
      <w:jc w:val="right"/>
    </w:pPr>
    <w:rPr>
      <w:sz w:val="16"/>
      <w:szCs w:val="16"/>
    </w:rPr>
  </w:style>
  <w:style w:type="paragraph" w:customStyle="1" w:styleId="xl58">
    <w:name w:val="xl58"/>
    <w:basedOn w:val="Normal"/>
    <w:rsid w:val="005915C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bCs/>
      <w:sz w:val="16"/>
      <w:szCs w:val="16"/>
    </w:rPr>
  </w:style>
  <w:style w:type="paragraph" w:styleId="BalloonText">
    <w:name w:val="Balloon Text"/>
    <w:basedOn w:val="Normal"/>
    <w:link w:val="BalloonTextChar"/>
    <w:semiHidden/>
    <w:rsid w:val="005915CC"/>
    <w:rPr>
      <w:rFonts w:ascii="Tahoma" w:hAnsi="Tahoma" w:cs="Tahoma"/>
      <w:sz w:val="16"/>
      <w:szCs w:val="16"/>
    </w:rPr>
  </w:style>
  <w:style w:type="character" w:customStyle="1" w:styleId="BalloonTextChar">
    <w:name w:val="Balloon Text Char"/>
    <w:basedOn w:val="DefaultParagraphFont"/>
    <w:link w:val="BalloonText"/>
    <w:semiHidden/>
    <w:rsid w:val="005915CC"/>
    <w:rPr>
      <w:rFonts w:ascii="Tahoma" w:eastAsia="Times New Roman" w:hAnsi="Tahoma" w:cs="Tahoma"/>
      <w:sz w:val="16"/>
      <w:szCs w:val="16"/>
    </w:rPr>
  </w:style>
  <w:style w:type="character" w:styleId="Emphasis">
    <w:name w:val="Emphasis"/>
    <w:basedOn w:val="DefaultParagraphFont"/>
    <w:qFormat/>
    <w:rsid w:val="005915CC"/>
    <w:rPr>
      <w:i/>
      <w:iCs/>
    </w:rPr>
  </w:style>
  <w:style w:type="paragraph" w:styleId="BlockText">
    <w:name w:val="Block Text"/>
    <w:basedOn w:val="Normal"/>
    <w:rsid w:val="005915CC"/>
    <w:pPr>
      <w:ind w:left="-450" w:right="-1530" w:hanging="1080"/>
      <w:jc w:val="both"/>
    </w:pPr>
    <w:rPr>
      <w:b/>
      <w:bCs/>
    </w:rPr>
  </w:style>
  <w:style w:type="paragraph" w:customStyle="1" w:styleId="Figure0">
    <w:name w:val="Figure"/>
    <w:basedOn w:val="TableofFigures"/>
    <w:rsid w:val="005915CC"/>
    <w:pPr>
      <w:spacing w:before="240" w:after="60" w:line="240" w:lineRule="auto"/>
    </w:pPr>
    <w:rPr>
      <w:i/>
    </w:rPr>
  </w:style>
  <w:style w:type="paragraph" w:styleId="NormalWeb">
    <w:name w:val="Normal (Web)"/>
    <w:basedOn w:val="Normal"/>
    <w:rsid w:val="005915CC"/>
    <w:pPr>
      <w:spacing w:before="100" w:beforeAutospacing="1" w:after="100" w:afterAutospacing="1"/>
    </w:pPr>
    <w:rPr>
      <w:szCs w:val="24"/>
    </w:rPr>
  </w:style>
  <w:style w:type="paragraph" w:styleId="CommentSubject">
    <w:name w:val="annotation subject"/>
    <w:basedOn w:val="CommentText"/>
    <w:next w:val="CommentText"/>
    <w:link w:val="CommentSubjectChar"/>
    <w:semiHidden/>
    <w:rsid w:val="005915CC"/>
    <w:rPr>
      <w:b/>
      <w:bCs/>
    </w:rPr>
  </w:style>
  <w:style w:type="character" w:customStyle="1" w:styleId="CommentSubjectChar">
    <w:name w:val="Comment Subject Char"/>
    <w:basedOn w:val="CommentTextChar"/>
    <w:link w:val="CommentSubject"/>
    <w:semiHidden/>
    <w:rsid w:val="005915CC"/>
    <w:rPr>
      <w:rFonts w:ascii="Times New Roman" w:eastAsia="Times New Roman" w:hAnsi="Times New Roman" w:cs="Times New Roman"/>
      <w:b/>
      <w:bCs/>
      <w:sz w:val="20"/>
      <w:szCs w:val="20"/>
    </w:rPr>
  </w:style>
  <w:style w:type="character" w:styleId="Strong">
    <w:name w:val="Strong"/>
    <w:basedOn w:val="DefaultParagraphFont"/>
    <w:qFormat/>
    <w:rsid w:val="005915CC"/>
    <w:rPr>
      <w:b/>
      <w:bCs/>
    </w:rPr>
  </w:style>
  <w:style w:type="paragraph" w:styleId="TOAHeading">
    <w:name w:val="toa heading"/>
    <w:basedOn w:val="Normal"/>
    <w:next w:val="Normal"/>
    <w:semiHidden/>
    <w:rsid w:val="005915CC"/>
    <w:pPr>
      <w:spacing w:before="120"/>
    </w:pPr>
    <w:rPr>
      <w:rFonts w:ascii="Arial" w:hAnsi="Arial" w:cs="Arial"/>
      <w:b/>
      <w:bCs/>
      <w:szCs w:val="24"/>
    </w:rPr>
  </w:style>
  <w:style w:type="paragraph" w:styleId="DocumentMap">
    <w:name w:val="Document Map"/>
    <w:basedOn w:val="Normal"/>
    <w:link w:val="DocumentMapChar"/>
    <w:semiHidden/>
    <w:rsid w:val="005915CC"/>
    <w:pPr>
      <w:shd w:val="clear" w:color="auto" w:fill="000080"/>
    </w:pPr>
    <w:rPr>
      <w:rFonts w:ascii="Arial" w:hAnsi="Arial"/>
      <w:sz w:val="22"/>
    </w:rPr>
  </w:style>
  <w:style w:type="character" w:customStyle="1" w:styleId="DocumentMapChar">
    <w:name w:val="Document Map Char"/>
    <w:basedOn w:val="DefaultParagraphFont"/>
    <w:link w:val="DocumentMap"/>
    <w:semiHidden/>
    <w:rsid w:val="005915CC"/>
    <w:rPr>
      <w:rFonts w:ascii="Arial" w:eastAsia="Times New Roman" w:hAnsi="Arial" w:cs="Times New Roman"/>
      <w:szCs w:val="20"/>
      <w:shd w:val="clear" w:color="auto" w:fill="000080"/>
    </w:rPr>
  </w:style>
  <w:style w:type="paragraph" w:styleId="Caption">
    <w:name w:val="caption"/>
    <w:aliases w:val="Figures"/>
    <w:basedOn w:val="Normal"/>
    <w:next w:val="Normal"/>
    <w:qFormat/>
    <w:rsid w:val="005915CC"/>
    <w:pPr>
      <w:tabs>
        <w:tab w:val="left" w:pos="1080"/>
      </w:tabs>
      <w:ind w:left="1080" w:hanging="1080"/>
      <w:jc w:val="both"/>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digitalcorpora.org/corpora/govdocs" TargetMode="External"/><Relationship Id="rId12" Type="http://schemas.openxmlformats.org/officeDocument/2006/relationships/footer" Target="footer4.xml"/><Relationship Id="rId17" Type="http://schemas.openxmlformats.org/officeDocument/2006/relationships/hyperlink" Target="http://www.vims.edu/bio/sav/sav04" TargetMode="External"/><Relationship Id="rId2" Type="http://schemas.openxmlformats.org/officeDocument/2006/relationships/styles" Target="styles.xml"/><Relationship Id="rId16" Type="http://schemas.openxmlformats.org/officeDocument/2006/relationships/hyperlink" Target="http://www.dnr.state.md.us/bay/tribstrat/patapsco/pb_status_trends.html" TargetMode="External"/><Relationship Id="rId20"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6.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23</Pages>
  <Words>11247</Words>
  <Characters>64111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[secret_project]_technical_review_#1</dc:title>
  <dc:subject/>
  <dc:creator>company</dc:creator>
  <cp:keywords/>
  <dc:description/>
  <cp:lastModifiedBy>Khoirunnisa Afifah</cp:lastModifiedBy>
  <cp:revision>4</cp:revision>
  <dcterms:created xsi:type="dcterms:W3CDTF">2015-01-05T08:56:00Z</dcterms:created>
  <dcterms:modified xsi:type="dcterms:W3CDTF">2016-06-18T06:45:00Z</dcterms:modified>
</cp:coreProperties>
</file>